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9E3E2FE" w14:textId="77777777" w:rsidR="00E828BC" w:rsidRDefault="00E828BC">
      <w:pPr>
        <w:pStyle w:val="CoverTitle2"/>
      </w:pPr>
    </w:p>
    <w:p w14:paraId="1688223D" w14:textId="77777777" w:rsidR="00E828BC" w:rsidRDefault="00E828BC">
      <w:pPr>
        <w:pStyle w:val="CoverTitle2"/>
      </w:pPr>
    </w:p>
    <w:p w14:paraId="7F962A37" w14:textId="77777777" w:rsidR="00E828BC" w:rsidRDefault="00E828BC">
      <w:pPr>
        <w:pStyle w:val="CoverTitle2"/>
      </w:pPr>
    </w:p>
    <w:p w14:paraId="3EDE78B1" w14:textId="77777777" w:rsidR="00E828BC" w:rsidRDefault="00E828BC">
      <w:pPr>
        <w:pStyle w:val="CoverTitle2"/>
      </w:pPr>
    </w:p>
    <w:p w14:paraId="77C8E9C0" w14:textId="77777777" w:rsidR="00E828BC" w:rsidRDefault="00FB3A0E">
      <w:pPr>
        <w:pStyle w:val="CoverTitle2"/>
        <w:rPr>
          <w:rFonts w:ascii="黑体" w:eastAsia="黑体" w:hAnsi="黑体"/>
          <w:sz w:val="32"/>
          <w:szCs w:val="32"/>
        </w:rPr>
      </w:pPr>
      <w:proofErr w:type="gramStart"/>
      <w:r>
        <w:rPr>
          <w:rFonts w:ascii="黑体" w:eastAsia="黑体" w:hAnsi="黑体" w:hint="eastAsia"/>
          <w:sz w:val="32"/>
          <w:szCs w:val="32"/>
        </w:rPr>
        <w:t>众安科技</w:t>
      </w:r>
      <w:r>
        <w:rPr>
          <w:rFonts w:ascii="黑体" w:eastAsia="黑体" w:hAnsi="黑体" w:hint="eastAsia"/>
          <w:sz w:val="32"/>
          <w:szCs w:val="32"/>
        </w:rPr>
        <w:t>MDP</w:t>
      </w:r>
      <w:r>
        <w:rPr>
          <w:rFonts w:ascii="黑体" w:eastAsia="黑体" w:hAnsi="黑体" w:hint="eastAsia"/>
          <w:sz w:val="32"/>
          <w:szCs w:val="32"/>
        </w:rPr>
        <w:t>直赔业务</w:t>
      </w:r>
      <w:proofErr w:type="gramEnd"/>
      <w:r>
        <w:rPr>
          <w:rFonts w:ascii="黑体" w:eastAsia="黑体" w:hAnsi="黑体" w:hint="eastAsia"/>
          <w:sz w:val="32"/>
          <w:szCs w:val="32"/>
        </w:rPr>
        <w:t>-</w:t>
      </w:r>
      <w:r>
        <w:rPr>
          <w:rFonts w:ascii="黑体" w:eastAsia="黑体" w:hAnsi="黑体" w:hint="eastAsia"/>
          <w:sz w:val="32"/>
          <w:szCs w:val="32"/>
        </w:rPr>
        <w:t>医疗数据平台对接文档</w:t>
      </w:r>
    </w:p>
    <w:p w14:paraId="71BC6794" w14:textId="77777777" w:rsidR="00E828BC" w:rsidRDefault="00E828BC">
      <w:pPr>
        <w:pStyle w:val="CoverTitle2"/>
      </w:pPr>
    </w:p>
    <w:p w14:paraId="63DE8A48" w14:textId="77777777" w:rsidR="00E828BC" w:rsidRDefault="00E828BC">
      <w:pPr>
        <w:pStyle w:val="CoverTitle2"/>
      </w:pPr>
    </w:p>
    <w:p w14:paraId="6B6BCD30" w14:textId="77777777" w:rsidR="00E828BC" w:rsidRDefault="00FB3A0E">
      <w:pPr>
        <w:pStyle w:val="CoverTitle2"/>
        <w:rPr>
          <w:rFonts w:ascii="黑体" w:eastAsia="黑体" w:hAnsi="黑体"/>
          <w:szCs w:val="28"/>
        </w:rPr>
      </w:pPr>
      <w:r>
        <w:rPr>
          <w:rFonts w:ascii="黑体" w:eastAsia="黑体" w:hAnsi="黑体"/>
          <w:szCs w:val="28"/>
        </w:rPr>
        <w:t>历史记录</w:t>
      </w:r>
    </w:p>
    <w:tbl>
      <w:tblPr>
        <w:tblW w:w="8505" w:type="dxa"/>
        <w:tblInd w:w="-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134"/>
        <w:gridCol w:w="3969"/>
        <w:gridCol w:w="279"/>
        <w:gridCol w:w="212"/>
        <w:gridCol w:w="927"/>
        <w:gridCol w:w="410"/>
        <w:gridCol w:w="648"/>
        <w:gridCol w:w="926"/>
      </w:tblGrid>
      <w:tr w:rsidR="00E828BC" w14:paraId="74CD3D80" w14:textId="77777777">
        <w:trPr>
          <w:tblHeader/>
        </w:trPr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1AB8CE5" w14:textId="77777777" w:rsidR="00E828BC" w:rsidRDefault="00FB3A0E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版本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D48FABE" w14:textId="77777777" w:rsidR="00E828BC" w:rsidRDefault="00FB3A0E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修改内容简述</w:t>
            </w:r>
          </w:p>
        </w:tc>
        <w:tc>
          <w:tcPr>
            <w:tcW w:w="14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3C824CB" w14:textId="77777777" w:rsidR="00E828BC" w:rsidRDefault="00FB3A0E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修改日期</w:t>
            </w:r>
          </w:p>
        </w:tc>
        <w:tc>
          <w:tcPr>
            <w:tcW w:w="198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30382416" w14:textId="77777777" w:rsidR="00E828BC" w:rsidRDefault="00FB3A0E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作者</w:t>
            </w:r>
          </w:p>
        </w:tc>
      </w:tr>
      <w:tr w:rsidR="00E828BC" w14:paraId="06791026" w14:textId="77777777">
        <w:trPr>
          <w:trHeight w:hRule="exact" w:val="60"/>
          <w:tblHeader/>
        </w:trPr>
        <w:tc>
          <w:tcPr>
            <w:tcW w:w="5382" w:type="dxa"/>
            <w:gridSpan w:val="3"/>
            <w:tcBorders>
              <w:top w:val="nil"/>
              <w:left w:val="nil"/>
              <w:right w:val="nil"/>
            </w:tcBorders>
            <w:shd w:val="pct50" w:color="auto" w:fill="auto"/>
            <w:vAlign w:val="center"/>
          </w:tcPr>
          <w:p w14:paraId="00BD4BB8" w14:textId="77777777" w:rsidR="00E828BC" w:rsidRDefault="00E828BC">
            <w:pPr>
              <w:rPr>
                <w:rFonts w:ascii="黑体" w:hAnsi="黑体"/>
              </w:rPr>
            </w:pPr>
          </w:p>
        </w:tc>
        <w:tc>
          <w:tcPr>
            <w:tcW w:w="212" w:type="dxa"/>
            <w:tcBorders>
              <w:top w:val="nil"/>
              <w:left w:val="nil"/>
              <w:right w:val="nil"/>
            </w:tcBorders>
            <w:shd w:val="pct50" w:color="auto" w:fill="auto"/>
            <w:vAlign w:val="center"/>
          </w:tcPr>
          <w:p w14:paraId="790E7AD4" w14:textId="77777777" w:rsidR="00E828BC" w:rsidRDefault="00E828BC">
            <w:pPr>
              <w:rPr>
                <w:rFonts w:ascii="黑体" w:hAnsi="黑体"/>
              </w:rPr>
            </w:pPr>
          </w:p>
        </w:tc>
        <w:tc>
          <w:tcPr>
            <w:tcW w:w="1337" w:type="dxa"/>
            <w:gridSpan w:val="2"/>
            <w:tcBorders>
              <w:top w:val="nil"/>
              <w:left w:val="nil"/>
              <w:right w:val="nil"/>
            </w:tcBorders>
            <w:shd w:val="pct50" w:color="auto" w:fill="auto"/>
            <w:vAlign w:val="center"/>
          </w:tcPr>
          <w:p w14:paraId="3B8AFE91" w14:textId="77777777" w:rsidR="00E828BC" w:rsidRDefault="00E828BC">
            <w:pPr>
              <w:rPr>
                <w:rFonts w:ascii="黑体" w:hAnsi="黑体"/>
              </w:rPr>
            </w:pPr>
          </w:p>
        </w:tc>
        <w:tc>
          <w:tcPr>
            <w:tcW w:w="648" w:type="dxa"/>
            <w:tcBorders>
              <w:top w:val="nil"/>
              <w:left w:val="nil"/>
              <w:right w:val="nil"/>
            </w:tcBorders>
            <w:shd w:val="pct50" w:color="auto" w:fill="auto"/>
            <w:vAlign w:val="center"/>
          </w:tcPr>
          <w:p w14:paraId="5E54E71A" w14:textId="77777777" w:rsidR="00E828BC" w:rsidRDefault="00E828BC">
            <w:pPr>
              <w:rPr>
                <w:rFonts w:ascii="黑体" w:hAnsi="黑体"/>
              </w:rPr>
            </w:pPr>
          </w:p>
        </w:tc>
        <w:tc>
          <w:tcPr>
            <w:tcW w:w="926" w:type="dxa"/>
            <w:tcBorders>
              <w:top w:val="nil"/>
              <w:left w:val="nil"/>
              <w:right w:val="nil"/>
            </w:tcBorders>
            <w:shd w:val="pct50" w:color="auto" w:fill="auto"/>
            <w:vAlign w:val="center"/>
          </w:tcPr>
          <w:p w14:paraId="7A32B5E5" w14:textId="77777777" w:rsidR="00E828BC" w:rsidRDefault="00E828BC">
            <w:pPr>
              <w:rPr>
                <w:rFonts w:ascii="黑体" w:hAnsi="黑体"/>
              </w:rPr>
            </w:pPr>
          </w:p>
        </w:tc>
      </w:tr>
      <w:tr w:rsidR="00E828BC" w14:paraId="753F28D5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D4251" w14:textId="77777777" w:rsidR="00E828BC" w:rsidRDefault="00FB3A0E">
            <w:pPr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V1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60654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  <w:szCs w:val="21"/>
              </w:rPr>
              <w:t>1.</w:t>
            </w:r>
            <w:r>
              <w:rPr>
                <w:rFonts w:ascii="黑体" w:hAnsi="黑体" w:hint="eastAsia"/>
                <w:szCs w:val="21"/>
              </w:rPr>
              <w:t>对</w:t>
            </w:r>
            <w:r>
              <w:rPr>
                <w:rFonts w:ascii="黑体" w:hAnsi="黑体"/>
                <w:szCs w:val="21"/>
              </w:rPr>
              <w:t>渠道方接口文档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D8361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2017.1</w:t>
            </w:r>
            <w:r>
              <w:rPr>
                <w:rFonts w:ascii="黑体" w:hAnsi="黑体"/>
                <w:szCs w:val="21"/>
              </w:rPr>
              <w:t>1</w:t>
            </w:r>
            <w:r>
              <w:rPr>
                <w:rFonts w:ascii="黑体" w:hAnsi="黑体" w:hint="eastAsia"/>
                <w:szCs w:val="21"/>
              </w:rPr>
              <w:t>.</w:t>
            </w:r>
            <w:r>
              <w:rPr>
                <w:rFonts w:ascii="黑体" w:hAnsi="黑体"/>
                <w:szCs w:val="21"/>
              </w:rPr>
              <w:t>1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60949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proofErr w:type="gramStart"/>
            <w:r>
              <w:rPr>
                <w:rFonts w:ascii="黑体" w:hAnsi="黑体" w:hint="eastAsia"/>
                <w:szCs w:val="21"/>
              </w:rPr>
              <w:t>张旭真</w:t>
            </w:r>
            <w:proofErr w:type="gramEnd"/>
          </w:p>
        </w:tc>
      </w:tr>
      <w:tr w:rsidR="00E828BC" w14:paraId="32F639C6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E6220" w14:textId="77777777" w:rsidR="00E828BC" w:rsidRDefault="00FB3A0E">
            <w:pPr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V2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72B16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2.</w:t>
            </w:r>
            <w:r>
              <w:rPr>
                <w:rFonts w:ascii="黑体" w:hAnsi="黑体" w:hint="eastAsia"/>
                <w:szCs w:val="21"/>
              </w:rPr>
              <w:t>增加</w:t>
            </w:r>
            <w:r>
              <w:rPr>
                <w:rFonts w:ascii="黑体" w:hAnsi="黑体"/>
                <w:szCs w:val="21"/>
              </w:rPr>
              <w:t>病历、检查检验异步接口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CAD14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2017.11.2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8BA0D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proofErr w:type="gramStart"/>
            <w:r>
              <w:rPr>
                <w:rFonts w:ascii="黑体" w:hAnsi="黑体" w:hint="eastAsia"/>
                <w:szCs w:val="21"/>
              </w:rPr>
              <w:t>张旭真</w:t>
            </w:r>
            <w:proofErr w:type="gramEnd"/>
          </w:p>
        </w:tc>
      </w:tr>
      <w:tr w:rsidR="00E828BC" w14:paraId="72A0ED41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32B7C" w14:textId="77777777" w:rsidR="00E828BC" w:rsidRDefault="00FB3A0E">
            <w:pPr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V3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803A0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3</w:t>
            </w:r>
            <w:r>
              <w:rPr>
                <w:rFonts w:ascii="黑体" w:hAnsi="黑体"/>
                <w:szCs w:val="21"/>
              </w:rPr>
              <w:t>.</w:t>
            </w:r>
            <w:r>
              <w:rPr>
                <w:rFonts w:ascii="黑体" w:hAnsi="黑体" w:hint="eastAsia"/>
                <w:szCs w:val="21"/>
              </w:rPr>
              <w:t>删除</w:t>
            </w:r>
            <w:r>
              <w:rPr>
                <w:rFonts w:ascii="黑体" w:hAnsi="黑体"/>
                <w:szCs w:val="21"/>
              </w:rPr>
              <w:t>不必要的字段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FC0DB" w14:textId="77777777" w:rsidR="00E828BC" w:rsidRDefault="00E828BC">
            <w:pPr>
              <w:jc w:val="left"/>
              <w:rPr>
                <w:rFonts w:ascii="黑体" w:hAnsi="黑体"/>
                <w:szCs w:val="21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66015" w14:textId="77777777" w:rsidR="00E828BC" w:rsidRDefault="00E828BC">
            <w:pPr>
              <w:jc w:val="left"/>
              <w:rPr>
                <w:rFonts w:ascii="黑体" w:hAnsi="黑体"/>
                <w:szCs w:val="21"/>
              </w:rPr>
            </w:pPr>
          </w:p>
        </w:tc>
      </w:tr>
      <w:tr w:rsidR="00E828BC" w14:paraId="0C156E1C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AB879" w14:textId="77777777" w:rsidR="00E828BC" w:rsidRDefault="00FB3A0E">
            <w:pPr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V4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3B61F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4.</w:t>
            </w:r>
            <w:r>
              <w:rPr>
                <w:rFonts w:ascii="黑体" w:hAnsi="黑体" w:hint="eastAsia"/>
                <w:szCs w:val="21"/>
              </w:rPr>
              <w:t>修改名词</w:t>
            </w:r>
            <w:r>
              <w:rPr>
                <w:rFonts w:ascii="黑体" w:hAnsi="黑体"/>
                <w:szCs w:val="21"/>
              </w:rPr>
              <w:t>解释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EBDFE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2017.12.18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BA77D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proofErr w:type="gramStart"/>
            <w:r>
              <w:rPr>
                <w:rFonts w:ascii="黑体" w:hAnsi="黑体" w:hint="eastAsia"/>
                <w:szCs w:val="21"/>
              </w:rPr>
              <w:t>张旭真</w:t>
            </w:r>
            <w:proofErr w:type="gramEnd"/>
          </w:p>
        </w:tc>
      </w:tr>
      <w:tr w:rsidR="00E828BC" w14:paraId="055BEFEF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DD9DA" w14:textId="77777777" w:rsidR="00E828BC" w:rsidRDefault="00FB3A0E">
            <w:pPr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V5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B4414" w14:textId="77777777" w:rsidR="00E828BC" w:rsidRDefault="00FB3A0E">
            <w:pPr>
              <w:pStyle w:val="11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ascii="黑体" w:hAnsi="黑体" w:hint="eastAsia"/>
                <w:szCs w:val="21"/>
              </w:rPr>
              <w:t>在</w:t>
            </w:r>
            <w:r>
              <w:rPr>
                <w:rFonts w:ascii="黑体" w:hAnsi="黑体"/>
                <w:szCs w:val="21"/>
              </w:rPr>
              <w:t>病历数据查询（</w:t>
            </w:r>
            <w:r>
              <w:rPr>
                <w:rFonts w:ascii="黑体" w:hAnsi="黑体" w:hint="eastAsia"/>
                <w:szCs w:val="21"/>
              </w:rPr>
              <w:t>异步</w:t>
            </w:r>
            <w:r>
              <w:rPr>
                <w:rFonts w:ascii="黑体" w:hAnsi="黑体"/>
                <w:szCs w:val="21"/>
              </w:rPr>
              <w:t>）</w:t>
            </w:r>
            <w:r>
              <w:rPr>
                <w:rFonts w:ascii="黑体" w:hAnsi="黑体" w:hint="eastAsia"/>
                <w:szCs w:val="21"/>
              </w:rPr>
              <w:t>&amp;</w:t>
            </w:r>
            <w:r>
              <w:rPr>
                <w:rFonts w:ascii="黑体" w:hAnsi="黑体" w:hint="eastAsia"/>
                <w:szCs w:val="21"/>
              </w:rPr>
              <w:t>检查检验</w:t>
            </w:r>
            <w:r>
              <w:rPr>
                <w:rFonts w:ascii="黑体" w:hAnsi="黑体"/>
                <w:szCs w:val="21"/>
              </w:rPr>
              <w:t>数据查询（</w:t>
            </w:r>
            <w:r>
              <w:rPr>
                <w:rFonts w:ascii="黑体" w:hAnsi="黑体" w:hint="eastAsia"/>
                <w:szCs w:val="21"/>
              </w:rPr>
              <w:t>异步</w:t>
            </w:r>
            <w:r>
              <w:rPr>
                <w:rFonts w:ascii="黑体" w:hAnsi="黑体"/>
                <w:szCs w:val="21"/>
              </w:rPr>
              <w:t>）</w:t>
            </w:r>
            <w:r>
              <w:rPr>
                <w:rFonts w:ascii="黑体" w:hAnsi="黑体" w:hint="eastAsia"/>
                <w:szCs w:val="21"/>
              </w:rPr>
              <w:t>接口</w:t>
            </w:r>
            <w:r>
              <w:rPr>
                <w:rFonts w:ascii="黑体" w:hAnsi="黑体"/>
                <w:szCs w:val="21"/>
              </w:rPr>
              <w:t>中增加</w:t>
            </w:r>
            <w:r>
              <w:rPr>
                <w:rFonts w:hint="eastAsia"/>
              </w:rPr>
              <w:t>callBackUrl</w:t>
            </w:r>
          </w:p>
          <w:p w14:paraId="723FA2D5" w14:textId="77777777" w:rsidR="00E828BC" w:rsidRDefault="00FB3A0E">
            <w:pPr>
              <w:pStyle w:val="11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ascii="黑体" w:hAnsi="黑体" w:hint="eastAsia"/>
                <w:szCs w:val="21"/>
              </w:rPr>
              <w:t>在</w:t>
            </w:r>
            <w:r>
              <w:rPr>
                <w:rFonts w:ascii="黑体" w:hAnsi="黑体"/>
                <w:szCs w:val="21"/>
              </w:rPr>
              <w:t>每个同步接口、异步查询接口中增加入参：</w:t>
            </w:r>
            <w:r>
              <w:t>o</w:t>
            </w:r>
            <w:r>
              <w:rPr>
                <w:rFonts w:hint="eastAsia"/>
              </w:rPr>
              <w:t>rganizationCode</w:t>
            </w:r>
            <w:r>
              <w:rPr>
                <w:rFonts w:hint="eastAsia"/>
              </w:rPr>
              <w:t>保险公司</w:t>
            </w:r>
            <w:r>
              <w:t>code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6B0FB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2017.12.25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03A5E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proofErr w:type="gramStart"/>
            <w:r>
              <w:rPr>
                <w:rFonts w:ascii="黑体" w:hAnsi="黑体" w:hint="eastAsia"/>
                <w:szCs w:val="21"/>
              </w:rPr>
              <w:t>张旭真</w:t>
            </w:r>
            <w:proofErr w:type="gramEnd"/>
          </w:p>
        </w:tc>
      </w:tr>
      <w:tr w:rsidR="00E828BC" w14:paraId="53B09BC6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057C0" w14:textId="77777777" w:rsidR="00E828BC" w:rsidRDefault="00FB3A0E">
            <w:pPr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V</w:t>
            </w:r>
            <w:r>
              <w:rPr>
                <w:rFonts w:ascii="黑体" w:hAnsi="黑体"/>
                <w:szCs w:val="21"/>
              </w:rPr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335DF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项目剂型</w:t>
            </w:r>
            <w:r>
              <w:rPr>
                <w:rFonts w:ascii="黑体" w:hAnsi="黑体"/>
                <w:szCs w:val="21"/>
              </w:rPr>
              <w:t>去除枚举，直接传</w:t>
            </w:r>
            <w:r>
              <w:rPr>
                <w:rFonts w:ascii="黑体" w:hAnsi="黑体" w:hint="eastAsia"/>
                <w:szCs w:val="21"/>
              </w:rPr>
              <w:t>中文</w:t>
            </w:r>
            <w:r>
              <w:rPr>
                <w:rFonts w:ascii="黑体" w:hAnsi="黑体"/>
                <w:szCs w:val="21"/>
              </w:rPr>
              <w:t>值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66CAD" w14:textId="77777777" w:rsidR="00E828BC" w:rsidRDefault="00E828BC">
            <w:pPr>
              <w:jc w:val="left"/>
              <w:rPr>
                <w:rFonts w:ascii="黑体" w:hAnsi="黑体"/>
                <w:szCs w:val="21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3F952" w14:textId="77777777" w:rsidR="00E828BC" w:rsidRDefault="00E828BC">
            <w:pPr>
              <w:jc w:val="left"/>
              <w:rPr>
                <w:rFonts w:ascii="黑体" w:hAnsi="黑体"/>
                <w:szCs w:val="21"/>
              </w:rPr>
            </w:pPr>
          </w:p>
        </w:tc>
      </w:tr>
      <w:tr w:rsidR="00E828BC" w14:paraId="1D214675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4E4BB" w14:textId="77777777" w:rsidR="00E828BC" w:rsidRDefault="00FB3A0E">
            <w:pPr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V7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79FB2" w14:textId="77777777" w:rsidR="00E828BC" w:rsidRDefault="00FB3A0E">
            <w:pPr>
              <w:pStyle w:val="11"/>
              <w:numPr>
                <w:ilvl w:val="0"/>
                <w:numId w:val="6"/>
              </w:numPr>
              <w:ind w:left="360" w:firstLineChars="0" w:firstLine="0"/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增加接口请求方式说明</w:t>
            </w:r>
          </w:p>
          <w:p w14:paraId="53162743" w14:textId="77777777" w:rsidR="00E828BC" w:rsidRDefault="00FB3A0E">
            <w:pPr>
              <w:pStyle w:val="11"/>
              <w:numPr>
                <w:ilvl w:val="0"/>
                <w:numId w:val="6"/>
              </w:numPr>
              <w:ind w:left="360" w:firstLineChars="0" w:firstLine="0"/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增加报文加解密样例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D06A4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2018.1.9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47821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王刚</w:t>
            </w:r>
          </w:p>
        </w:tc>
      </w:tr>
      <w:tr w:rsidR="00E828BC" w14:paraId="2C169CF2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8C063" w14:textId="77777777" w:rsidR="00E828BC" w:rsidRDefault="00FB3A0E">
            <w:pPr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V</w:t>
            </w:r>
            <w:r>
              <w:rPr>
                <w:rFonts w:ascii="黑体" w:hAnsi="黑体"/>
                <w:szCs w:val="21"/>
              </w:rPr>
              <w:t>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94D30" w14:textId="77777777" w:rsidR="00E828BC" w:rsidRDefault="00FB3A0E">
            <w:pPr>
              <w:pStyle w:val="11"/>
              <w:ind w:firstLineChars="0" w:firstLine="0"/>
              <w:jc w:val="left"/>
            </w:pPr>
            <w:r>
              <w:rPr>
                <w:rFonts w:ascii="黑体" w:hAnsi="黑体" w:hint="eastAsia"/>
                <w:szCs w:val="21"/>
              </w:rPr>
              <w:t>费用</w:t>
            </w:r>
            <w:r>
              <w:rPr>
                <w:rFonts w:ascii="黑体" w:hAnsi="黑体"/>
                <w:szCs w:val="21"/>
              </w:rPr>
              <w:t>明细上</w:t>
            </w:r>
            <w:r>
              <w:rPr>
                <w:rFonts w:hint="eastAsia"/>
              </w:rPr>
              <w:t>listCat</w:t>
            </w:r>
            <w:r>
              <w:t>Name</w:t>
            </w:r>
            <w:r>
              <w:rPr>
                <w:rFonts w:hint="eastAsia"/>
              </w:rPr>
              <w:t>修改备注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2FF42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2018</w:t>
            </w:r>
            <w:r>
              <w:rPr>
                <w:rFonts w:ascii="黑体" w:hAnsi="黑体"/>
                <w:szCs w:val="21"/>
              </w:rPr>
              <w:t>.1.31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75220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proofErr w:type="gramStart"/>
            <w:r>
              <w:rPr>
                <w:rFonts w:ascii="黑体" w:hAnsi="黑体" w:hint="eastAsia"/>
                <w:szCs w:val="21"/>
              </w:rPr>
              <w:t>张旭真</w:t>
            </w:r>
            <w:proofErr w:type="gramEnd"/>
          </w:p>
        </w:tc>
      </w:tr>
      <w:tr w:rsidR="00E828BC" w14:paraId="4D46C8BB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FCB8C" w14:textId="77777777" w:rsidR="00E828BC" w:rsidRDefault="00FB3A0E">
            <w:pPr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V9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0BFAE" w14:textId="77777777" w:rsidR="00E828BC" w:rsidRDefault="00FB3A0E">
            <w:pPr>
              <w:pStyle w:val="11"/>
              <w:numPr>
                <w:ilvl w:val="0"/>
                <w:numId w:val="7"/>
              </w:numPr>
              <w:ind w:firstLineChars="0"/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查询</w:t>
            </w:r>
            <w:r>
              <w:rPr>
                <w:rFonts w:ascii="黑体" w:hAnsi="黑体"/>
                <w:szCs w:val="21"/>
              </w:rPr>
              <w:t>入</w:t>
            </w:r>
            <w:proofErr w:type="gramStart"/>
            <w:r>
              <w:rPr>
                <w:rFonts w:ascii="黑体" w:hAnsi="黑体"/>
                <w:szCs w:val="21"/>
              </w:rPr>
              <w:t>参</w:t>
            </w:r>
            <w:r>
              <w:rPr>
                <w:rFonts w:ascii="黑体" w:hAnsi="黑体" w:hint="eastAsia"/>
                <w:szCs w:val="21"/>
              </w:rPr>
              <w:t>增加</w:t>
            </w:r>
            <w:proofErr w:type="gramEnd"/>
            <w:r>
              <w:rPr>
                <w:rFonts w:ascii="黑体" w:hAnsi="黑体"/>
                <w:szCs w:val="21"/>
              </w:rPr>
              <w:t>“</w:t>
            </w:r>
            <w:r>
              <w:rPr>
                <w:rFonts w:ascii="黑体" w:hAnsi="黑体" w:hint="eastAsia"/>
                <w:szCs w:val="21"/>
              </w:rPr>
              <w:t>就诊卡</w:t>
            </w:r>
            <w:r>
              <w:rPr>
                <w:rFonts w:ascii="黑体" w:hAnsi="黑体"/>
                <w:szCs w:val="21"/>
              </w:rPr>
              <w:t>号</w:t>
            </w:r>
            <w:r>
              <w:rPr>
                <w:rFonts w:ascii="黑体" w:hAnsi="黑体"/>
                <w:szCs w:val="21"/>
              </w:rPr>
              <w:t>”</w:t>
            </w:r>
          </w:p>
          <w:p w14:paraId="5B465FEF" w14:textId="77777777" w:rsidR="00E828BC" w:rsidRDefault="00FB3A0E">
            <w:pPr>
              <w:pStyle w:val="11"/>
              <w:numPr>
                <w:ilvl w:val="0"/>
                <w:numId w:val="7"/>
              </w:numPr>
              <w:ind w:firstLineChars="0"/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修改</w:t>
            </w:r>
            <w:r>
              <w:rPr>
                <w:rFonts w:ascii="黑体" w:hAnsi="黑体"/>
                <w:szCs w:val="21"/>
              </w:rPr>
              <w:t>入参查询规则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B390E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2018.2.23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890C6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proofErr w:type="gramStart"/>
            <w:r>
              <w:rPr>
                <w:rFonts w:ascii="黑体" w:hAnsi="黑体" w:hint="eastAsia"/>
                <w:szCs w:val="21"/>
              </w:rPr>
              <w:t>张旭真</w:t>
            </w:r>
            <w:proofErr w:type="gramEnd"/>
          </w:p>
        </w:tc>
      </w:tr>
      <w:tr w:rsidR="00E828BC" w14:paraId="28AC5D9C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F8F8EBE" w14:textId="77777777" w:rsidR="00E828BC" w:rsidRDefault="00FB3A0E">
            <w:pPr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V</w:t>
            </w:r>
            <w:r>
              <w:rPr>
                <w:rFonts w:ascii="黑体" w:hAnsi="黑体"/>
                <w:szCs w:val="21"/>
              </w:rPr>
              <w:t>10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3DC93" w14:textId="77777777" w:rsidR="00E828BC" w:rsidRDefault="00FB3A0E">
            <w:pPr>
              <w:pStyle w:val="11"/>
              <w:ind w:left="720" w:firstLineChars="0" w:firstLine="0"/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1</w:t>
            </w:r>
            <w:r>
              <w:rPr>
                <w:rFonts w:ascii="黑体" w:hAnsi="黑体"/>
                <w:szCs w:val="21"/>
              </w:rPr>
              <w:t>.</w:t>
            </w:r>
            <w:r>
              <w:rPr>
                <w:rFonts w:ascii="黑体" w:hAnsi="黑体" w:hint="eastAsia"/>
                <w:szCs w:val="21"/>
              </w:rPr>
              <w:t>修改目录接口</w:t>
            </w:r>
          </w:p>
          <w:p w14:paraId="5F11CD2A" w14:textId="77777777" w:rsidR="00E828BC" w:rsidRDefault="00FB3A0E">
            <w:pPr>
              <w:pStyle w:val="11"/>
              <w:ind w:left="720" w:firstLineChars="0" w:firstLine="0"/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2</w:t>
            </w:r>
            <w:r>
              <w:rPr>
                <w:rFonts w:ascii="黑体" w:hAnsi="黑体"/>
                <w:szCs w:val="21"/>
              </w:rPr>
              <w:t>.</w:t>
            </w:r>
            <w:r>
              <w:rPr>
                <w:rFonts w:ascii="黑体" w:hAnsi="黑体" w:hint="eastAsia"/>
                <w:szCs w:val="21"/>
              </w:rPr>
              <w:t>增加社保目录接口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B553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2</w:t>
            </w:r>
            <w:r>
              <w:rPr>
                <w:rFonts w:ascii="黑体" w:hAnsi="黑体"/>
                <w:szCs w:val="21"/>
              </w:rPr>
              <w:t>018.3.30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10EAB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陶毛冰怡</w:t>
            </w:r>
          </w:p>
        </w:tc>
      </w:tr>
      <w:tr w:rsidR="00E828BC" w14:paraId="1946DFAE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FF8F1" w14:textId="77777777" w:rsidR="00E828BC" w:rsidRDefault="00E828BC">
            <w:pPr>
              <w:jc w:val="center"/>
              <w:rPr>
                <w:rFonts w:ascii="黑体" w:hAnsi="黑体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E3C7F" w14:textId="77777777" w:rsidR="00E828BC" w:rsidRDefault="00FB3A0E">
            <w:pPr>
              <w:pStyle w:val="11"/>
              <w:numPr>
                <w:ilvl w:val="0"/>
                <w:numId w:val="7"/>
              </w:numPr>
              <w:ind w:firstLineChars="0"/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门诊发票</w:t>
            </w:r>
            <w:r>
              <w:rPr>
                <w:rFonts w:ascii="黑体" w:hAnsi="黑体"/>
                <w:szCs w:val="21"/>
              </w:rPr>
              <w:t>上增加结算日期</w:t>
            </w:r>
          </w:p>
          <w:p w14:paraId="7973B338" w14:textId="77777777" w:rsidR="00E828BC" w:rsidRDefault="00FB3A0E">
            <w:pPr>
              <w:pStyle w:val="11"/>
              <w:numPr>
                <w:ilvl w:val="0"/>
                <w:numId w:val="7"/>
              </w:numPr>
              <w:ind w:firstLineChars="0"/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病历</w:t>
            </w:r>
            <w:r>
              <w:rPr>
                <w:rFonts w:ascii="黑体" w:hAnsi="黑体"/>
                <w:szCs w:val="21"/>
              </w:rPr>
              <w:t>数据增加医嘱类型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F5870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  <w:szCs w:val="21"/>
              </w:rPr>
              <w:t>2018.</w:t>
            </w:r>
            <w:r>
              <w:rPr>
                <w:rFonts w:ascii="黑体" w:hAnsi="黑体" w:hint="eastAsia"/>
                <w:szCs w:val="21"/>
              </w:rPr>
              <w:t>4.2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0AC82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proofErr w:type="gramStart"/>
            <w:r>
              <w:rPr>
                <w:rFonts w:ascii="黑体" w:hAnsi="黑体" w:hint="eastAsia"/>
                <w:szCs w:val="21"/>
              </w:rPr>
              <w:t>张旭真</w:t>
            </w:r>
            <w:proofErr w:type="gramEnd"/>
          </w:p>
        </w:tc>
      </w:tr>
      <w:tr w:rsidR="00E828BC" w14:paraId="6328A33C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FD1C7" w14:textId="77777777" w:rsidR="00E828BC" w:rsidRDefault="00FB3A0E">
            <w:pPr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V11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FA8A4" w14:textId="77777777" w:rsidR="00E828BC" w:rsidRDefault="00FB3A0E">
            <w:pPr>
              <w:pStyle w:val="11"/>
              <w:ind w:left="720" w:firstLineChars="0" w:firstLine="0"/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 xml:space="preserve">1. </w:t>
            </w:r>
            <w:r>
              <w:rPr>
                <w:rFonts w:ascii="黑体" w:hAnsi="黑体" w:hint="eastAsia"/>
                <w:szCs w:val="21"/>
              </w:rPr>
              <w:t>删除费用大小项中的检查费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58441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2018.4.20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F81F0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proofErr w:type="gramStart"/>
            <w:r>
              <w:rPr>
                <w:rFonts w:ascii="黑体" w:hAnsi="黑体" w:hint="eastAsia"/>
                <w:szCs w:val="21"/>
              </w:rPr>
              <w:t>余涛</w:t>
            </w:r>
            <w:proofErr w:type="gramEnd"/>
          </w:p>
        </w:tc>
      </w:tr>
      <w:tr w:rsidR="00E828BC" w14:paraId="600E9308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B26D7" w14:textId="77777777" w:rsidR="00E828BC" w:rsidRDefault="00E828BC">
            <w:pPr>
              <w:jc w:val="center"/>
              <w:rPr>
                <w:rFonts w:ascii="黑体" w:hAnsi="黑体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CB1E" w14:textId="77777777" w:rsidR="00E828BC" w:rsidRDefault="00FB3A0E">
            <w:pPr>
              <w:pStyle w:val="11"/>
              <w:ind w:left="720" w:firstLineChars="0" w:firstLine="0"/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  <w:szCs w:val="21"/>
              </w:rPr>
              <w:t>2</w:t>
            </w:r>
            <w:r>
              <w:rPr>
                <w:rFonts w:ascii="黑体" w:hAnsi="黑体" w:hint="eastAsia"/>
                <w:szCs w:val="21"/>
              </w:rPr>
              <w:t>.</w:t>
            </w:r>
            <w:r>
              <w:rPr>
                <w:rFonts w:ascii="黑体" w:hAnsi="黑体" w:hint="eastAsia"/>
                <w:szCs w:val="21"/>
              </w:rPr>
              <w:t>添加</w:t>
            </w:r>
            <w:r>
              <w:rPr>
                <w:rFonts w:ascii="黑体" w:hAnsi="黑体"/>
                <w:szCs w:val="21"/>
              </w:rPr>
              <w:t>保险公司</w:t>
            </w:r>
            <w:r>
              <w:rPr>
                <w:rFonts w:ascii="黑体" w:hAnsi="黑体" w:hint="eastAsia"/>
                <w:szCs w:val="21"/>
              </w:rPr>
              <w:t>CODE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5FC89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2018.4.23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60E48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proofErr w:type="gramStart"/>
            <w:r>
              <w:rPr>
                <w:rFonts w:ascii="黑体" w:hAnsi="黑体" w:hint="eastAsia"/>
                <w:szCs w:val="21"/>
              </w:rPr>
              <w:t>张旭真</w:t>
            </w:r>
            <w:proofErr w:type="gramEnd"/>
          </w:p>
        </w:tc>
      </w:tr>
      <w:tr w:rsidR="00E828BC" w14:paraId="362F82BB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B808F" w14:textId="77777777" w:rsidR="00E828BC" w:rsidRDefault="00FB3A0E">
            <w:pPr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V12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FC1F1" w14:textId="77777777" w:rsidR="00E828BC" w:rsidRDefault="00FB3A0E">
            <w:pPr>
              <w:pStyle w:val="11"/>
              <w:ind w:left="720" w:firstLineChars="0" w:firstLine="0"/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病历入参</w:t>
            </w:r>
            <w:r>
              <w:rPr>
                <w:rFonts w:ascii="黑体" w:hAnsi="黑体"/>
                <w:szCs w:val="21"/>
              </w:rPr>
              <w:t>outOrInIdentify</w:t>
            </w:r>
            <w:r>
              <w:rPr>
                <w:rFonts w:ascii="黑体" w:hAnsi="黑体" w:hint="eastAsia"/>
                <w:szCs w:val="21"/>
              </w:rPr>
              <w:t>逻辑</w:t>
            </w:r>
            <w:r>
              <w:rPr>
                <w:rFonts w:ascii="黑体" w:hAnsi="黑体"/>
                <w:szCs w:val="21"/>
              </w:rPr>
              <w:t>修改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：门诊接口；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：住院接口；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02C24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2018.5.2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A4901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proofErr w:type="gramStart"/>
            <w:r>
              <w:rPr>
                <w:rFonts w:ascii="黑体" w:hAnsi="黑体" w:hint="eastAsia"/>
                <w:szCs w:val="21"/>
              </w:rPr>
              <w:t>张旭真</w:t>
            </w:r>
            <w:proofErr w:type="gramEnd"/>
          </w:p>
        </w:tc>
      </w:tr>
      <w:tr w:rsidR="00E828BC" w14:paraId="5908853A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711D4" w14:textId="77777777" w:rsidR="00E828BC" w:rsidRDefault="00FB3A0E">
            <w:pPr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V13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3E050" w14:textId="77777777" w:rsidR="00E828BC" w:rsidRDefault="00FB3A0E">
            <w:pPr>
              <w:pStyle w:val="11"/>
              <w:ind w:leftChars="43" w:left="90" w:firstLineChars="0" w:firstLine="0"/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t>1.</w:t>
            </w:r>
            <w:r>
              <w:rPr>
                <w:rFonts w:ascii="黑体" w:hAnsi="黑体" w:hint="eastAsia"/>
                <w:szCs w:val="21"/>
              </w:rPr>
              <w:t>病历</w:t>
            </w:r>
            <w:r>
              <w:rPr>
                <w:rFonts w:ascii="黑体" w:hAnsi="黑体"/>
                <w:szCs w:val="21"/>
              </w:rPr>
              <w:t>接口：</w:t>
            </w:r>
            <w:r>
              <w:rPr>
                <w:rFonts w:ascii="黑体" w:hAnsi="黑体" w:hint="eastAsia"/>
                <w:szCs w:val="21"/>
              </w:rPr>
              <w:t>添加体格</w:t>
            </w:r>
            <w:r>
              <w:rPr>
                <w:rFonts w:ascii="黑体" w:hAnsi="黑体"/>
                <w:szCs w:val="21"/>
              </w:rPr>
              <w:t>检查</w:t>
            </w:r>
            <w:r>
              <w:rPr>
                <w:rFonts w:ascii="黑体" w:hAnsi="黑体" w:hint="eastAsia"/>
                <w:szCs w:val="21"/>
              </w:rPr>
              <w:t>适用于</w:t>
            </w:r>
            <w:r>
              <w:rPr>
                <w:rFonts w:ascii="黑体" w:hAnsi="黑体"/>
                <w:szCs w:val="21"/>
              </w:rPr>
              <w:t>门诊</w:t>
            </w:r>
          </w:p>
          <w:p w14:paraId="52311EEC" w14:textId="77777777" w:rsidR="00E828BC" w:rsidRDefault="00FB3A0E">
            <w:pPr>
              <w:pStyle w:val="11"/>
              <w:ind w:leftChars="43" w:left="90" w:firstLineChars="0" w:firstLine="0"/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lastRenderedPageBreak/>
              <w:t>2.</w:t>
            </w:r>
            <w:r>
              <w:rPr>
                <w:rFonts w:ascii="黑体" w:hAnsi="黑体" w:hint="eastAsia"/>
                <w:szCs w:val="21"/>
              </w:rPr>
              <w:t>病历</w:t>
            </w:r>
            <w:r>
              <w:rPr>
                <w:rFonts w:ascii="黑体" w:hAnsi="黑体"/>
                <w:szCs w:val="21"/>
              </w:rPr>
              <w:t>接口添加</w:t>
            </w:r>
            <w:r>
              <w:rPr>
                <w:rFonts w:ascii="黑体" w:hAnsi="黑体" w:hint="eastAsia"/>
                <w:szCs w:val="21"/>
              </w:rPr>
              <w:t>字段：</w:t>
            </w:r>
            <w:r>
              <w:rPr>
                <w:rFonts w:ascii="黑体" w:hAnsi="黑体"/>
                <w:szCs w:val="21"/>
              </w:rPr>
              <w:t>treatmentInfo</w:t>
            </w:r>
            <w:r>
              <w:rPr>
                <w:rFonts w:ascii="黑体" w:hAnsi="黑体"/>
                <w:szCs w:val="21"/>
              </w:rPr>
              <w:t>处理意见</w:t>
            </w:r>
            <w:r>
              <w:rPr>
                <w:rFonts w:ascii="黑体" w:hAnsi="黑体" w:hint="eastAsia"/>
                <w:szCs w:val="21"/>
              </w:rPr>
              <w:t>；</w:t>
            </w:r>
            <w:r>
              <w:rPr>
                <w:rFonts w:ascii="黑体" w:hAnsi="黑体"/>
                <w:szCs w:val="21"/>
              </w:rPr>
              <w:t>conditionInHospital</w:t>
            </w:r>
            <w:r>
              <w:rPr>
                <w:rFonts w:ascii="黑体" w:hAnsi="黑体" w:hint="eastAsia"/>
                <w:szCs w:val="21"/>
              </w:rPr>
              <w:t>入</w:t>
            </w:r>
            <w:r>
              <w:rPr>
                <w:rFonts w:ascii="黑体" w:hAnsi="黑体"/>
                <w:szCs w:val="21"/>
              </w:rPr>
              <w:t>院情况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C36F9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r>
              <w:rPr>
                <w:rFonts w:ascii="黑体" w:hAnsi="黑体" w:hint="eastAsia"/>
                <w:szCs w:val="21"/>
              </w:rPr>
              <w:lastRenderedPageBreak/>
              <w:t>201</w:t>
            </w:r>
            <w:r>
              <w:rPr>
                <w:rFonts w:ascii="黑体" w:hAnsi="黑体"/>
                <w:szCs w:val="21"/>
              </w:rPr>
              <w:t>8.6.4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D63B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proofErr w:type="gramStart"/>
            <w:r>
              <w:rPr>
                <w:rFonts w:ascii="黑体" w:hAnsi="黑体" w:hint="eastAsia"/>
                <w:szCs w:val="21"/>
              </w:rPr>
              <w:t>张旭真</w:t>
            </w:r>
            <w:proofErr w:type="gramEnd"/>
          </w:p>
        </w:tc>
      </w:tr>
      <w:tr w:rsidR="00E828BC" w14:paraId="2E2CB357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BDC36" w14:textId="77777777" w:rsidR="00E828BC" w:rsidRDefault="00FB3A0E">
            <w:pPr>
              <w:jc w:val="center"/>
              <w:rPr>
                <w:rFonts w:ascii="黑体" w:hAnsi="黑体"/>
                <w:szCs w:val="21"/>
              </w:rPr>
            </w:pPr>
            <w:ins w:id="0" w:author="za-zhangxuzhen" w:date="2018-06-25T10:55:00Z">
              <w:r>
                <w:rPr>
                  <w:rFonts w:ascii="黑体" w:hAnsi="黑体" w:hint="eastAsia"/>
                  <w:szCs w:val="21"/>
                </w:rPr>
                <w:lastRenderedPageBreak/>
                <w:t>V14</w:t>
              </w:r>
            </w:ins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BCACD" w14:textId="77777777" w:rsidR="00E828BC" w:rsidRDefault="00FB3A0E">
            <w:pPr>
              <w:pStyle w:val="11"/>
              <w:ind w:left="720" w:firstLineChars="0" w:firstLine="0"/>
              <w:jc w:val="left"/>
              <w:rPr>
                <w:ins w:id="1" w:author="za-duting" w:date="2018-06-25T16:37:00Z"/>
                <w:rFonts w:ascii="黑体" w:hAnsi="黑体"/>
                <w:szCs w:val="21"/>
              </w:rPr>
            </w:pPr>
            <w:ins w:id="2" w:author="za-duting" w:date="2018-06-25T16:37:00Z">
              <w:r>
                <w:rPr>
                  <w:rFonts w:ascii="黑体" w:hAnsi="黑体" w:hint="eastAsia"/>
                  <w:szCs w:val="21"/>
                </w:rPr>
                <w:t>1</w:t>
              </w:r>
            </w:ins>
            <w:ins w:id="3" w:author="za-duting" w:date="2018-06-25T16:38:00Z">
              <w:r>
                <w:rPr>
                  <w:rFonts w:ascii="黑体" w:hAnsi="黑体" w:hint="eastAsia"/>
                  <w:szCs w:val="21"/>
                </w:rPr>
                <w:t>、</w:t>
              </w:r>
            </w:ins>
            <w:ins w:id="4" w:author="za-zhangxuzhen" w:date="2018-06-25T10:55:00Z">
              <w:r>
                <w:rPr>
                  <w:rFonts w:ascii="黑体" w:hAnsi="黑体" w:hint="eastAsia"/>
                  <w:szCs w:val="21"/>
                </w:rPr>
                <w:t>增加</w:t>
              </w:r>
              <w:r>
                <w:rPr>
                  <w:rFonts w:ascii="黑体" w:hAnsi="黑体"/>
                  <w:szCs w:val="21"/>
                </w:rPr>
                <w:t>诊疗中接口（</w:t>
              </w:r>
              <w:r>
                <w:rPr>
                  <w:rFonts w:ascii="黑体" w:hAnsi="黑体" w:hint="eastAsia"/>
                  <w:szCs w:val="21"/>
                </w:rPr>
                <w:t>每日</w:t>
              </w:r>
              <w:r>
                <w:rPr>
                  <w:rFonts w:ascii="黑体" w:hAnsi="黑体"/>
                  <w:szCs w:val="21"/>
                </w:rPr>
                <w:t>住院清单、医嘱）</w:t>
              </w:r>
            </w:ins>
          </w:p>
          <w:p w14:paraId="6F4FE360" w14:textId="77777777" w:rsidR="00E828BC" w:rsidRDefault="00FB3A0E">
            <w:pPr>
              <w:pStyle w:val="11"/>
              <w:ind w:left="720" w:firstLineChars="0" w:firstLine="0"/>
              <w:jc w:val="left"/>
              <w:rPr>
                <w:rFonts w:ascii="黑体" w:hAnsi="黑体"/>
                <w:szCs w:val="21"/>
              </w:rPr>
            </w:pPr>
            <w:ins w:id="5" w:author="za-duting" w:date="2018-06-25T16:38:00Z">
              <w:r>
                <w:rPr>
                  <w:rFonts w:ascii="黑体" w:hAnsi="黑体" w:hint="eastAsia"/>
                  <w:szCs w:val="21"/>
                </w:rPr>
                <w:t>2</w:t>
              </w:r>
              <w:r>
                <w:rPr>
                  <w:rFonts w:ascii="黑体" w:hAnsi="黑体" w:hint="eastAsia"/>
                  <w:szCs w:val="21"/>
                </w:rPr>
                <w:t>、</w:t>
              </w:r>
              <w:r>
                <w:rPr>
                  <w:rFonts w:ascii="黑体" w:hAnsi="黑体"/>
                  <w:szCs w:val="21"/>
                </w:rPr>
                <w:t>统一异步接口出参</w:t>
              </w:r>
              <w:r>
                <w:rPr>
                  <w:rFonts w:ascii="黑体" w:hAnsi="黑体" w:hint="eastAsia"/>
                  <w:szCs w:val="21"/>
                </w:rPr>
                <w:t>：</w:t>
              </w:r>
              <w:r>
                <w:rPr>
                  <w:rFonts w:ascii="黑体" w:hAnsi="黑体"/>
                  <w:szCs w:val="21"/>
                </w:rPr>
                <w:t>success</w:t>
              </w:r>
              <w:r>
                <w:rPr>
                  <w:rFonts w:ascii="黑体" w:hAnsi="黑体"/>
                  <w:szCs w:val="21"/>
                </w:rPr>
                <w:t>、</w:t>
              </w:r>
              <w:r>
                <w:rPr>
                  <w:rFonts w:ascii="黑体" w:hAnsi="黑体"/>
                  <w:szCs w:val="21"/>
                </w:rPr>
                <w:t>code</w:t>
              </w:r>
              <w:r>
                <w:rPr>
                  <w:rFonts w:ascii="黑体" w:hAnsi="黑体"/>
                  <w:szCs w:val="21"/>
                </w:rPr>
                <w:t>、</w:t>
              </w:r>
              <w:r>
                <w:rPr>
                  <w:rFonts w:ascii="黑体" w:hAnsi="黑体"/>
                  <w:szCs w:val="21"/>
                </w:rPr>
                <w:t>msg</w:t>
              </w:r>
            </w:ins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2CFF6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ins w:id="6" w:author="za-zhangxuzhen" w:date="2018-06-25T10:56:00Z">
              <w:r>
                <w:rPr>
                  <w:rFonts w:ascii="黑体" w:hAnsi="黑体" w:hint="eastAsia"/>
                  <w:szCs w:val="21"/>
                </w:rPr>
                <w:t>2018</w:t>
              </w:r>
              <w:r>
                <w:rPr>
                  <w:rFonts w:ascii="黑体" w:hAnsi="黑体"/>
                  <w:szCs w:val="21"/>
                </w:rPr>
                <w:t>-6-25</w:t>
              </w:r>
            </w:ins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0F466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proofErr w:type="gramStart"/>
            <w:ins w:id="7" w:author="za-zhangxuzhen" w:date="2018-06-25T10:56:00Z">
              <w:r>
                <w:rPr>
                  <w:rFonts w:ascii="黑体" w:hAnsi="黑体" w:hint="eastAsia"/>
                  <w:szCs w:val="21"/>
                </w:rPr>
                <w:t>张旭真</w:t>
              </w:r>
            </w:ins>
            <w:proofErr w:type="gramEnd"/>
          </w:p>
        </w:tc>
      </w:tr>
      <w:tr w:rsidR="00E828BC" w14:paraId="03440C6E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8D29F" w14:textId="77777777" w:rsidR="00E828BC" w:rsidRDefault="00FB3A0E">
            <w:pPr>
              <w:jc w:val="center"/>
              <w:rPr>
                <w:rFonts w:ascii="黑体" w:hAnsi="黑体"/>
                <w:szCs w:val="21"/>
              </w:rPr>
            </w:pPr>
            <w:ins w:id="8" w:author="za-duting" w:date="2018-07-02T17:52:00Z">
              <w:r>
                <w:rPr>
                  <w:rFonts w:ascii="黑体" w:hAnsi="黑体" w:hint="eastAsia"/>
                  <w:szCs w:val="21"/>
                </w:rPr>
                <w:t>V14.1</w:t>
              </w:r>
            </w:ins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4D237" w14:textId="77777777" w:rsidR="00E828BC" w:rsidRDefault="00FB3A0E" w:rsidP="00E828BC">
            <w:pPr>
              <w:pStyle w:val="11"/>
              <w:ind w:firstLineChars="0" w:firstLine="0"/>
              <w:jc w:val="left"/>
              <w:rPr>
                <w:rFonts w:ascii="黑体" w:hAnsi="黑体"/>
                <w:szCs w:val="21"/>
              </w:rPr>
              <w:pPrChange w:id="9" w:author="za-duting" w:date="2018-07-02T18:04:00Z">
                <w:pPr>
                  <w:pStyle w:val="11"/>
                  <w:ind w:left="720" w:firstLineChars="0" w:firstLine="0"/>
                  <w:jc w:val="left"/>
                </w:pPr>
              </w:pPrChange>
            </w:pPr>
            <w:ins w:id="10" w:author="za-duting" w:date="2018-07-02T18:03:00Z">
              <w:r>
                <w:rPr>
                  <w:rFonts w:ascii="黑体" w:hAnsi="黑体" w:hint="eastAsia"/>
                  <w:szCs w:val="21"/>
                </w:rPr>
                <w:t>根据业务验收</w:t>
              </w:r>
              <w:r>
                <w:rPr>
                  <w:rFonts w:ascii="黑体" w:hAnsi="黑体"/>
                  <w:szCs w:val="21"/>
                </w:rPr>
                <w:t>要求</w:t>
              </w:r>
              <w:r>
                <w:rPr>
                  <w:rFonts w:ascii="黑体" w:hAnsi="黑体" w:hint="eastAsia"/>
                  <w:szCs w:val="21"/>
                </w:rPr>
                <w:t>，</w:t>
              </w:r>
              <w:r>
                <w:rPr>
                  <w:rFonts w:ascii="黑体" w:hAnsi="黑体"/>
                  <w:szCs w:val="21"/>
                </w:rPr>
                <w:t>增加</w:t>
              </w:r>
              <w:r>
                <w:rPr>
                  <w:rFonts w:ascii="黑体" w:hAnsi="黑体" w:hint="eastAsia"/>
                  <w:szCs w:val="21"/>
                </w:rPr>
                <w:t>住院日清单</w:t>
              </w:r>
            </w:ins>
            <w:ins w:id="11" w:author="za-duting" w:date="2018-07-02T18:04:00Z">
              <w:r>
                <w:rPr>
                  <w:rFonts w:ascii="黑体" w:hAnsi="黑体" w:hint="eastAsia"/>
                  <w:szCs w:val="21"/>
                </w:rPr>
                <w:t>的</w:t>
              </w:r>
            </w:ins>
            <w:ins w:id="12" w:author="za-duting" w:date="2018-07-02T18:05:00Z">
              <w:r>
                <w:rPr>
                  <w:rFonts w:ascii="黑体" w:hAnsi="黑体" w:hint="eastAsia"/>
                  <w:szCs w:val="21"/>
                </w:rPr>
                <w:t>病人</w:t>
              </w:r>
            </w:ins>
            <w:ins w:id="13" w:author="za-duting" w:date="2018-07-02T18:04:00Z">
              <w:r>
                <w:rPr>
                  <w:rFonts w:ascii="黑体" w:hAnsi="黑体" w:hint="eastAsia"/>
                  <w:szCs w:val="21"/>
                </w:rPr>
                <w:t>证件号码</w:t>
              </w:r>
              <w:r>
                <w:rPr>
                  <w:rFonts w:ascii="黑体" w:hAnsi="黑体"/>
                  <w:szCs w:val="21"/>
                </w:rPr>
                <w:t>、</w:t>
              </w:r>
            </w:ins>
            <w:proofErr w:type="gramStart"/>
            <w:ins w:id="14" w:author="za-duting" w:date="2018-07-02T18:03:00Z">
              <w:r>
                <w:rPr>
                  <w:rFonts w:ascii="黑体" w:hAnsi="黑体"/>
                  <w:szCs w:val="21"/>
                </w:rPr>
                <w:t>医</w:t>
              </w:r>
              <w:proofErr w:type="gramEnd"/>
              <w:r>
                <w:rPr>
                  <w:rFonts w:ascii="黑体" w:hAnsi="黑体"/>
                  <w:szCs w:val="21"/>
                </w:rPr>
                <w:t>保项目等级</w:t>
              </w:r>
            </w:ins>
            <w:ins w:id="15" w:author="za-duting" w:date="2018-07-02T18:04:00Z">
              <w:r>
                <w:rPr>
                  <w:rFonts w:ascii="黑体" w:hAnsi="黑体"/>
                  <w:szCs w:val="21"/>
                </w:rPr>
                <w:t>、</w:t>
              </w:r>
            </w:ins>
            <w:proofErr w:type="gramStart"/>
            <w:ins w:id="16" w:author="za-duting" w:date="2018-07-02T18:05:00Z">
              <w:r>
                <w:rPr>
                  <w:rFonts w:ascii="黑体" w:hAnsi="黑体" w:hint="eastAsia"/>
                  <w:szCs w:val="21"/>
                </w:rPr>
                <w:t>医</w:t>
              </w:r>
              <w:proofErr w:type="gramEnd"/>
              <w:r>
                <w:rPr>
                  <w:rFonts w:ascii="黑体" w:hAnsi="黑体" w:hint="eastAsia"/>
                  <w:szCs w:val="21"/>
                </w:rPr>
                <w:t>保</w:t>
              </w:r>
              <w:r>
                <w:rPr>
                  <w:rFonts w:ascii="黑体" w:hAnsi="黑体"/>
                  <w:szCs w:val="21"/>
                </w:rPr>
                <w:t>项目编码、</w:t>
              </w:r>
              <w:proofErr w:type="gramStart"/>
              <w:r>
                <w:rPr>
                  <w:rFonts w:ascii="黑体" w:hAnsi="黑体" w:hint="eastAsia"/>
                  <w:szCs w:val="21"/>
                </w:rPr>
                <w:t>医</w:t>
              </w:r>
              <w:proofErr w:type="gramEnd"/>
              <w:r>
                <w:rPr>
                  <w:rFonts w:ascii="黑体" w:hAnsi="黑体" w:hint="eastAsia"/>
                  <w:szCs w:val="21"/>
                </w:rPr>
                <w:t>保项目名称字段</w:t>
              </w:r>
            </w:ins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14128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ins w:id="17" w:author="za-duting" w:date="2018-07-02T18:09:00Z">
              <w:r>
                <w:rPr>
                  <w:rFonts w:ascii="黑体" w:hAnsi="黑体" w:hint="eastAsia"/>
                  <w:szCs w:val="21"/>
                </w:rPr>
                <w:t>2018</w:t>
              </w:r>
              <w:r>
                <w:rPr>
                  <w:rFonts w:ascii="黑体" w:hAnsi="黑体"/>
                  <w:szCs w:val="21"/>
                </w:rPr>
                <w:t>-07-02</w:t>
              </w:r>
            </w:ins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D3F58" w14:textId="77777777" w:rsidR="00E828BC" w:rsidRDefault="00FB3A0E">
            <w:pPr>
              <w:jc w:val="left"/>
              <w:rPr>
                <w:rFonts w:ascii="黑体" w:hAnsi="黑体"/>
                <w:szCs w:val="21"/>
              </w:rPr>
            </w:pPr>
            <w:proofErr w:type="gramStart"/>
            <w:ins w:id="18" w:author="za-duting" w:date="2018-07-02T18:09:00Z">
              <w:r>
                <w:rPr>
                  <w:rFonts w:ascii="黑体" w:hAnsi="黑体" w:hint="eastAsia"/>
                  <w:szCs w:val="21"/>
                </w:rPr>
                <w:t>杜亭</w:t>
              </w:r>
            </w:ins>
            <w:proofErr w:type="gramEnd"/>
          </w:p>
        </w:tc>
      </w:tr>
      <w:tr w:rsidR="00E828BC" w14:paraId="5FDB7B97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  <w:ins w:id="19" w:author="za-duting" w:date="2018-07-16T20:24:00Z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D9C4B" w14:textId="77777777" w:rsidR="00E828BC" w:rsidRDefault="00FB3A0E">
            <w:pPr>
              <w:jc w:val="center"/>
              <w:rPr>
                <w:ins w:id="20" w:author="za-duting" w:date="2018-07-16T20:24:00Z"/>
                <w:rFonts w:ascii="黑体" w:hAnsi="黑体"/>
                <w:szCs w:val="21"/>
              </w:rPr>
            </w:pPr>
            <w:ins w:id="21" w:author="za-duting" w:date="2018-07-16T20:25:00Z">
              <w:r>
                <w:rPr>
                  <w:rFonts w:ascii="黑体" w:hAnsi="黑体" w:hint="eastAsia"/>
                  <w:szCs w:val="21"/>
                </w:rPr>
                <w:t>V14.2</w:t>
              </w:r>
            </w:ins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1DC44" w14:textId="77777777" w:rsidR="00E828BC" w:rsidRDefault="00FB3A0E">
            <w:pPr>
              <w:pStyle w:val="11"/>
              <w:ind w:firstLineChars="0" w:firstLine="0"/>
              <w:jc w:val="left"/>
              <w:rPr>
                <w:ins w:id="22" w:author="za-duting" w:date="2018-07-16T20:24:00Z"/>
                <w:rFonts w:ascii="黑体" w:hAnsi="黑体"/>
                <w:szCs w:val="21"/>
              </w:rPr>
            </w:pPr>
            <w:ins w:id="23" w:author="za-duting" w:date="2018-07-16T20:25:00Z">
              <w:r>
                <w:rPr>
                  <w:rFonts w:ascii="黑体" w:hAnsi="黑体" w:hint="eastAsia"/>
                  <w:szCs w:val="21"/>
                </w:rPr>
                <w:t>住院日清单</w:t>
              </w:r>
              <w:r>
                <w:rPr>
                  <w:rFonts w:ascii="黑体" w:hAnsi="黑体"/>
                  <w:szCs w:val="21"/>
                </w:rPr>
                <w:t>增加入院日期</w:t>
              </w:r>
              <w:r>
                <w:rPr>
                  <w:rFonts w:ascii="黑体" w:hAnsi="黑体" w:hint="eastAsia"/>
                  <w:szCs w:val="21"/>
                </w:rPr>
                <w:t>、</w:t>
              </w:r>
              <w:r>
                <w:rPr>
                  <w:rFonts w:ascii="黑体" w:hAnsi="黑体"/>
                  <w:szCs w:val="21"/>
                </w:rPr>
                <w:t>修改疾病诊断</w:t>
              </w:r>
              <w:r>
                <w:rPr>
                  <w:rFonts w:ascii="黑体" w:hAnsi="黑体"/>
                  <w:szCs w:val="21"/>
                </w:rPr>
                <w:t>list</w:t>
              </w:r>
              <w:r>
                <w:rPr>
                  <w:rFonts w:ascii="黑体" w:hAnsi="黑体"/>
                  <w:szCs w:val="21"/>
                </w:rPr>
                <w:t>字段</w:t>
              </w:r>
            </w:ins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BE037" w14:textId="77777777" w:rsidR="00E828BC" w:rsidRDefault="00FB3A0E">
            <w:pPr>
              <w:jc w:val="left"/>
              <w:rPr>
                <w:ins w:id="24" w:author="za-duting" w:date="2018-07-16T20:24:00Z"/>
                <w:rFonts w:ascii="黑体" w:hAnsi="黑体"/>
                <w:szCs w:val="21"/>
              </w:rPr>
            </w:pPr>
            <w:ins w:id="25" w:author="za-duting" w:date="2018-07-16T20:25:00Z">
              <w:r>
                <w:rPr>
                  <w:rFonts w:ascii="黑体" w:hAnsi="黑体" w:hint="eastAsia"/>
                  <w:szCs w:val="21"/>
                </w:rPr>
                <w:t>2018</w:t>
              </w:r>
              <w:r>
                <w:rPr>
                  <w:rFonts w:ascii="黑体" w:hAnsi="黑体"/>
                  <w:szCs w:val="21"/>
                </w:rPr>
                <w:t>-</w:t>
              </w:r>
              <w:r>
                <w:rPr>
                  <w:rFonts w:ascii="黑体" w:hAnsi="黑体" w:hint="eastAsia"/>
                  <w:szCs w:val="21"/>
                </w:rPr>
                <w:t>07</w:t>
              </w:r>
              <w:r>
                <w:rPr>
                  <w:rFonts w:ascii="黑体" w:hAnsi="黑体"/>
                  <w:szCs w:val="21"/>
                </w:rPr>
                <w:t>-16</w:t>
              </w:r>
            </w:ins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56AB4" w14:textId="77777777" w:rsidR="00E828BC" w:rsidRDefault="00FB3A0E">
            <w:pPr>
              <w:jc w:val="left"/>
              <w:rPr>
                <w:ins w:id="26" w:author="za-duting" w:date="2018-07-16T20:24:00Z"/>
                <w:rFonts w:ascii="黑体" w:hAnsi="黑体"/>
                <w:szCs w:val="21"/>
              </w:rPr>
            </w:pPr>
            <w:proofErr w:type="gramStart"/>
            <w:ins w:id="27" w:author="za-duting" w:date="2018-07-16T20:25:00Z">
              <w:r>
                <w:rPr>
                  <w:rFonts w:ascii="黑体" w:hAnsi="黑体" w:hint="eastAsia"/>
                  <w:szCs w:val="21"/>
                </w:rPr>
                <w:t>杜亭</w:t>
              </w:r>
            </w:ins>
            <w:proofErr w:type="gramEnd"/>
          </w:p>
        </w:tc>
      </w:tr>
      <w:tr w:rsidR="00E828BC" w14:paraId="397CD96E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255"/>
          <w:ins w:id="28" w:author="za-wanggang" w:date="2018-07-23T12:32:00Z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147F8" w14:textId="77777777" w:rsidR="00E828BC" w:rsidRDefault="00FB3A0E">
            <w:pPr>
              <w:jc w:val="center"/>
              <w:rPr>
                <w:ins w:id="29" w:author="za-wanggang" w:date="2018-07-23T12:32:00Z"/>
                <w:rFonts w:ascii="黑体" w:hAnsi="黑体"/>
                <w:szCs w:val="21"/>
              </w:rPr>
            </w:pPr>
            <w:ins w:id="30" w:author="za-wanggang" w:date="2018-07-23T12:32:00Z">
              <w:r>
                <w:rPr>
                  <w:rFonts w:ascii="黑体" w:hAnsi="黑体" w:hint="eastAsia"/>
                  <w:szCs w:val="21"/>
                </w:rPr>
                <w:t>V14.</w:t>
              </w:r>
            </w:ins>
            <w:ins w:id="31" w:author="za-wanggang" w:date="2018-07-23T12:34:00Z">
              <w:r>
                <w:rPr>
                  <w:rFonts w:ascii="黑体" w:hAnsi="黑体" w:hint="eastAsia"/>
                  <w:szCs w:val="21"/>
                </w:rPr>
                <w:t>3</w:t>
              </w:r>
            </w:ins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2AF16" w14:textId="77777777" w:rsidR="00E828BC" w:rsidRDefault="00697853">
            <w:pPr>
              <w:pStyle w:val="11"/>
              <w:ind w:firstLineChars="0" w:firstLine="0"/>
              <w:jc w:val="left"/>
              <w:rPr>
                <w:ins w:id="32" w:author="za-duting" w:date="2018-07-24T17:04:00Z"/>
                <w:rFonts w:ascii="黑体" w:hAnsi="黑体"/>
                <w:szCs w:val="21"/>
              </w:rPr>
            </w:pPr>
            <w:ins w:id="33" w:author="za-duting" w:date="2018-07-24T17:04:00Z">
              <w:r>
                <w:rPr>
                  <w:rFonts w:ascii="黑体" w:hAnsi="黑体" w:hint="eastAsia"/>
                  <w:szCs w:val="21"/>
                </w:rPr>
                <w:t>1</w:t>
              </w:r>
              <w:r>
                <w:rPr>
                  <w:rFonts w:ascii="黑体" w:hAnsi="黑体" w:hint="eastAsia"/>
                  <w:szCs w:val="21"/>
                </w:rPr>
                <w:t>、</w:t>
              </w:r>
            </w:ins>
            <w:ins w:id="34" w:author="za-wanggang" w:date="2018-07-23T12:32:00Z">
              <w:r w:rsidR="00FB3A0E">
                <w:rPr>
                  <w:rFonts w:ascii="黑体" w:hAnsi="黑体" w:hint="eastAsia"/>
                  <w:szCs w:val="21"/>
                </w:rPr>
                <w:t>异步接口添加返回</w:t>
              </w:r>
            </w:ins>
            <w:ins w:id="35" w:author="za-wanggang" w:date="2018-07-23T12:33:00Z">
              <w:r w:rsidR="00FB3A0E">
                <w:rPr>
                  <w:rFonts w:ascii="黑体" w:hAnsi="黑体" w:hint="eastAsia"/>
                  <w:szCs w:val="21"/>
                </w:rPr>
                <w:t>码和返回提示信息，异步若未查询</w:t>
              </w:r>
            </w:ins>
            <w:ins w:id="36" w:author="za-wanggang" w:date="2018-07-23T12:34:00Z">
              <w:r w:rsidR="00FB3A0E">
                <w:rPr>
                  <w:rFonts w:ascii="黑体" w:hAnsi="黑体" w:hint="eastAsia"/>
                  <w:szCs w:val="21"/>
                </w:rPr>
                <w:t>到</w:t>
              </w:r>
            </w:ins>
            <w:ins w:id="37" w:author="za-wanggang" w:date="2018-07-23T12:33:00Z">
              <w:r w:rsidR="00FB3A0E">
                <w:rPr>
                  <w:rFonts w:ascii="黑体" w:hAnsi="黑体" w:hint="eastAsia"/>
                  <w:szCs w:val="21"/>
                </w:rPr>
                <w:t>数据也必须回调</w:t>
              </w:r>
            </w:ins>
            <w:ins w:id="38" w:author="za-wanggang" w:date="2018-07-23T12:34:00Z">
              <w:r w:rsidR="00FB3A0E">
                <w:rPr>
                  <w:rFonts w:ascii="黑体" w:hAnsi="黑体" w:hint="eastAsia"/>
                  <w:szCs w:val="21"/>
                </w:rPr>
                <w:t>应答相应返回码</w:t>
              </w:r>
            </w:ins>
          </w:p>
          <w:p w14:paraId="1A93CF77" w14:textId="77777777" w:rsidR="00697853" w:rsidRPr="00697853" w:rsidRDefault="00697853">
            <w:pPr>
              <w:pStyle w:val="11"/>
              <w:ind w:firstLineChars="0" w:firstLine="0"/>
              <w:jc w:val="left"/>
              <w:rPr>
                <w:ins w:id="39" w:author="za-wanggang" w:date="2018-07-23T12:32:00Z"/>
                <w:rFonts w:ascii="黑体" w:hAnsi="黑体" w:hint="eastAsia"/>
                <w:szCs w:val="21"/>
                <w:rPrChange w:id="40" w:author="za-duting" w:date="2018-07-24T17:04:00Z">
                  <w:rPr>
                    <w:ins w:id="41" w:author="za-wanggang" w:date="2018-07-23T12:32:00Z"/>
                    <w:rFonts w:ascii="黑体" w:hAnsi="黑体" w:hint="eastAsia"/>
                    <w:szCs w:val="21"/>
                  </w:rPr>
                </w:rPrChange>
              </w:rPr>
            </w:pPr>
            <w:ins w:id="42" w:author="za-duting" w:date="2018-07-24T17:04:00Z">
              <w:r>
                <w:rPr>
                  <w:rFonts w:ascii="黑体" w:hAnsi="黑体"/>
                  <w:szCs w:val="21"/>
                </w:rPr>
                <w:t>2</w:t>
              </w:r>
              <w:r>
                <w:rPr>
                  <w:rFonts w:ascii="黑体" w:hAnsi="黑体" w:hint="eastAsia"/>
                  <w:szCs w:val="21"/>
                </w:rPr>
                <w:t>、</w:t>
              </w:r>
              <w:r>
                <w:rPr>
                  <w:rFonts w:ascii="黑体" w:hAnsi="黑体"/>
                  <w:szCs w:val="21"/>
                </w:rPr>
                <w:t>增加</w:t>
              </w:r>
            </w:ins>
            <w:ins w:id="43" w:author="za-duting" w:date="2018-07-24T17:05:00Z">
              <w:r>
                <w:rPr>
                  <w:rFonts w:ascii="黑体" w:hAnsi="黑体" w:hint="eastAsia"/>
                  <w:szCs w:val="21"/>
                </w:rPr>
                <w:t>format</w:t>
              </w:r>
              <w:bookmarkStart w:id="44" w:name="_GoBack"/>
              <w:bookmarkEnd w:id="44"/>
              <w:r>
                <w:rPr>
                  <w:rFonts w:ascii="黑体" w:hAnsi="黑体"/>
                  <w:szCs w:val="21"/>
                </w:rPr>
                <w:t xml:space="preserve"> </w:t>
              </w:r>
            </w:ins>
            <w:ins w:id="45" w:author="za-duting" w:date="2018-07-24T17:04:00Z">
              <w:r>
                <w:rPr>
                  <w:rFonts w:ascii="黑体" w:hAnsi="黑体"/>
                  <w:szCs w:val="21"/>
                </w:rPr>
                <w:t>全量信息字段类型</w:t>
              </w:r>
            </w:ins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AC500" w14:textId="77777777" w:rsidR="00E828BC" w:rsidRDefault="00FB3A0E">
            <w:pPr>
              <w:jc w:val="left"/>
              <w:rPr>
                <w:ins w:id="46" w:author="za-wanggang" w:date="2018-07-23T12:32:00Z"/>
                <w:rFonts w:ascii="黑体" w:hAnsi="黑体"/>
                <w:szCs w:val="21"/>
              </w:rPr>
            </w:pPr>
            <w:ins w:id="47" w:author="za-wanggang" w:date="2018-07-23T12:34:00Z">
              <w:r>
                <w:rPr>
                  <w:rFonts w:ascii="黑体" w:hAnsi="黑体" w:hint="eastAsia"/>
                  <w:szCs w:val="21"/>
                </w:rPr>
                <w:t>2018-07-23</w:t>
              </w:r>
            </w:ins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45063" w14:textId="77777777" w:rsidR="00E828BC" w:rsidRDefault="00FB3A0E">
            <w:pPr>
              <w:jc w:val="left"/>
              <w:rPr>
                <w:ins w:id="48" w:author="za-wanggang" w:date="2018-07-23T12:32:00Z"/>
                <w:rFonts w:ascii="黑体" w:hAnsi="黑体"/>
                <w:szCs w:val="21"/>
              </w:rPr>
            </w:pPr>
            <w:ins w:id="49" w:author="za-wanggang" w:date="2018-07-23T12:34:00Z">
              <w:r>
                <w:rPr>
                  <w:rFonts w:ascii="黑体" w:hAnsi="黑体" w:hint="eastAsia"/>
                  <w:szCs w:val="21"/>
                </w:rPr>
                <w:t>王刚</w:t>
              </w:r>
            </w:ins>
          </w:p>
        </w:tc>
      </w:tr>
    </w:tbl>
    <w:p w14:paraId="05AE275B" w14:textId="77777777" w:rsidR="00E828BC" w:rsidRDefault="00E828BC"/>
    <w:p w14:paraId="05289219" w14:textId="77777777" w:rsidR="00E828BC" w:rsidRDefault="00E828BC"/>
    <w:p w14:paraId="007979DD" w14:textId="77777777" w:rsidR="00E828BC" w:rsidRDefault="00E828BC"/>
    <w:p w14:paraId="4F44D047" w14:textId="77777777" w:rsidR="00E828BC" w:rsidRDefault="00E828BC"/>
    <w:p w14:paraId="1DF70817" w14:textId="77777777" w:rsidR="00E828BC" w:rsidRDefault="00E828BC"/>
    <w:p w14:paraId="28FE268F" w14:textId="77777777" w:rsidR="00E828BC" w:rsidRDefault="00E828BC"/>
    <w:p w14:paraId="391A0B60" w14:textId="77777777" w:rsidR="00E828BC" w:rsidRDefault="00E828BC"/>
    <w:p w14:paraId="37332A08" w14:textId="77777777" w:rsidR="00E828BC" w:rsidRDefault="00E828BC"/>
    <w:p w14:paraId="40E04BAC" w14:textId="77777777" w:rsidR="00E828BC" w:rsidRDefault="00E828BC"/>
    <w:p w14:paraId="77C3EC5C" w14:textId="77777777" w:rsidR="00E828BC" w:rsidRDefault="00E828BC"/>
    <w:p w14:paraId="324F6E53" w14:textId="77777777" w:rsidR="00E828BC" w:rsidRDefault="00E828BC"/>
    <w:p w14:paraId="2C482505" w14:textId="77777777" w:rsidR="00E828BC" w:rsidRDefault="00E828BC"/>
    <w:p w14:paraId="66C0F380" w14:textId="77777777" w:rsidR="00E828BC" w:rsidRDefault="00E828BC"/>
    <w:p w14:paraId="134A68AB" w14:textId="77777777" w:rsidR="00E828BC" w:rsidRDefault="00E828BC"/>
    <w:p w14:paraId="289E2291" w14:textId="77777777" w:rsidR="00E828BC" w:rsidRDefault="00E828BC"/>
    <w:p w14:paraId="55A0E23A" w14:textId="77777777" w:rsidR="00E828BC" w:rsidRDefault="00E828BC"/>
    <w:p w14:paraId="1813A4D6" w14:textId="77777777" w:rsidR="00E828BC" w:rsidRDefault="00E828BC"/>
    <w:p w14:paraId="44A77072" w14:textId="77777777" w:rsidR="00E828BC" w:rsidRDefault="00E828BC"/>
    <w:p w14:paraId="6691A2EC" w14:textId="77777777" w:rsidR="00E828BC" w:rsidRDefault="00FB3A0E">
      <w:pPr>
        <w:widowControl/>
        <w:jc w:val="left"/>
        <w:rPr>
          <w:ins w:id="50" w:author="za-duting" w:date="2018-07-16T20:26:00Z"/>
        </w:rPr>
      </w:pPr>
      <w:ins w:id="51" w:author="za-duting" w:date="2018-07-16T20:26:00Z">
        <w:r>
          <w:br w:type="page"/>
        </w:r>
      </w:ins>
    </w:p>
    <w:p w14:paraId="7C242BF2" w14:textId="77777777" w:rsidR="00E828BC" w:rsidRDefault="00E828BC">
      <w:pPr>
        <w:rPr>
          <w:del w:id="52" w:author="za-duting" w:date="2018-07-16T20:26:00Z"/>
        </w:rPr>
      </w:pPr>
    </w:p>
    <w:p w14:paraId="12B6D88E" w14:textId="77777777" w:rsidR="00E828BC" w:rsidRDefault="00FB3A0E">
      <w:pPr>
        <w:pStyle w:val="1"/>
      </w:pPr>
      <w:r>
        <w:rPr>
          <w:rFonts w:hint="eastAsia"/>
        </w:rPr>
        <w:t>名词解释</w:t>
      </w:r>
    </w:p>
    <w:tbl>
      <w:tblPr>
        <w:tblStyle w:val="ae"/>
        <w:tblW w:w="8613" w:type="dxa"/>
        <w:tblLayout w:type="fixed"/>
        <w:tblLook w:val="04A0" w:firstRow="1" w:lastRow="0" w:firstColumn="1" w:lastColumn="0" w:noHBand="0" w:noVBand="1"/>
      </w:tblPr>
      <w:tblGrid>
        <w:gridCol w:w="2519"/>
        <w:gridCol w:w="4819"/>
        <w:gridCol w:w="1275"/>
      </w:tblGrid>
      <w:tr w:rsidR="00E828BC" w14:paraId="1FC6CD92" w14:textId="77777777">
        <w:trPr>
          <w:trHeight w:val="283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DCE5" w:themeFill="text2" w:themeFillTint="32"/>
          </w:tcPr>
          <w:p w14:paraId="0B9E79F5" w14:textId="77777777" w:rsidR="00E828BC" w:rsidRDefault="00FB3A0E">
            <w:pPr>
              <w:pStyle w:val="TableParagraph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词汇名词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6DCE5" w:themeFill="text2" w:themeFillTint="32"/>
          </w:tcPr>
          <w:p w14:paraId="59B97296" w14:textId="77777777" w:rsidR="00E828BC" w:rsidRDefault="00FB3A0E">
            <w:pPr>
              <w:pStyle w:val="TableParagraph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词汇含义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5" w:themeFill="text2" w:themeFillTint="32"/>
          </w:tcPr>
          <w:p w14:paraId="3A6DC261" w14:textId="77777777" w:rsidR="00E828BC" w:rsidRDefault="00FB3A0E">
            <w:pPr>
              <w:pStyle w:val="TableParagraph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E828BC" w14:paraId="4513B2A5" w14:textId="77777777">
        <w:trPr>
          <w:trHeight w:val="283"/>
        </w:trPr>
        <w:tc>
          <w:tcPr>
            <w:tcW w:w="2519" w:type="dxa"/>
            <w:tcBorders>
              <w:top w:val="single" w:sz="4" w:space="0" w:color="auto"/>
            </w:tcBorders>
          </w:tcPr>
          <w:p w14:paraId="28C914B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自费金额</w:t>
            </w:r>
          </w:p>
        </w:tc>
        <w:tc>
          <w:tcPr>
            <w:tcW w:w="4819" w:type="dxa"/>
            <w:tcBorders>
              <w:top w:val="single" w:sz="4" w:space="0" w:color="auto"/>
            </w:tcBorders>
          </w:tcPr>
          <w:p w14:paraId="452C4636" w14:textId="77777777" w:rsidR="00E828BC" w:rsidRDefault="00FB3A0E">
            <w:pPr>
              <w:pStyle w:val="TableParagraph"/>
            </w:pPr>
            <w:r>
              <w:t>丙类药品、丙类诊疗项目、丙类服务设施和超限价部分</w:t>
            </w:r>
            <w:r>
              <w:rPr>
                <w:rFonts w:hint="eastAsia"/>
              </w:rPr>
              <w:t>。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4E8E5304" w14:textId="77777777" w:rsidR="00E828BC" w:rsidRDefault="00E828BC">
            <w:pPr>
              <w:pStyle w:val="TableParagraph"/>
            </w:pPr>
          </w:p>
        </w:tc>
      </w:tr>
      <w:tr w:rsidR="00E828BC" w14:paraId="497ADDDA" w14:textId="77777777">
        <w:trPr>
          <w:trHeight w:val="283"/>
        </w:trPr>
        <w:tc>
          <w:tcPr>
            <w:tcW w:w="2519" w:type="dxa"/>
          </w:tcPr>
          <w:p w14:paraId="1FB936E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自理金额</w:t>
            </w:r>
          </w:p>
        </w:tc>
        <w:tc>
          <w:tcPr>
            <w:tcW w:w="4819" w:type="dxa"/>
          </w:tcPr>
          <w:p w14:paraId="1F7B7F3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乙类药品、诊疗项目、服务设施中个人按比例先行支付部分。</w:t>
            </w:r>
          </w:p>
        </w:tc>
        <w:tc>
          <w:tcPr>
            <w:tcW w:w="1275" w:type="dxa"/>
          </w:tcPr>
          <w:p w14:paraId="5FCCA8F6" w14:textId="77777777" w:rsidR="00E828BC" w:rsidRDefault="00E828BC">
            <w:pPr>
              <w:pStyle w:val="TableParagraph"/>
            </w:pPr>
          </w:p>
        </w:tc>
      </w:tr>
      <w:tr w:rsidR="00E828BC" w14:paraId="1090D1E4" w14:textId="77777777">
        <w:trPr>
          <w:trHeight w:val="283"/>
        </w:trPr>
        <w:tc>
          <w:tcPr>
            <w:tcW w:w="2519" w:type="dxa"/>
          </w:tcPr>
          <w:p w14:paraId="099DD109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</w:t>
            </w:r>
            <w:r>
              <w:t>外基金总额</w:t>
            </w:r>
          </w:p>
        </w:tc>
        <w:tc>
          <w:tcPr>
            <w:tcW w:w="4819" w:type="dxa"/>
          </w:tcPr>
          <w:p w14:paraId="0668FBC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有些</w:t>
            </w:r>
            <w:r>
              <w:t>情况自费和自理无法区分</w:t>
            </w:r>
            <w:r>
              <w:rPr>
                <w:rFonts w:hint="eastAsia"/>
              </w:rPr>
              <w:t>，</w:t>
            </w:r>
            <w:r>
              <w:t>本字段表示自理</w:t>
            </w:r>
            <w:r>
              <w:t>+</w:t>
            </w:r>
            <w:r>
              <w:t>自费</w:t>
            </w:r>
          </w:p>
        </w:tc>
        <w:tc>
          <w:tcPr>
            <w:tcW w:w="1275" w:type="dxa"/>
          </w:tcPr>
          <w:p w14:paraId="048F8292" w14:textId="77777777" w:rsidR="00E828BC" w:rsidRDefault="00E828BC">
            <w:pPr>
              <w:pStyle w:val="TableParagraph"/>
            </w:pPr>
          </w:p>
        </w:tc>
      </w:tr>
      <w:tr w:rsidR="00E828BC" w14:paraId="0669E012" w14:textId="77777777">
        <w:trPr>
          <w:trHeight w:val="283"/>
        </w:trPr>
        <w:tc>
          <w:tcPr>
            <w:tcW w:w="2519" w:type="dxa"/>
          </w:tcPr>
          <w:p w14:paraId="1ED0C9C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符合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保费用</w:t>
            </w:r>
          </w:p>
        </w:tc>
        <w:tc>
          <w:tcPr>
            <w:tcW w:w="4819" w:type="dxa"/>
          </w:tcPr>
          <w:p w14:paraId="4ADAC39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指的是符合基本医疗保险费用，在药品、诊疗项目和服务设施的甲类和乙类费用中刨除自理的费用，即总费用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–自理–自费。</w:t>
            </w:r>
          </w:p>
        </w:tc>
        <w:tc>
          <w:tcPr>
            <w:tcW w:w="1275" w:type="dxa"/>
          </w:tcPr>
          <w:p w14:paraId="458E7D4E" w14:textId="77777777" w:rsidR="00E828BC" w:rsidRDefault="00E828BC">
            <w:pPr>
              <w:pStyle w:val="TableParagraph"/>
            </w:pPr>
          </w:p>
        </w:tc>
      </w:tr>
      <w:tr w:rsidR="00E828BC" w14:paraId="17946A58" w14:textId="77777777">
        <w:trPr>
          <w:trHeight w:val="283"/>
        </w:trPr>
        <w:tc>
          <w:tcPr>
            <w:tcW w:w="2519" w:type="dxa"/>
          </w:tcPr>
          <w:p w14:paraId="26C5D80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个人自付</w:t>
            </w:r>
          </w:p>
        </w:tc>
        <w:tc>
          <w:tcPr>
            <w:tcW w:w="4819" w:type="dxa"/>
          </w:tcPr>
          <w:p w14:paraId="0EFC3A1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符合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保费用中由个人支付的部分，包含起付标准。</w:t>
            </w:r>
          </w:p>
        </w:tc>
        <w:tc>
          <w:tcPr>
            <w:tcW w:w="1275" w:type="dxa"/>
          </w:tcPr>
          <w:p w14:paraId="7D4D3FC5" w14:textId="77777777" w:rsidR="00E828BC" w:rsidRDefault="00E828BC">
            <w:pPr>
              <w:pStyle w:val="TableParagraph"/>
            </w:pPr>
          </w:p>
        </w:tc>
      </w:tr>
      <w:tr w:rsidR="00E828BC" w14:paraId="14F6C55B" w14:textId="77777777">
        <w:trPr>
          <w:trHeight w:val="283"/>
        </w:trPr>
        <w:tc>
          <w:tcPr>
            <w:tcW w:w="2519" w:type="dxa"/>
            <w:shd w:val="clear" w:color="auto" w:fill="auto"/>
          </w:tcPr>
          <w:p w14:paraId="33C07C8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基金</w:t>
            </w:r>
            <w:r>
              <w:t>支付</w:t>
            </w:r>
          </w:p>
        </w:tc>
        <w:tc>
          <w:tcPr>
            <w:tcW w:w="4819" w:type="dxa"/>
            <w:shd w:val="clear" w:color="auto" w:fill="auto"/>
          </w:tcPr>
          <w:p w14:paraId="7A75F04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所有</w:t>
            </w:r>
            <w:proofErr w:type="gramStart"/>
            <w:r>
              <w:t>医</w:t>
            </w:r>
            <w:proofErr w:type="gramEnd"/>
            <w:r>
              <w:t>保报销金额的总和。（</w:t>
            </w:r>
            <w:r>
              <w:rPr>
                <w:rFonts w:hint="eastAsia"/>
              </w:rPr>
              <w:t>统筹</w:t>
            </w:r>
            <w:r>
              <w:t>+</w:t>
            </w:r>
            <w:r>
              <w:t>附加</w:t>
            </w:r>
            <w:r>
              <w:t>+</w:t>
            </w:r>
            <w:r>
              <w:t>大额</w:t>
            </w:r>
            <w:r>
              <w:t>+</w:t>
            </w:r>
            <w:r>
              <w:t>其他等基金金额）</w:t>
            </w:r>
          </w:p>
        </w:tc>
        <w:tc>
          <w:tcPr>
            <w:tcW w:w="1275" w:type="dxa"/>
          </w:tcPr>
          <w:p w14:paraId="198EC3B5" w14:textId="77777777" w:rsidR="00E828BC" w:rsidRDefault="00E828BC">
            <w:pPr>
              <w:pStyle w:val="TableParagraph"/>
            </w:pPr>
          </w:p>
        </w:tc>
      </w:tr>
      <w:tr w:rsidR="00E828BC" w14:paraId="48839198" w14:textId="77777777">
        <w:trPr>
          <w:trHeight w:val="283"/>
        </w:trPr>
        <w:tc>
          <w:tcPr>
            <w:tcW w:w="2519" w:type="dxa"/>
            <w:shd w:val="clear" w:color="auto" w:fill="auto"/>
          </w:tcPr>
          <w:p w14:paraId="59FDFC4A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医保起</w:t>
            </w:r>
            <w:proofErr w:type="gramEnd"/>
            <w:r>
              <w:rPr>
                <w:rFonts w:hint="eastAsia"/>
              </w:rPr>
              <w:t>付线</w:t>
            </w:r>
          </w:p>
        </w:tc>
        <w:tc>
          <w:tcPr>
            <w:tcW w:w="4819" w:type="dxa"/>
            <w:shd w:val="clear" w:color="auto" w:fill="auto"/>
          </w:tcPr>
          <w:p w14:paraId="7FC4809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即</w:t>
            </w:r>
            <w:r>
              <w:t>“</w:t>
            </w:r>
            <w:r>
              <w:rPr>
                <w:rFonts w:hint="eastAsia"/>
              </w:rPr>
              <w:t>基本医疗保障</w:t>
            </w:r>
            <w:r>
              <w:t>”</w:t>
            </w:r>
            <w:r>
              <w:rPr>
                <w:rFonts w:hint="eastAsia"/>
              </w:rPr>
              <w:t>的起付标准。按照</w:t>
            </w:r>
            <w:r>
              <w:t>“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保基金与参保人员个人共同负担住院医疗费</w:t>
            </w:r>
            <w:r>
              <w:t>”</w:t>
            </w:r>
            <w:r>
              <w:rPr>
                <w:rFonts w:hint="eastAsia"/>
              </w:rPr>
              <w:t>的基本医疗保险制度改革原则，参保人员在定点医疗机构实际发生的属于基本医疗保险</w:t>
            </w:r>
            <w:r>
              <w:t>“</w:t>
            </w:r>
            <w:r>
              <w:rPr>
                <w:rFonts w:hint="eastAsia"/>
              </w:rPr>
              <w:t>目录</w:t>
            </w:r>
            <w:r>
              <w:t>”</w:t>
            </w:r>
            <w:r>
              <w:rPr>
                <w:rFonts w:hint="eastAsia"/>
              </w:rPr>
              <w:t>范围内的住院医疗费，自己要先承担一部分后，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保基金才按规定比例支付。这个个人先负担的住院医疗费数额标准，就是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保基金支付参保人员住院医疗费的</w:t>
            </w:r>
            <w:r>
              <w:t>“</w:t>
            </w:r>
            <w:r>
              <w:rPr>
                <w:rFonts w:hint="eastAsia"/>
              </w:rPr>
              <w:t>起付线</w:t>
            </w:r>
            <w:r>
              <w:t>”</w:t>
            </w:r>
            <w:r>
              <w:rPr>
                <w:rFonts w:hint="eastAsia"/>
              </w:rPr>
              <w:t>。起付标准以下的住院医疗费由病员个人负担。</w:t>
            </w:r>
          </w:p>
        </w:tc>
        <w:tc>
          <w:tcPr>
            <w:tcW w:w="1275" w:type="dxa"/>
          </w:tcPr>
          <w:p w14:paraId="30871028" w14:textId="77777777" w:rsidR="00E828BC" w:rsidRDefault="00E828BC">
            <w:pPr>
              <w:pStyle w:val="TableParagraph"/>
            </w:pPr>
          </w:p>
        </w:tc>
      </w:tr>
      <w:tr w:rsidR="00E828BC" w14:paraId="10F21D08" w14:textId="77777777">
        <w:trPr>
          <w:trHeight w:val="283"/>
        </w:trPr>
        <w:tc>
          <w:tcPr>
            <w:tcW w:w="2519" w:type="dxa"/>
            <w:shd w:val="clear" w:color="auto" w:fill="auto"/>
          </w:tcPr>
          <w:p w14:paraId="7A753D7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医院负担</w:t>
            </w:r>
          </w:p>
        </w:tc>
        <w:tc>
          <w:tcPr>
            <w:tcW w:w="4819" w:type="dxa"/>
            <w:shd w:val="clear" w:color="auto" w:fill="auto"/>
          </w:tcPr>
          <w:p w14:paraId="7EC523B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高于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保支付标准或限额的部分由医院承担。</w:t>
            </w:r>
          </w:p>
        </w:tc>
        <w:tc>
          <w:tcPr>
            <w:tcW w:w="1275" w:type="dxa"/>
          </w:tcPr>
          <w:p w14:paraId="6BF77FE3" w14:textId="77777777" w:rsidR="00E828BC" w:rsidRDefault="00E828BC">
            <w:pPr>
              <w:pStyle w:val="TableParagraph"/>
            </w:pPr>
          </w:p>
        </w:tc>
      </w:tr>
      <w:tr w:rsidR="00E828BC" w14:paraId="0CF1581D" w14:textId="77777777">
        <w:trPr>
          <w:trHeight w:val="283"/>
        </w:trPr>
        <w:tc>
          <w:tcPr>
            <w:tcW w:w="2519" w:type="dxa"/>
            <w:shd w:val="clear" w:color="auto" w:fill="auto"/>
          </w:tcPr>
          <w:p w14:paraId="33506F3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统筹基金支付</w:t>
            </w:r>
          </w:p>
        </w:tc>
        <w:tc>
          <w:tcPr>
            <w:tcW w:w="4819" w:type="dxa"/>
            <w:shd w:val="clear" w:color="auto" w:fill="auto"/>
          </w:tcPr>
          <w:p w14:paraId="2FC8148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用统筹账户资金支付参保人相关医疗费用。</w:t>
            </w:r>
          </w:p>
        </w:tc>
        <w:tc>
          <w:tcPr>
            <w:tcW w:w="1275" w:type="dxa"/>
          </w:tcPr>
          <w:p w14:paraId="29C8870A" w14:textId="77777777" w:rsidR="00E828BC" w:rsidRDefault="00E828BC">
            <w:pPr>
              <w:pStyle w:val="TableParagraph"/>
            </w:pPr>
          </w:p>
        </w:tc>
      </w:tr>
      <w:tr w:rsidR="00E828BC" w14:paraId="2EC934AD" w14:textId="77777777">
        <w:trPr>
          <w:trHeight w:val="283"/>
        </w:trPr>
        <w:tc>
          <w:tcPr>
            <w:tcW w:w="2519" w:type="dxa"/>
            <w:shd w:val="clear" w:color="auto" w:fill="auto"/>
          </w:tcPr>
          <w:p w14:paraId="21CDFCF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账户支付</w:t>
            </w:r>
          </w:p>
        </w:tc>
        <w:tc>
          <w:tcPr>
            <w:tcW w:w="4819" w:type="dxa"/>
            <w:shd w:val="clear" w:color="auto" w:fill="auto"/>
          </w:tcPr>
          <w:p w14:paraId="766E84E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保卡在药店或门诊的刷卡消费行为。</w:t>
            </w:r>
          </w:p>
        </w:tc>
        <w:tc>
          <w:tcPr>
            <w:tcW w:w="1275" w:type="dxa"/>
          </w:tcPr>
          <w:p w14:paraId="08EE0883" w14:textId="77777777" w:rsidR="00E828BC" w:rsidRDefault="00E828BC">
            <w:pPr>
              <w:pStyle w:val="TableParagraph"/>
            </w:pPr>
          </w:p>
        </w:tc>
      </w:tr>
      <w:tr w:rsidR="00E828BC" w14:paraId="2675A71F" w14:textId="77777777">
        <w:trPr>
          <w:trHeight w:val="283"/>
        </w:trPr>
        <w:tc>
          <w:tcPr>
            <w:tcW w:w="2519" w:type="dxa"/>
            <w:shd w:val="clear" w:color="auto" w:fill="auto"/>
          </w:tcPr>
          <w:p w14:paraId="77F6955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转诊先自付</w:t>
            </w:r>
          </w:p>
        </w:tc>
        <w:tc>
          <w:tcPr>
            <w:tcW w:w="4819" w:type="dxa"/>
            <w:shd w:val="clear" w:color="auto" w:fill="auto"/>
          </w:tcPr>
          <w:p w14:paraId="49CBB87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患者从外地转入就诊</w:t>
            </w:r>
            <w:r>
              <w:t>,</w:t>
            </w:r>
            <w:r>
              <w:rPr>
                <w:rFonts w:hint="eastAsia"/>
              </w:rPr>
              <w:t>根据当地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保政策转外就诊需自付金</w:t>
            </w:r>
            <w:r>
              <w:rPr>
                <w:rFonts w:hint="eastAsia"/>
              </w:rPr>
              <w:t>额。</w:t>
            </w:r>
          </w:p>
        </w:tc>
        <w:tc>
          <w:tcPr>
            <w:tcW w:w="1275" w:type="dxa"/>
          </w:tcPr>
          <w:p w14:paraId="27709E4D" w14:textId="77777777" w:rsidR="00E828BC" w:rsidRDefault="00E828BC">
            <w:pPr>
              <w:pStyle w:val="TableParagraph"/>
            </w:pPr>
          </w:p>
        </w:tc>
      </w:tr>
      <w:tr w:rsidR="00E828BC" w14:paraId="0FCB3DAB" w14:textId="77777777">
        <w:trPr>
          <w:trHeight w:val="283"/>
        </w:trPr>
        <w:tc>
          <w:tcPr>
            <w:tcW w:w="2519" w:type="dxa"/>
            <w:shd w:val="clear" w:color="auto" w:fill="auto"/>
          </w:tcPr>
          <w:p w14:paraId="0A991E1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超封顶线自付</w:t>
            </w:r>
          </w:p>
        </w:tc>
        <w:tc>
          <w:tcPr>
            <w:tcW w:w="4819" w:type="dxa"/>
            <w:shd w:val="clear" w:color="auto" w:fill="auto"/>
          </w:tcPr>
          <w:p w14:paraId="2F250DD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超出封顶线自付的金额部分。</w:t>
            </w:r>
          </w:p>
        </w:tc>
        <w:tc>
          <w:tcPr>
            <w:tcW w:w="1275" w:type="dxa"/>
          </w:tcPr>
          <w:p w14:paraId="3B8F9EC8" w14:textId="77777777" w:rsidR="00E828BC" w:rsidRDefault="00E828BC">
            <w:pPr>
              <w:pStyle w:val="TableParagraph"/>
            </w:pPr>
          </w:p>
        </w:tc>
      </w:tr>
      <w:tr w:rsidR="00E828BC" w14:paraId="49B2AAD8" w14:textId="77777777">
        <w:trPr>
          <w:trHeight w:val="90"/>
        </w:trPr>
        <w:tc>
          <w:tcPr>
            <w:tcW w:w="2519" w:type="dxa"/>
          </w:tcPr>
          <w:p w14:paraId="030988E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4819" w:type="dxa"/>
          </w:tcPr>
          <w:p w14:paraId="1FD5360C" w14:textId="77777777" w:rsidR="00E828BC" w:rsidRDefault="00FB3A0E">
            <w:pPr>
              <w:pStyle w:val="TableParagraph"/>
            </w:pPr>
            <w:r>
              <w:t>医院端产生的就诊流水号，用于标识一次就诊；在平台同一家医院当前案件的唯一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  <w:tc>
          <w:tcPr>
            <w:tcW w:w="1275" w:type="dxa"/>
          </w:tcPr>
          <w:p w14:paraId="51872C13" w14:textId="77777777" w:rsidR="00E828BC" w:rsidRDefault="00E828BC">
            <w:pPr>
              <w:pStyle w:val="TableParagraph"/>
            </w:pPr>
          </w:p>
        </w:tc>
      </w:tr>
      <w:tr w:rsidR="00E828BC" w14:paraId="5D97AAA0" w14:textId="77777777">
        <w:trPr>
          <w:trHeight w:val="90"/>
        </w:trPr>
        <w:tc>
          <w:tcPr>
            <w:tcW w:w="2519" w:type="dxa"/>
          </w:tcPr>
          <w:p w14:paraId="6651076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单据号</w:t>
            </w:r>
          </w:p>
        </w:tc>
        <w:tc>
          <w:tcPr>
            <w:tcW w:w="4819" w:type="dxa"/>
          </w:tcPr>
          <w:p w14:paraId="4D9683B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单据号并不是发票号，只是标识一个就诊流水号下一笔费用结算单据。</w:t>
            </w:r>
          </w:p>
        </w:tc>
        <w:tc>
          <w:tcPr>
            <w:tcW w:w="1275" w:type="dxa"/>
            <w:vAlign w:val="center"/>
          </w:tcPr>
          <w:p w14:paraId="2248CAC5" w14:textId="77777777" w:rsidR="00E828BC" w:rsidRDefault="00E828BC">
            <w:pPr>
              <w:pStyle w:val="TableParagraph"/>
            </w:pPr>
          </w:p>
        </w:tc>
      </w:tr>
      <w:tr w:rsidR="00E828BC" w14:paraId="5A0A4C6E" w14:textId="77777777">
        <w:trPr>
          <w:trHeight w:val="90"/>
        </w:trPr>
        <w:tc>
          <w:tcPr>
            <w:tcW w:w="2519" w:type="dxa"/>
          </w:tcPr>
          <w:p w14:paraId="1E79ABC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发票号</w:t>
            </w:r>
          </w:p>
        </w:tc>
        <w:tc>
          <w:tcPr>
            <w:tcW w:w="4819" w:type="dxa"/>
          </w:tcPr>
          <w:p w14:paraId="3CBF70C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真实发票号。</w:t>
            </w:r>
          </w:p>
        </w:tc>
        <w:tc>
          <w:tcPr>
            <w:tcW w:w="1275" w:type="dxa"/>
            <w:vAlign w:val="center"/>
          </w:tcPr>
          <w:p w14:paraId="175604FE" w14:textId="77777777" w:rsidR="00E828BC" w:rsidRDefault="00E828BC">
            <w:pPr>
              <w:pStyle w:val="TableParagraph"/>
            </w:pPr>
          </w:p>
        </w:tc>
      </w:tr>
      <w:tr w:rsidR="00E828BC" w14:paraId="3C82444B" w14:textId="77777777">
        <w:trPr>
          <w:trHeight w:val="90"/>
        </w:trPr>
        <w:tc>
          <w:tcPr>
            <w:tcW w:w="2519" w:type="dxa"/>
          </w:tcPr>
          <w:p w14:paraId="5822EEB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结算序号</w:t>
            </w:r>
          </w:p>
        </w:tc>
        <w:tc>
          <w:tcPr>
            <w:tcW w:w="4819" w:type="dxa"/>
          </w:tcPr>
          <w:p w14:paraId="4F2D3C7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当存在住院登记号，必填；若该字段有值，住院</w:t>
            </w:r>
            <w:proofErr w:type="gramStart"/>
            <w:r>
              <w:rPr>
                <w:rFonts w:hint="eastAsia"/>
              </w:rPr>
              <w:t>登记号必填</w:t>
            </w:r>
            <w:proofErr w:type="gramEnd"/>
          </w:p>
        </w:tc>
        <w:tc>
          <w:tcPr>
            <w:tcW w:w="1275" w:type="dxa"/>
            <w:vAlign w:val="center"/>
          </w:tcPr>
          <w:p w14:paraId="1574CA51" w14:textId="77777777" w:rsidR="00E828BC" w:rsidRDefault="00E828BC">
            <w:pPr>
              <w:pStyle w:val="TableParagraph"/>
            </w:pPr>
          </w:p>
        </w:tc>
      </w:tr>
      <w:tr w:rsidR="00E828BC" w14:paraId="136C7453" w14:textId="77777777">
        <w:trPr>
          <w:trHeight w:val="90"/>
        </w:trPr>
        <w:tc>
          <w:tcPr>
            <w:tcW w:w="2519" w:type="dxa"/>
          </w:tcPr>
          <w:p w14:paraId="6C82B3E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&lt;composite&gt;</w:t>
            </w:r>
          </w:p>
        </w:tc>
        <w:tc>
          <w:tcPr>
            <w:tcW w:w="4819" w:type="dxa"/>
          </w:tcPr>
          <w:p w14:paraId="6D3DA4A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字段聚合。真实报文中要平铺。</w:t>
            </w:r>
          </w:p>
        </w:tc>
        <w:tc>
          <w:tcPr>
            <w:tcW w:w="1275" w:type="dxa"/>
          </w:tcPr>
          <w:p w14:paraId="70E16F01" w14:textId="77777777" w:rsidR="00E828BC" w:rsidRDefault="00E828BC">
            <w:pPr>
              <w:pStyle w:val="TableParagraph"/>
            </w:pPr>
          </w:p>
        </w:tc>
      </w:tr>
    </w:tbl>
    <w:p w14:paraId="42B74A7A" w14:textId="77777777" w:rsidR="00E828BC" w:rsidRDefault="00FB3A0E">
      <w:pPr>
        <w:pStyle w:val="1"/>
      </w:pPr>
      <w:r>
        <w:rPr>
          <w:rFonts w:hint="eastAsia"/>
        </w:rPr>
        <w:lastRenderedPageBreak/>
        <w:t>概述</w:t>
      </w:r>
    </w:p>
    <w:p w14:paraId="0CB0F840" w14:textId="77777777" w:rsidR="00E828BC" w:rsidRDefault="00FB3A0E">
      <w:pPr>
        <w:ind w:firstLine="420"/>
        <w:rPr>
          <w:rFonts w:ascii="黑体" w:hAnsi="黑体"/>
        </w:rPr>
      </w:pPr>
      <w:r>
        <w:rPr>
          <w:rFonts w:ascii="黑体" w:hAnsi="黑体" w:hint="eastAsia"/>
        </w:rPr>
        <w:t>本文档是针对医院与</w:t>
      </w:r>
      <w:proofErr w:type="gramStart"/>
      <w:r>
        <w:rPr>
          <w:rFonts w:ascii="黑体" w:hAnsi="黑体" w:hint="eastAsia"/>
        </w:rPr>
        <w:t>众安医疗</w:t>
      </w:r>
      <w:proofErr w:type="gramEnd"/>
      <w:r>
        <w:rPr>
          <w:rFonts w:ascii="黑体" w:hAnsi="黑体" w:hint="eastAsia"/>
        </w:rPr>
        <w:t>数据平台系统对接的需求。包括门诊和住院就诊流程</w:t>
      </w:r>
      <w:proofErr w:type="gramStart"/>
      <w:r>
        <w:rPr>
          <w:rFonts w:ascii="黑体" w:hAnsi="黑体" w:hint="eastAsia"/>
        </w:rPr>
        <w:t>与众安</w:t>
      </w:r>
      <w:proofErr w:type="gramEnd"/>
      <w:r>
        <w:rPr>
          <w:rFonts w:ascii="黑体" w:hAnsi="黑体" w:hint="eastAsia"/>
        </w:rPr>
        <w:t>MDP</w:t>
      </w:r>
      <w:r>
        <w:rPr>
          <w:rFonts w:ascii="黑体" w:hAnsi="黑体" w:hint="eastAsia"/>
        </w:rPr>
        <w:t>系统的交互。按交互方式将接口</w:t>
      </w:r>
      <w:proofErr w:type="gramStart"/>
      <w:r>
        <w:rPr>
          <w:rFonts w:ascii="黑体" w:hAnsi="黑体" w:hint="eastAsia"/>
        </w:rPr>
        <w:t>分为直赔与</w:t>
      </w:r>
      <w:proofErr w:type="gramEnd"/>
      <w:r>
        <w:rPr>
          <w:rFonts w:ascii="黑体" w:hAnsi="黑体" w:hint="eastAsia"/>
        </w:rPr>
        <w:t>快赔两类。</w:t>
      </w:r>
    </w:p>
    <w:p w14:paraId="7C305F20" w14:textId="77777777" w:rsidR="00E828BC" w:rsidRDefault="00FB3A0E">
      <w:pPr>
        <w:ind w:firstLine="420"/>
        <w:rPr>
          <w:b/>
        </w:rPr>
      </w:pPr>
      <w:r>
        <w:rPr>
          <w:rFonts w:hint="eastAsia"/>
          <w:b/>
        </w:rPr>
        <w:t>快赔接口主要内容：</w:t>
      </w:r>
    </w:p>
    <w:p w14:paraId="66BE5173" w14:textId="77777777" w:rsidR="00E828BC" w:rsidRDefault="00FB3A0E">
      <w:pPr>
        <w:numPr>
          <w:ilvl w:val="0"/>
          <w:numId w:val="8"/>
        </w:numPr>
        <w:rPr>
          <w:rFonts w:ascii="黑体" w:hAnsi="黑体"/>
        </w:rPr>
      </w:pPr>
      <w:r>
        <w:rPr>
          <w:rFonts w:ascii="黑体" w:hAnsi="黑体" w:hint="eastAsia"/>
        </w:rPr>
        <w:t>门诊费用结算数据。</w:t>
      </w:r>
    </w:p>
    <w:p w14:paraId="2E478850" w14:textId="77777777" w:rsidR="00E828BC" w:rsidRDefault="00FB3A0E">
      <w:pPr>
        <w:numPr>
          <w:ilvl w:val="0"/>
          <w:numId w:val="8"/>
        </w:numPr>
        <w:rPr>
          <w:rFonts w:ascii="黑体" w:hAnsi="黑体"/>
        </w:rPr>
      </w:pPr>
      <w:r>
        <w:rPr>
          <w:rFonts w:ascii="黑体" w:hAnsi="黑体" w:hint="eastAsia"/>
        </w:rPr>
        <w:t>住院费用结算数据。默认为病人出院后调取，一次性将住院数据上传。</w:t>
      </w:r>
    </w:p>
    <w:p w14:paraId="09452F3F" w14:textId="77777777" w:rsidR="00E828BC" w:rsidRDefault="00FB3A0E">
      <w:pPr>
        <w:numPr>
          <w:ilvl w:val="0"/>
          <w:numId w:val="8"/>
        </w:numPr>
        <w:rPr>
          <w:rFonts w:ascii="黑体" w:hAnsi="黑体"/>
        </w:rPr>
      </w:pPr>
      <w:r>
        <w:rPr>
          <w:rFonts w:ascii="黑体" w:hAnsi="黑体" w:hint="eastAsia"/>
        </w:rPr>
        <w:t>病历数据、检查检验信息获取。</w:t>
      </w:r>
    </w:p>
    <w:p w14:paraId="3E32309F" w14:textId="77777777" w:rsidR="00E828BC" w:rsidRDefault="00FB3A0E">
      <w:pPr>
        <w:ind w:firstLine="420"/>
        <w:rPr>
          <w:b/>
        </w:rPr>
      </w:pPr>
      <w:r>
        <w:rPr>
          <w:rFonts w:hint="eastAsia"/>
          <w:b/>
        </w:rPr>
        <w:t>其他接口：</w:t>
      </w:r>
    </w:p>
    <w:p w14:paraId="26800819" w14:textId="77777777" w:rsidR="00E828BC" w:rsidRDefault="00FB3A0E">
      <w:pPr>
        <w:numPr>
          <w:ilvl w:val="0"/>
          <w:numId w:val="9"/>
        </w:numPr>
        <w:rPr>
          <w:rFonts w:ascii="黑体" w:hAnsi="黑体"/>
        </w:rPr>
      </w:pPr>
      <w:r>
        <w:rPr>
          <w:rFonts w:ascii="黑体" w:hAnsi="黑体" w:hint="eastAsia"/>
        </w:rPr>
        <w:t>医院开放医疗目录、疾病目录、手术目录查询接口供商保调取。</w:t>
      </w:r>
    </w:p>
    <w:p w14:paraId="18C373BD" w14:textId="77777777" w:rsidR="00E828BC" w:rsidRDefault="00E828BC">
      <w:pPr>
        <w:ind w:firstLine="420"/>
      </w:pPr>
    </w:p>
    <w:p w14:paraId="1D3BC62C" w14:textId="77777777" w:rsidR="00E828BC" w:rsidRDefault="00FB3A0E">
      <w:pPr>
        <w:pStyle w:val="1"/>
      </w:pPr>
      <w:r>
        <w:rPr>
          <w:rFonts w:hint="eastAsia"/>
        </w:rPr>
        <w:t>流程</w:t>
      </w:r>
    </w:p>
    <w:p w14:paraId="192E356B" w14:textId="77777777" w:rsidR="00E828BC" w:rsidRDefault="00FB3A0E">
      <w:r>
        <w:rPr>
          <w:rFonts w:hint="eastAsia"/>
        </w:rPr>
        <w:t>由</w:t>
      </w:r>
      <w:proofErr w:type="gramStart"/>
      <w:r>
        <w:rPr>
          <w:rFonts w:hint="eastAsia"/>
        </w:rPr>
        <w:t>商保端发起</w:t>
      </w:r>
      <w:proofErr w:type="gramEnd"/>
      <w:r>
        <w:rPr>
          <w:rFonts w:hint="eastAsia"/>
        </w:rPr>
        <w:t>报案流程。</w:t>
      </w:r>
    </w:p>
    <w:p w14:paraId="1CC3FC86" w14:textId="77777777" w:rsidR="00E828BC" w:rsidRDefault="00FB3A0E">
      <w:proofErr w:type="gramStart"/>
      <w:r>
        <w:rPr>
          <w:rFonts w:hint="eastAsia"/>
        </w:rPr>
        <w:t>商保端身份</w:t>
      </w:r>
      <w:proofErr w:type="gramEnd"/>
      <w:r>
        <w:rPr>
          <w:rFonts w:hint="eastAsia"/>
        </w:rPr>
        <w:t>验证通过后，经由</w:t>
      </w:r>
      <w:r>
        <w:rPr>
          <w:rFonts w:hint="eastAsia"/>
        </w:rPr>
        <w:t>MDP</w:t>
      </w:r>
      <w:r>
        <w:rPr>
          <w:rFonts w:hint="eastAsia"/>
        </w:rPr>
        <w:t>数据平台从医院获取医疗数据，继续后续理赔流程。</w:t>
      </w:r>
    </w:p>
    <w:p w14:paraId="25BB726E" w14:textId="77777777" w:rsidR="00E828BC" w:rsidRDefault="00FB3A0E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门诊流程</w:t>
      </w:r>
    </w:p>
    <w:p w14:paraId="23219FF5" w14:textId="77777777" w:rsidR="00E828BC" w:rsidRDefault="00FB3A0E">
      <w:pPr>
        <w:jc w:val="center"/>
      </w:pPr>
      <w:r>
        <w:rPr>
          <w:rFonts w:hint="eastAsia"/>
          <w:noProof/>
        </w:rPr>
        <w:drawing>
          <wp:inline distT="0" distB="0" distL="114300" distR="114300" wp14:anchorId="6435DF87" wp14:editId="01CD2A78">
            <wp:extent cx="5269865" cy="5612130"/>
            <wp:effectExtent l="0" t="0" r="6985" b="7620"/>
            <wp:docPr id="4" name="图片 4" descr="门诊数据拉取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门诊数据拉取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441B" w14:textId="77777777" w:rsidR="00E828BC" w:rsidRDefault="00FB3A0E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住院流程</w:t>
      </w:r>
    </w:p>
    <w:p w14:paraId="5DFBB24C" w14:textId="77777777" w:rsidR="00E828BC" w:rsidRDefault="00FB3A0E">
      <w:r>
        <w:rPr>
          <w:rFonts w:hint="eastAsia"/>
          <w:noProof/>
        </w:rPr>
        <w:drawing>
          <wp:inline distT="0" distB="0" distL="114300" distR="114300" wp14:anchorId="36E2EAB4" wp14:editId="3A52BC35">
            <wp:extent cx="5267325" cy="6017260"/>
            <wp:effectExtent l="0" t="0" r="9525" b="2540"/>
            <wp:docPr id="2" name="图片 2" descr="住院数据拉取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住院数据拉取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FC6E" w14:textId="77777777" w:rsidR="00E828BC" w:rsidRDefault="00E828BC"/>
    <w:p w14:paraId="7A27D43C" w14:textId="77777777" w:rsidR="00E828BC" w:rsidRDefault="00FB3A0E">
      <w:pPr>
        <w:pStyle w:val="1"/>
      </w:pPr>
      <w:r>
        <w:rPr>
          <w:rFonts w:hint="eastAsia"/>
        </w:rPr>
        <w:t>系统接口设计</w:t>
      </w:r>
    </w:p>
    <w:p w14:paraId="6505FE8D" w14:textId="77777777" w:rsidR="00E828BC" w:rsidRDefault="00E828BC"/>
    <w:p w14:paraId="320351B2" w14:textId="77777777" w:rsidR="00E828BC" w:rsidRDefault="00FB3A0E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rPr>
          <w:rFonts w:hint="eastAsia"/>
        </w:rPr>
        <w:t>报文格式定义</w:t>
      </w:r>
    </w:p>
    <w:p w14:paraId="4461F7C6" w14:textId="77777777" w:rsidR="00E828BC" w:rsidRDefault="00FB3A0E">
      <w:r>
        <w:rPr>
          <w:rFonts w:hint="eastAsia"/>
        </w:rPr>
        <w:t>医疗数据供应方与</w:t>
      </w:r>
      <w:r>
        <w:rPr>
          <w:rFonts w:hint="eastAsia"/>
        </w:rPr>
        <w:t>MDP</w:t>
      </w:r>
      <w:r>
        <w:rPr>
          <w:rFonts w:hint="eastAsia"/>
        </w:rPr>
        <w:t>平台，通过</w:t>
      </w:r>
      <w:r>
        <w:rPr>
          <w:rFonts w:hint="eastAsia"/>
        </w:rPr>
        <w:t>RESTFUL</w:t>
      </w:r>
      <w:r>
        <w:rPr>
          <w:rFonts w:hint="eastAsia"/>
        </w:rPr>
        <w:t>服务的方式通过</w:t>
      </w:r>
      <w:r>
        <w:rPr>
          <w:rFonts w:hint="eastAsia"/>
        </w:rPr>
        <w:t>http</w:t>
      </w:r>
      <w:r>
        <w:rPr>
          <w:rFonts w:hint="eastAsia"/>
        </w:rPr>
        <w:t>协议进行数据交互，都需</w:t>
      </w:r>
      <w:r>
        <w:rPr>
          <w:rFonts w:hint="eastAsia"/>
        </w:rPr>
        <w:lastRenderedPageBreak/>
        <w:t>要加密加签，验签解密，加密规则参考</w:t>
      </w:r>
      <w:hyperlink w:anchor="_3.代码示例" w:history="1">
        <w:r>
          <w:rPr>
            <w:rStyle w:val="ac"/>
            <w:rFonts w:hint="eastAsia"/>
          </w:rPr>
          <w:t>rsasign.zip</w:t>
        </w:r>
      </w:hyperlink>
      <w:r>
        <w:rPr>
          <w:rFonts w:hint="eastAsia"/>
        </w:rPr>
        <w:t>。</w:t>
      </w:r>
    </w:p>
    <w:p w14:paraId="7D6B4629" w14:textId="77777777" w:rsidR="00E828BC" w:rsidRDefault="00FB3A0E">
      <w:pPr>
        <w:rPr>
          <w:rFonts w:ascii="Arial" w:eastAsia="黑体" w:hAnsi="Arial"/>
          <w:sz w:val="20"/>
        </w:rPr>
      </w:pPr>
      <w:r>
        <w:rPr>
          <w:rFonts w:ascii="Arial" w:eastAsia="黑体" w:hAnsi="Arial" w:hint="eastAsia"/>
          <w:sz w:val="20"/>
        </w:rPr>
        <w:t>交互模式：</w:t>
      </w:r>
    </w:p>
    <w:tbl>
      <w:tblPr>
        <w:tblW w:w="8640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5946"/>
      </w:tblGrid>
      <w:tr w:rsidR="00E828BC" w14:paraId="1FBAB5CA" w14:textId="77777777">
        <w:trPr>
          <w:trHeight w:val="283"/>
        </w:trPr>
        <w:tc>
          <w:tcPr>
            <w:tcW w:w="2694" w:type="dxa"/>
            <w:shd w:val="clear" w:color="auto" w:fill="D9D9D9" w:themeFill="background1" w:themeFillShade="D9"/>
          </w:tcPr>
          <w:p w14:paraId="176F8DEE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5946" w:type="dxa"/>
            <w:shd w:val="clear" w:color="auto" w:fill="D9D9D9" w:themeFill="background1" w:themeFillShade="D9"/>
          </w:tcPr>
          <w:p w14:paraId="2DA4A0D4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规则</w:t>
            </w:r>
          </w:p>
        </w:tc>
      </w:tr>
      <w:tr w:rsidR="00E828BC" w14:paraId="5D5D2557" w14:textId="77777777">
        <w:trPr>
          <w:trHeight w:val="283"/>
        </w:trPr>
        <w:tc>
          <w:tcPr>
            <w:tcW w:w="2694" w:type="dxa"/>
          </w:tcPr>
          <w:p w14:paraId="58DCD8E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使用协议</w:t>
            </w:r>
          </w:p>
        </w:tc>
        <w:tc>
          <w:tcPr>
            <w:tcW w:w="5946" w:type="dxa"/>
          </w:tcPr>
          <w:p w14:paraId="2B79090E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 xml:space="preserve"> HTTP</w:t>
            </w:r>
          </w:p>
        </w:tc>
      </w:tr>
      <w:tr w:rsidR="00E828BC" w14:paraId="7F19C8F0" w14:textId="77777777">
        <w:trPr>
          <w:trHeight w:val="283"/>
        </w:trPr>
        <w:tc>
          <w:tcPr>
            <w:tcW w:w="2694" w:type="dxa"/>
          </w:tcPr>
          <w:p w14:paraId="596E70D7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数据格式</w:t>
            </w:r>
          </w:p>
        </w:tc>
        <w:tc>
          <w:tcPr>
            <w:tcW w:w="5946" w:type="dxa"/>
          </w:tcPr>
          <w:p w14:paraId="7CEBDA1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JSON</w:t>
            </w:r>
          </w:p>
        </w:tc>
      </w:tr>
      <w:tr w:rsidR="00E828BC" w14:paraId="3567C7F5" w14:textId="77777777">
        <w:trPr>
          <w:trHeight w:val="283"/>
        </w:trPr>
        <w:tc>
          <w:tcPr>
            <w:tcW w:w="2694" w:type="dxa"/>
          </w:tcPr>
          <w:p w14:paraId="1B3EAEAE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传参方式</w:t>
            </w:r>
            <w:proofErr w:type="gramEnd"/>
          </w:p>
        </w:tc>
        <w:tc>
          <w:tcPr>
            <w:tcW w:w="5946" w:type="dxa"/>
          </w:tcPr>
          <w:p w14:paraId="4EBFF6B1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 xml:space="preserve"> POST</w:t>
            </w:r>
          </w:p>
        </w:tc>
      </w:tr>
      <w:tr w:rsidR="00E828BC" w14:paraId="05791CDF" w14:textId="77777777">
        <w:trPr>
          <w:trHeight w:val="283"/>
        </w:trPr>
        <w:tc>
          <w:tcPr>
            <w:tcW w:w="2694" w:type="dxa"/>
          </w:tcPr>
          <w:p w14:paraId="696ECBC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响应模式</w:t>
            </w:r>
          </w:p>
        </w:tc>
        <w:tc>
          <w:tcPr>
            <w:tcW w:w="5946" w:type="dxa"/>
          </w:tcPr>
          <w:p w14:paraId="5A8D9AD1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异步</w:t>
            </w:r>
          </w:p>
        </w:tc>
      </w:tr>
      <w:tr w:rsidR="00E828BC" w14:paraId="21C42DFF" w14:textId="77777777">
        <w:trPr>
          <w:trHeight w:val="283"/>
        </w:trPr>
        <w:tc>
          <w:tcPr>
            <w:tcW w:w="2694" w:type="dxa"/>
          </w:tcPr>
          <w:p w14:paraId="12553B6E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等性</w:t>
            </w:r>
          </w:p>
        </w:tc>
        <w:tc>
          <w:tcPr>
            <w:tcW w:w="5946" w:type="dxa"/>
          </w:tcPr>
          <w:p w14:paraId="6AD5A913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由于存在网络重发等各种异常情况，需要被调用方做好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等性控制，相同输入返回相同输出。</w:t>
            </w:r>
          </w:p>
        </w:tc>
      </w:tr>
    </w:tbl>
    <w:p w14:paraId="7E255F48" w14:textId="77777777" w:rsidR="00E828BC" w:rsidRDefault="00E828BC"/>
    <w:p w14:paraId="7AC55094" w14:textId="77777777" w:rsidR="00E828BC" w:rsidRDefault="00FB3A0E">
      <w:pPr>
        <w:rPr>
          <w:rFonts w:ascii="Arial" w:eastAsia="黑体" w:hAnsi="Arial"/>
          <w:sz w:val="20"/>
        </w:rPr>
      </w:pPr>
      <w:r>
        <w:rPr>
          <w:rFonts w:ascii="Arial" w:eastAsia="黑体" w:hAnsi="Arial" w:hint="eastAsia"/>
          <w:sz w:val="20"/>
        </w:rPr>
        <w:t>请求格式：</w:t>
      </w:r>
    </w:p>
    <w:tbl>
      <w:tblPr>
        <w:tblW w:w="864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701"/>
        <w:gridCol w:w="1559"/>
        <w:gridCol w:w="2693"/>
      </w:tblGrid>
      <w:tr w:rsidR="00E828BC" w14:paraId="0360A8DC" w14:textId="77777777">
        <w:trPr>
          <w:trHeight w:val="283"/>
        </w:trPr>
        <w:tc>
          <w:tcPr>
            <w:tcW w:w="2694" w:type="dxa"/>
            <w:shd w:val="clear" w:color="auto" w:fill="D9D9D9" w:themeFill="background1" w:themeFillShade="D9"/>
          </w:tcPr>
          <w:p w14:paraId="7EB12EAE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E58BF3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ACCAD7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8EE91E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828BC" w14:paraId="6E7738A9" w14:textId="77777777">
        <w:trPr>
          <w:trHeight w:val="283"/>
        </w:trPr>
        <w:tc>
          <w:tcPr>
            <w:tcW w:w="2694" w:type="dxa"/>
          </w:tcPr>
          <w:p w14:paraId="2E3AB42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sign</w:t>
            </w:r>
          </w:p>
        </w:tc>
        <w:tc>
          <w:tcPr>
            <w:tcW w:w="1701" w:type="dxa"/>
          </w:tcPr>
          <w:p w14:paraId="1D1DE07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签名字符串</w:t>
            </w:r>
          </w:p>
        </w:tc>
        <w:tc>
          <w:tcPr>
            <w:tcW w:w="1559" w:type="dxa"/>
          </w:tcPr>
          <w:p w14:paraId="1E37D8D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693" w:type="dxa"/>
          </w:tcPr>
          <w:p w14:paraId="5F878E9E" w14:textId="77777777" w:rsidR="00E828BC" w:rsidRDefault="00E828BC">
            <w:pPr>
              <w:pStyle w:val="TableParagraph"/>
            </w:pPr>
          </w:p>
        </w:tc>
      </w:tr>
      <w:tr w:rsidR="00E828BC" w14:paraId="680AE420" w14:textId="77777777">
        <w:trPr>
          <w:trHeight w:val="283"/>
        </w:trPr>
        <w:tc>
          <w:tcPr>
            <w:tcW w:w="2694" w:type="dxa"/>
          </w:tcPr>
          <w:p w14:paraId="6EC58F7F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 xml:space="preserve"> encodeRules</w:t>
            </w:r>
          </w:p>
        </w:tc>
        <w:tc>
          <w:tcPr>
            <w:tcW w:w="1701" w:type="dxa"/>
          </w:tcPr>
          <w:p w14:paraId="2C1EEEC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动态加密规则</w:t>
            </w:r>
          </w:p>
        </w:tc>
        <w:tc>
          <w:tcPr>
            <w:tcW w:w="1559" w:type="dxa"/>
          </w:tcPr>
          <w:p w14:paraId="39BA201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693" w:type="dxa"/>
          </w:tcPr>
          <w:p w14:paraId="346D816C" w14:textId="77777777" w:rsidR="00E828BC" w:rsidRDefault="00E828BC">
            <w:pPr>
              <w:pStyle w:val="TableParagraph"/>
            </w:pPr>
          </w:p>
        </w:tc>
      </w:tr>
      <w:tr w:rsidR="00E828BC" w14:paraId="09F01D08" w14:textId="77777777">
        <w:trPr>
          <w:trHeight w:val="283"/>
        </w:trPr>
        <w:tc>
          <w:tcPr>
            <w:tcW w:w="2694" w:type="dxa"/>
          </w:tcPr>
          <w:p w14:paraId="04DE7BF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701" w:type="dxa"/>
          </w:tcPr>
          <w:p w14:paraId="664577A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559" w:type="dxa"/>
          </w:tcPr>
          <w:p w14:paraId="120B6CB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693" w:type="dxa"/>
          </w:tcPr>
          <w:p w14:paraId="5B55E99D" w14:textId="77777777" w:rsidR="00E828BC" w:rsidRDefault="00E828BC">
            <w:pPr>
              <w:pStyle w:val="TableParagraph"/>
            </w:pPr>
          </w:p>
        </w:tc>
      </w:tr>
      <w:tr w:rsidR="00E828BC" w14:paraId="1690A779" w14:textId="77777777">
        <w:trPr>
          <w:trHeight w:val="283"/>
        </w:trPr>
        <w:tc>
          <w:tcPr>
            <w:tcW w:w="2694" w:type="dxa"/>
          </w:tcPr>
          <w:p w14:paraId="5B966C1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14:paraId="34BD59F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业务请求值；加密</w:t>
            </w:r>
          </w:p>
        </w:tc>
        <w:tc>
          <w:tcPr>
            <w:tcW w:w="1559" w:type="dxa"/>
          </w:tcPr>
          <w:p w14:paraId="5F3127A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693" w:type="dxa"/>
          </w:tcPr>
          <w:p w14:paraId="7BCA2F9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下文接口会具体介绍</w:t>
            </w:r>
          </w:p>
        </w:tc>
      </w:tr>
    </w:tbl>
    <w:p w14:paraId="46758AEC" w14:textId="77777777" w:rsidR="00E828BC" w:rsidRDefault="00E828BC"/>
    <w:p w14:paraId="265F61E4" w14:textId="77777777" w:rsidR="00E828BC" w:rsidRDefault="00FB3A0E">
      <w:pPr>
        <w:pStyle w:val="a6"/>
      </w:pPr>
      <w:r>
        <w:rPr>
          <w:rFonts w:hint="eastAsia"/>
        </w:rPr>
        <w:t>响应格式：</w:t>
      </w:r>
    </w:p>
    <w:tbl>
      <w:tblPr>
        <w:tblW w:w="864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701"/>
        <w:gridCol w:w="1559"/>
        <w:gridCol w:w="2693"/>
      </w:tblGrid>
      <w:tr w:rsidR="00E828BC" w14:paraId="02AAD8B7" w14:textId="77777777">
        <w:trPr>
          <w:trHeight w:val="283"/>
        </w:trPr>
        <w:tc>
          <w:tcPr>
            <w:tcW w:w="2694" w:type="dxa"/>
            <w:shd w:val="clear" w:color="auto" w:fill="D9D9D9" w:themeFill="background1" w:themeFillShade="D9"/>
          </w:tcPr>
          <w:p w14:paraId="343B3FB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0085227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A4499FB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4D3F6A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828BC" w14:paraId="12A966A8" w14:textId="77777777">
        <w:trPr>
          <w:trHeight w:val="283"/>
        </w:trPr>
        <w:tc>
          <w:tcPr>
            <w:tcW w:w="2694" w:type="dxa"/>
          </w:tcPr>
          <w:p w14:paraId="6F4888D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sign</w:t>
            </w:r>
          </w:p>
        </w:tc>
        <w:tc>
          <w:tcPr>
            <w:tcW w:w="1701" w:type="dxa"/>
          </w:tcPr>
          <w:p w14:paraId="4CB5BDC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签名字符串</w:t>
            </w:r>
          </w:p>
        </w:tc>
        <w:tc>
          <w:tcPr>
            <w:tcW w:w="1559" w:type="dxa"/>
          </w:tcPr>
          <w:p w14:paraId="733F466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693" w:type="dxa"/>
          </w:tcPr>
          <w:p w14:paraId="5D7CAA98" w14:textId="77777777" w:rsidR="00E828BC" w:rsidRDefault="00E828BC">
            <w:pPr>
              <w:pStyle w:val="TableParagraph"/>
            </w:pPr>
          </w:p>
        </w:tc>
      </w:tr>
      <w:tr w:rsidR="00E828BC" w14:paraId="3F4A3967" w14:textId="77777777">
        <w:trPr>
          <w:trHeight w:val="283"/>
        </w:trPr>
        <w:tc>
          <w:tcPr>
            <w:tcW w:w="2694" w:type="dxa"/>
          </w:tcPr>
          <w:p w14:paraId="07D401EB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 xml:space="preserve"> encodeRules</w:t>
            </w:r>
          </w:p>
        </w:tc>
        <w:tc>
          <w:tcPr>
            <w:tcW w:w="1701" w:type="dxa"/>
          </w:tcPr>
          <w:p w14:paraId="6B5A416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动态加密规则</w:t>
            </w:r>
          </w:p>
        </w:tc>
        <w:tc>
          <w:tcPr>
            <w:tcW w:w="1559" w:type="dxa"/>
          </w:tcPr>
          <w:p w14:paraId="008BECA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693" w:type="dxa"/>
          </w:tcPr>
          <w:p w14:paraId="130198A9" w14:textId="77777777" w:rsidR="00E828BC" w:rsidRDefault="00E828BC">
            <w:pPr>
              <w:pStyle w:val="TableParagraph"/>
            </w:pPr>
          </w:p>
        </w:tc>
      </w:tr>
      <w:tr w:rsidR="00E828BC" w14:paraId="6BC42486" w14:textId="77777777">
        <w:trPr>
          <w:trHeight w:val="283"/>
        </w:trPr>
        <w:tc>
          <w:tcPr>
            <w:tcW w:w="2694" w:type="dxa"/>
          </w:tcPr>
          <w:p w14:paraId="1D88F7A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701" w:type="dxa"/>
          </w:tcPr>
          <w:p w14:paraId="2A90972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559" w:type="dxa"/>
          </w:tcPr>
          <w:p w14:paraId="0802BD4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693" w:type="dxa"/>
          </w:tcPr>
          <w:p w14:paraId="6C253DE3" w14:textId="77777777" w:rsidR="00E828BC" w:rsidRDefault="00E828BC">
            <w:pPr>
              <w:pStyle w:val="TableParagraph"/>
            </w:pPr>
          </w:p>
        </w:tc>
      </w:tr>
      <w:tr w:rsidR="00E828BC" w14:paraId="31EF154D" w14:textId="77777777">
        <w:trPr>
          <w:trHeight w:val="283"/>
        </w:trPr>
        <w:tc>
          <w:tcPr>
            <w:tcW w:w="2694" w:type="dxa"/>
          </w:tcPr>
          <w:p w14:paraId="5EBA1AA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shd w:val="clear" w:color="auto" w:fill="FFFF00"/>
          </w:tcPr>
          <w:p w14:paraId="249D106C" w14:textId="77777777" w:rsidR="00E828BC" w:rsidRDefault="00FB3A0E">
            <w:pPr>
              <w:pStyle w:val="TableParagraph"/>
            </w:pPr>
            <w:hyperlink w:anchor="加密内容" w:history="1">
              <w:r>
                <w:rPr>
                  <w:rStyle w:val="ac"/>
                  <w:rFonts w:hint="eastAsia"/>
                </w:rPr>
                <w:t>&lt;</w:t>
              </w:r>
              <w:r>
                <w:rPr>
                  <w:rStyle w:val="ac"/>
                  <w:rFonts w:hint="eastAsia"/>
                </w:rPr>
                <w:t>响应加密内容</w:t>
              </w:r>
              <w:r>
                <w:rPr>
                  <w:rStyle w:val="ac"/>
                  <w:rFonts w:hint="eastAsia"/>
                </w:rPr>
                <w:t>&gt;</w:t>
              </w:r>
            </w:hyperlink>
          </w:p>
        </w:tc>
        <w:tc>
          <w:tcPr>
            <w:tcW w:w="1559" w:type="dxa"/>
          </w:tcPr>
          <w:p w14:paraId="388BC8F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693" w:type="dxa"/>
          </w:tcPr>
          <w:p w14:paraId="65A97B61" w14:textId="77777777" w:rsidR="00E828BC" w:rsidRDefault="00E828BC">
            <w:pPr>
              <w:pStyle w:val="TableParagraph"/>
            </w:pPr>
          </w:p>
        </w:tc>
      </w:tr>
    </w:tbl>
    <w:p w14:paraId="3C10F561" w14:textId="77777777" w:rsidR="00E828BC" w:rsidRDefault="00E828BC"/>
    <w:p w14:paraId="71A24BDF" w14:textId="77777777" w:rsidR="00E828BC" w:rsidRDefault="00FB3A0E">
      <w:pPr>
        <w:pStyle w:val="a6"/>
      </w:pPr>
      <w:bookmarkStart w:id="53" w:name="加密内容"/>
      <w:r>
        <w:rPr>
          <w:rFonts w:hint="eastAsia"/>
        </w:rPr>
        <w:t>&lt;</w:t>
      </w:r>
      <w:r>
        <w:rPr>
          <w:rFonts w:hint="eastAsia"/>
        </w:rPr>
        <w:t>响应加密内容</w:t>
      </w:r>
      <w:r>
        <w:rPr>
          <w:rFonts w:hint="eastAsia"/>
        </w:rPr>
        <w:t>&gt;</w:t>
      </w:r>
    </w:p>
    <w:tbl>
      <w:tblPr>
        <w:tblW w:w="864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701"/>
        <w:gridCol w:w="1559"/>
        <w:gridCol w:w="2693"/>
      </w:tblGrid>
      <w:tr w:rsidR="00E828BC" w14:paraId="04559AD6" w14:textId="77777777">
        <w:trPr>
          <w:trHeight w:val="283"/>
        </w:trPr>
        <w:tc>
          <w:tcPr>
            <w:tcW w:w="2694" w:type="dxa"/>
            <w:shd w:val="clear" w:color="auto" w:fill="D9D9D9" w:themeFill="background1" w:themeFillShade="D9"/>
          </w:tcPr>
          <w:bookmarkEnd w:id="53"/>
          <w:p w14:paraId="7A45AEB5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4C49F7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FBE7E72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A059C9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828BC" w14:paraId="42C098C7" w14:textId="77777777">
        <w:trPr>
          <w:trHeight w:val="283"/>
        </w:trPr>
        <w:tc>
          <w:tcPr>
            <w:tcW w:w="2694" w:type="dxa"/>
          </w:tcPr>
          <w:p w14:paraId="6321C3E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bizCode</w:t>
            </w:r>
          </w:p>
        </w:tc>
        <w:tc>
          <w:tcPr>
            <w:tcW w:w="1701" w:type="dxa"/>
          </w:tcPr>
          <w:p w14:paraId="21647B2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559" w:type="dxa"/>
          </w:tcPr>
          <w:p w14:paraId="26D5A75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693" w:type="dxa"/>
          </w:tcPr>
          <w:p w14:paraId="6D8281F5" w14:textId="77777777" w:rsidR="00E828BC" w:rsidRDefault="00E828BC">
            <w:pPr>
              <w:pStyle w:val="TableParagraph"/>
            </w:pPr>
          </w:p>
        </w:tc>
      </w:tr>
      <w:tr w:rsidR="00E828BC" w14:paraId="646CDB25" w14:textId="77777777">
        <w:trPr>
          <w:trHeight w:val="283"/>
        </w:trPr>
        <w:tc>
          <w:tcPr>
            <w:tcW w:w="2694" w:type="dxa"/>
          </w:tcPr>
          <w:p w14:paraId="71B1DF0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bizMsg</w:t>
            </w:r>
          </w:p>
        </w:tc>
        <w:tc>
          <w:tcPr>
            <w:tcW w:w="1701" w:type="dxa"/>
          </w:tcPr>
          <w:p w14:paraId="4FC646D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1559" w:type="dxa"/>
          </w:tcPr>
          <w:p w14:paraId="0497A52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693" w:type="dxa"/>
          </w:tcPr>
          <w:p w14:paraId="48A7B238" w14:textId="77777777" w:rsidR="00E828BC" w:rsidRDefault="00E828BC">
            <w:pPr>
              <w:pStyle w:val="TableParagraph"/>
            </w:pPr>
          </w:p>
        </w:tc>
      </w:tr>
      <w:tr w:rsidR="00E828BC" w14:paraId="5A21F2CB" w14:textId="77777777">
        <w:trPr>
          <w:trHeight w:val="283"/>
        </w:trPr>
        <w:tc>
          <w:tcPr>
            <w:tcW w:w="2694" w:type="dxa"/>
          </w:tcPr>
          <w:p w14:paraId="3F1FFB4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bizData</w:t>
            </w:r>
          </w:p>
        </w:tc>
        <w:tc>
          <w:tcPr>
            <w:tcW w:w="1701" w:type="dxa"/>
          </w:tcPr>
          <w:p w14:paraId="48F693C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业务返回值</w:t>
            </w:r>
          </w:p>
        </w:tc>
        <w:tc>
          <w:tcPr>
            <w:tcW w:w="1559" w:type="dxa"/>
          </w:tcPr>
          <w:p w14:paraId="3690F93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693" w:type="dxa"/>
          </w:tcPr>
          <w:p w14:paraId="72B663D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下文接口会具体介绍</w:t>
            </w:r>
          </w:p>
        </w:tc>
      </w:tr>
    </w:tbl>
    <w:p w14:paraId="636C49F5" w14:textId="77777777" w:rsidR="00E828BC" w:rsidRDefault="00FB3A0E">
      <w:pPr>
        <w:pStyle w:val="3"/>
        <w:numPr>
          <w:ilvl w:val="0"/>
          <w:numId w:val="0"/>
        </w:numPr>
      </w:pPr>
      <w:r>
        <w:rPr>
          <w:rFonts w:hint="eastAsia"/>
        </w:rPr>
        <w:t>2.</w:t>
      </w:r>
      <w:r>
        <w:rPr>
          <w:rFonts w:hint="eastAsia"/>
        </w:rPr>
        <w:t>报文示例</w:t>
      </w:r>
    </w:p>
    <w:p w14:paraId="4C5E31A4" w14:textId="77777777" w:rsidR="00E828BC" w:rsidRDefault="00FB3A0E">
      <w:r>
        <w:rPr>
          <w:rFonts w:hint="eastAsia"/>
        </w:rPr>
        <w:t>请求示例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828BC" w14:paraId="4162A45D" w14:textId="77777777">
        <w:tc>
          <w:tcPr>
            <w:tcW w:w="8522" w:type="dxa"/>
          </w:tcPr>
          <w:p w14:paraId="54A34129" w14:textId="77777777" w:rsidR="00E828BC" w:rsidRDefault="00FB3A0E">
            <w:r>
              <w:rPr>
                <w:rFonts w:hint="eastAsia"/>
              </w:rPr>
              <w:t>{</w:t>
            </w:r>
          </w:p>
          <w:p w14:paraId="1607A0E8" w14:textId="77777777" w:rsidR="00E828BC" w:rsidRDefault="00FB3A0E">
            <w:r>
              <w:rPr>
                <w:rFonts w:hint="eastAsia"/>
              </w:rPr>
              <w:t xml:space="preserve">    "encodeRules": "</w:t>
            </w:r>
            <w:r>
              <w:rPr>
                <w:rFonts w:hint="eastAsia"/>
              </w:rPr>
              <w:t>动态加密规则</w:t>
            </w:r>
            <w:r>
              <w:rPr>
                <w:rFonts w:hint="eastAsia"/>
              </w:rPr>
              <w:t>",</w:t>
            </w:r>
          </w:p>
          <w:p w14:paraId="3DB4A40C" w14:textId="77777777" w:rsidR="00E828BC" w:rsidRDefault="00FB3A0E">
            <w:r>
              <w:rPr>
                <w:rFonts w:hint="eastAsia"/>
              </w:rPr>
              <w:tab/>
              <w:t>"sign":"</w:t>
            </w: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</w:t>
            </w:r>
          </w:p>
          <w:p w14:paraId="560629F0" w14:textId="77777777" w:rsidR="00E828BC" w:rsidRDefault="00FB3A0E">
            <w:r>
              <w:rPr>
                <w:rFonts w:hint="eastAsia"/>
              </w:rPr>
              <w:tab/>
              <w:t>"timestamp":"</w:t>
            </w:r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",</w:t>
            </w:r>
          </w:p>
          <w:p w14:paraId="4583C443" w14:textId="77777777" w:rsidR="00E828BC" w:rsidRDefault="00FB3A0E">
            <w:r>
              <w:rPr>
                <w:rFonts w:hint="eastAsia"/>
              </w:rPr>
              <w:tab/>
              <w:t>"content":[</w:t>
            </w:r>
          </w:p>
          <w:p w14:paraId="6B0D23A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721D3A9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"insuranceCertNo": "310101201605312249",</w:t>
            </w:r>
          </w:p>
          <w:p w14:paraId="665DC85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"hospitalId": "0000401",</w:t>
            </w:r>
          </w:p>
          <w:p w14:paraId="36DB737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"endDate": "2017-03-10",</w:t>
            </w:r>
          </w:p>
          <w:p w14:paraId="1BE98F79" w14:textId="77777777" w:rsidR="00E828BC" w:rsidRDefault="00FB3A0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"clinicDate": "</w:t>
            </w:r>
            <w:r>
              <w:rPr>
                <w:rFonts w:hint="eastAsia"/>
              </w:rPr>
              <w:t>2017-03-10",</w:t>
            </w:r>
          </w:p>
          <w:p w14:paraId="6A31D65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"insuranceName": "</w:t>
            </w:r>
            <w:proofErr w:type="gramStart"/>
            <w:r>
              <w:rPr>
                <w:rFonts w:hint="eastAsia"/>
              </w:rPr>
              <w:t>金楠熙</w:t>
            </w:r>
            <w:r>
              <w:rPr>
                <w:rFonts w:hint="eastAsia"/>
              </w:rPr>
              <w:t>",</w:t>
            </w:r>
            <w:proofErr w:type="gramEnd"/>
          </w:p>
          <w:p w14:paraId="14F9C3F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"insuranceCertType": "01"</w:t>
            </w:r>
          </w:p>
          <w:p w14:paraId="4CDECEB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1AAC237C" w14:textId="77777777" w:rsidR="00E828BC" w:rsidRDefault="00FB3A0E">
            <w:r>
              <w:rPr>
                <w:rFonts w:hint="eastAsia"/>
              </w:rPr>
              <w:tab/>
              <w:t>]</w:t>
            </w:r>
          </w:p>
          <w:p w14:paraId="58DA14F3" w14:textId="77777777" w:rsidR="00E828BC" w:rsidRDefault="00FB3A0E">
            <w:r>
              <w:rPr>
                <w:rFonts w:hint="eastAsia"/>
              </w:rPr>
              <w:t>}</w:t>
            </w:r>
          </w:p>
        </w:tc>
      </w:tr>
    </w:tbl>
    <w:p w14:paraId="004867D2" w14:textId="77777777" w:rsidR="00E828BC" w:rsidRDefault="00E828BC"/>
    <w:p w14:paraId="74C38335" w14:textId="77777777" w:rsidR="00E828BC" w:rsidRDefault="00FB3A0E">
      <w:r>
        <w:rPr>
          <w:rFonts w:hint="eastAsia"/>
        </w:rPr>
        <w:t>请求密文示例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828BC" w14:paraId="2380CB06" w14:textId="77777777">
        <w:tc>
          <w:tcPr>
            <w:tcW w:w="8522" w:type="dxa"/>
          </w:tcPr>
          <w:p w14:paraId="0B8D70A2" w14:textId="77777777" w:rsidR="00E828BC" w:rsidRDefault="00FB3A0E">
            <w:r>
              <w:rPr>
                <w:rFonts w:hint="eastAsia"/>
              </w:rPr>
              <w:t>{</w:t>
            </w:r>
          </w:p>
          <w:p w14:paraId="4C26B9C3" w14:textId="77777777" w:rsidR="00E828BC" w:rsidRDefault="00FB3A0E">
            <w:r>
              <w:rPr>
                <w:rFonts w:hint="eastAsia"/>
              </w:rPr>
              <w:t>"encodeRules":"RoFvCVhMQVtv+tvJokmn2O9cOSESKV8jJZSrzmCv8Ez1+tWce19eaQeCEHOvBkq8gjjPTPJHV5y8</w:t>
            </w:r>
          </w:p>
          <w:p w14:paraId="04B14F8D" w14:textId="77777777" w:rsidR="00E828BC" w:rsidRDefault="00FB3A0E">
            <w:r>
              <w:rPr>
                <w:rFonts w:hint="eastAsia"/>
              </w:rPr>
              <w:t>/wVheQZfY+STlNuw8J43aUkR/bJXxvGPB92mjCryohrmW5FlUkzIPZajLGfLz/G2N0GRSR0WCW+</w:t>
            </w:r>
            <w:r>
              <w:rPr>
                <w:rFonts w:hint="eastAsia"/>
              </w:rPr>
              <w:t>c</w:t>
            </w:r>
          </w:p>
          <w:p w14:paraId="2145824E" w14:textId="77777777" w:rsidR="00E828BC" w:rsidRDefault="00FB3A0E">
            <w:r>
              <w:rPr>
                <w:rFonts w:hint="eastAsia"/>
              </w:rPr>
              <w:t>hH7x+QAKXXxmzToKOwk=",</w:t>
            </w:r>
          </w:p>
          <w:p w14:paraId="02A4B904" w14:textId="77777777" w:rsidR="00E828BC" w:rsidRDefault="00FB3A0E">
            <w:r>
              <w:rPr>
                <w:rFonts w:hint="eastAsia"/>
              </w:rPr>
              <w:t>"sign":"GtGhrscIeRhnK/K2WQLus5Iar/jiFFGvZd/2rT6Cg4FqfJwppVzyZe5ScUTljsCbFO/VS7x96K7S</w:t>
            </w:r>
          </w:p>
          <w:p w14:paraId="045A774B" w14:textId="77777777" w:rsidR="00E828BC" w:rsidRDefault="00FB3A0E">
            <w:r>
              <w:rPr>
                <w:rFonts w:hint="eastAsia"/>
              </w:rPr>
              <w:t>5gOGqzzUfingsGNzW6I/I3nBS77HnBzUW6LgsVUDcqr19RYE3kySdpXHLgOBvjxGbVttOl3LZmHZ</w:t>
            </w:r>
          </w:p>
          <w:p w14:paraId="1D9F2B80" w14:textId="77777777" w:rsidR="00E828BC" w:rsidRDefault="00FB3A0E">
            <w:r>
              <w:rPr>
                <w:rFonts w:hint="eastAsia"/>
              </w:rPr>
              <w:t>Fdh9UuB29f5IjQPoBO0=",</w:t>
            </w:r>
          </w:p>
          <w:p w14:paraId="7E54A142" w14:textId="77777777" w:rsidR="00E828BC" w:rsidRDefault="00FB3A0E">
            <w:r>
              <w:rPr>
                <w:rFonts w:hint="eastAsia"/>
              </w:rPr>
              <w:t>"content":"iNk3hg5fKcZXfb4or+myAg==",</w:t>
            </w:r>
          </w:p>
          <w:p w14:paraId="0FBB54C8" w14:textId="77777777" w:rsidR="00E828BC" w:rsidRDefault="00FB3A0E">
            <w:r>
              <w:rPr>
                <w:rFonts w:hint="eastAsia"/>
              </w:rPr>
              <w:t>"timesta</w:t>
            </w:r>
            <w:r>
              <w:rPr>
                <w:rFonts w:hint="eastAsia"/>
              </w:rPr>
              <w:t>mp":1515406505884</w:t>
            </w:r>
          </w:p>
          <w:p w14:paraId="20B038D3" w14:textId="77777777" w:rsidR="00E828BC" w:rsidRDefault="00FB3A0E">
            <w:r>
              <w:rPr>
                <w:rFonts w:hint="eastAsia"/>
              </w:rPr>
              <w:t>}</w:t>
            </w:r>
          </w:p>
        </w:tc>
      </w:tr>
    </w:tbl>
    <w:p w14:paraId="1EF96CE3" w14:textId="77777777" w:rsidR="00E828BC" w:rsidRDefault="00E828BC"/>
    <w:p w14:paraId="61D313C9" w14:textId="77777777" w:rsidR="00E828BC" w:rsidRDefault="00FB3A0E">
      <w:r>
        <w:rPr>
          <w:rFonts w:hint="eastAsia"/>
        </w:rPr>
        <w:t>响应示例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828BC" w14:paraId="6F1CE7A3" w14:textId="77777777">
        <w:tc>
          <w:tcPr>
            <w:tcW w:w="8522" w:type="dxa"/>
          </w:tcPr>
          <w:p w14:paraId="79AADF42" w14:textId="77777777" w:rsidR="00E828BC" w:rsidRDefault="00FB3A0E">
            <w:r>
              <w:rPr>
                <w:rFonts w:hint="eastAsia"/>
              </w:rPr>
              <w:t>{</w:t>
            </w:r>
          </w:p>
          <w:p w14:paraId="2B43CDA1" w14:textId="77777777" w:rsidR="00E828BC" w:rsidRDefault="00FB3A0E">
            <w:r>
              <w:rPr>
                <w:rFonts w:hint="eastAsia"/>
              </w:rPr>
              <w:t xml:space="preserve">    "encodeRules": "</w:t>
            </w:r>
            <w:r>
              <w:rPr>
                <w:rFonts w:hint="eastAsia"/>
              </w:rPr>
              <w:t>动态加密规则</w:t>
            </w:r>
            <w:r>
              <w:rPr>
                <w:rFonts w:hint="eastAsia"/>
              </w:rPr>
              <w:t>",</w:t>
            </w:r>
          </w:p>
          <w:p w14:paraId="63346DA2" w14:textId="77777777" w:rsidR="00E828BC" w:rsidRDefault="00FB3A0E">
            <w:r>
              <w:rPr>
                <w:rFonts w:hint="eastAsia"/>
              </w:rPr>
              <w:tab/>
              <w:t>"sign":"</w:t>
            </w: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</w:t>
            </w:r>
          </w:p>
          <w:p w14:paraId="6D5EB904" w14:textId="77777777" w:rsidR="00E828BC" w:rsidRDefault="00FB3A0E">
            <w:r>
              <w:rPr>
                <w:rFonts w:hint="eastAsia"/>
              </w:rPr>
              <w:tab/>
              <w:t>"timestamp":"</w:t>
            </w:r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",</w:t>
            </w:r>
          </w:p>
          <w:p w14:paraId="65ECAE22" w14:textId="77777777" w:rsidR="00E828BC" w:rsidRDefault="00FB3A0E">
            <w:r>
              <w:rPr>
                <w:rFonts w:hint="eastAsia"/>
              </w:rPr>
              <w:tab/>
              <w:t>"content":{</w:t>
            </w:r>
          </w:p>
          <w:p w14:paraId="43E14CE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"bizCode":"1002",</w:t>
            </w:r>
          </w:p>
          <w:p w14:paraId="3550321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"bizMsg":"</w:t>
            </w:r>
            <w:r>
              <w:rPr>
                <w:rFonts w:hint="eastAsia"/>
              </w:rPr>
              <w:t>无被查询的相关医院</w:t>
            </w:r>
            <w:r>
              <w:rPr>
                <w:rFonts w:hint="eastAsia"/>
              </w:rPr>
              <w:t>",</w:t>
            </w:r>
          </w:p>
          <w:p w14:paraId="609EF6C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"bizData":[</w:t>
            </w:r>
          </w:p>
          <w:p w14:paraId="4D6DCFE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08CE108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"medicalNum":"111111111",</w:t>
            </w:r>
          </w:p>
          <w:p w14:paraId="645C368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"hospitalId":"00001",</w:t>
            </w:r>
          </w:p>
          <w:p w14:paraId="40A490B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"invoiceList":[</w:t>
            </w:r>
          </w:p>
          <w:p w14:paraId="045094C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22673C2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"selfPay":"",</w:t>
            </w:r>
          </w:p>
          <w:p w14:paraId="6D7C6D8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</w:p>
          <w:p w14:paraId="5983A6F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2AA85AF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17B6B9C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5800FCE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38F2F0F3" w14:textId="77777777" w:rsidR="00E828BC" w:rsidRDefault="00FB3A0E">
            <w:r>
              <w:rPr>
                <w:rFonts w:hint="eastAsia"/>
              </w:rPr>
              <w:tab/>
              <w:t>}</w:t>
            </w:r>
          </w:p>
          <w:p w14:paraId="5B127B9C" w14:textId="77777777" w:rsidR="00E828BC" w:rsidRDefault="00FB3A0E">
            <w:r>
              <w:rPr>
                <w:rFonts w:hint="eastAsia"/>
              </w:rPr>
              <w:t>}</w:t>
            </w:r>
          </w:p>
        </w:tc>
      </w:tr>
    </w:tbl>
    <w:p w14:paraId="42EF3B7F" w14:textId="77777777" w:rsidR="00E828BC" w:rsidRDefault="00FB3A0E">
      <w:bookmarkStart w:id="54" w:name="_3.代码示例"/>
      <w:r>
        <w:rPr>
          <w:rFonts w:hint="eastAsia"/>
        </w:rPr>
        <w:t>响应密文示例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828BC" w14:paraId="365A4ACD" w14:textId="77777777">
        <w:tc>
          <w:tcPr>
            <w:tcW w:w="8522" w:type="dxa"/>
          </w:tcPr>
          <w:p w14:paraId="6ECA4489" w14:textId="77777777" w:rsidR="00E828BC" w:rsidRDefault="00FB3A0E">
            <w:r>
              <w:rPr>
                <w:rFonts w:hint="eastAsia"/>
              </w:rPr>
              <w:t>{</w:t>
            </w:r>
          </w:p>
          <w:p w14:paraId="60B42DF5" w14:textId="77777777" w:rsidR="00E828BC" w:rsidRDefault="00FB3A0E">
            <w:r>
              <w:rPr>
                <w:rFonts w:hint="eastAsia"/>
              </w:rPr>
              <w:lastRenderedPageBreak/>
              <w:t>"sign": "LA46U9Y27i3C6iMLaRmT/Mw7xkafplFd9J3dWChPYJxoHR8w24peyjGWgpNtJGosrY2zjJn1LH2V2cvBrd13Zeu1b36MgzFn00oadyQEC/tQ2nHGjIU9YcUOKJQSTMRhB0pqs6mRtSD9hq1EzmuqU2EYYLdejquw+xexJTjx/QI=",</w:t>
            </w:r>
          </w:p>
          <w:p w14:paraId="7B54094F" w14:textId="77777777" w:rsidR="00E828BC" w:rsidRDefault="00FB3A0E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timestamp": 1515406294797,</w:t>
            </w:r>
          </w:p>
          <w:p w14:paraId="61F61ED2" w14:textId="77777777" w:rsidR="00E828BC" w:rsidRDefault="00FB3A0E">
            <w:r>
              <w:rPr>
                <w:rFonts w:hint="eastAsia"/>
              </w:rPr>
              <w:t>"encodeRules": "XzE0OsCv5DD18f7eA6iRM6vG1HR8Qcrtk6f4HwtQdSaNtG5N6W8C0Hhr+EZ/jOymFCdOKIs5F3X1z3pso0kCVbxKoILJOODY5M+SbTeWtm+DWscli1VnZJeMHHyTNiz+b2Zclp7cewyPqcMMp2IofVj27YbkzhPaQ+TnQiWuDK8=",</w:t>
            </w:r>
          </w:p>
          <w:p w14:paraId="3A0959B2" w14:textId="77777777" w:rsidR="00E828BC" w:rsidRDefault="00FB3A0E">
            <w:r>
              <w:rPr>
                <w:rFonts w:hint="eastAsia"/>
              </w:rPr>
              <w:t>"content": "7r3FYrtnkBGPdS1pjiH5qesXXy</w:t>
            </w:r>
            <w:r>
              <w:rPr>
                <w:rFonts w:hint="eastAsia"/>
              </w:rPr>
              <w:t>ARte0pqPegQwUw/ArjcHi+m2WqFd51Bp6RMQOZ5+CWvuJhQ0YHaRuhdXbfX/OMkRsBcVM5MtEatRcgE3Hu71hJu8YguVJSnAb9jwVdVRArYSE71CfaYPY8u+w3sUEEZ3/+ytoKQRITE3qMHc1cuJOMVNPZyL74uuCrKKpl"</w:t>
            </w:r>
          </w:p>
          <w:p w14:paraId="13C2E1BA" w14:textId="77777777" w:rsidR="00E828BC" w:rsidRDefault="00FB3A0E">
            <w:r>
              <w:rPr>
                <w:rFonts w:hint="eastAsia"/>
              </w:rPr>
              <w:t>}</w:t>
            </w:r>
          </w:p>
        </w:tc>
      </w:tr>
    </w:tbl>
    <w:p w14:paraId="40F47716" w14:textId="77777777" w:rsidR="00E828BC" w:rsidRDefault="00E828BC"/>
    <w:p w14:paraId="7D894DF2" w14:textId="77777777" w:rsidR="00E828BC" w:rsidRDefault="00E828BC"/>
    <w:p w14:paraId="17803DA5" w14:textId="77777777" w:rsidR="00E828BC" w:rsidRDefault="00FB3A0E">
      <w:pPr>
        <w:pStyle w:val="3"/>
        <w:numPr>
          <w:ilvl w:val="0"/>
          <w:numId w:val="0"/>
        </w:numPr>
      </w:pPr>
      <w:r>
        <w:rPr>
          <w:rFonts w:hint="eastAsia"/>
        </w:rPr>
        <w:t>3.</w:t>
      </w:r>
      <w:r>
        <w:rPr>
          <w:rFonts w:hint="eastAsia"/>
        </w:rPr>
        <w:t>代码示例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828BC" w14:paraId="36CAE263" w14:textId="77777777">
        <w:tc>
          <w:tcPr>
            <w:tcW w:w="8522" w:type="dxa"/>
          </w:tcPr>
          <w:bookmarkEnd w:id="54"/>
          <w:p w14:paraId="2DC998D1" w14:textId="77777777" w:rsidR="00E828BC" w:rsidRDefault="00FB3A0E">
            <w:r>
              <w:rPr>
                <w:rFonts w:hint="eastAsia"/>
              </w:rPr>
              <w:t>工具类。包括加签、验签、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解密算法。</w:t>
            </w:r>
          </w:p>
          <w:p w14:paraId="29F85468" w14:textId="77777777" w:rsidR="00E828BC" w:rsidRDefault="00FB3A0E">
            <w:r>
              <w:rPr>
                <w:rFonts w:hint="eastAsia"/>
              </w:rPr>
              <w:object w:dxaOrig="1455" w:dyaOrig="1320" w14:anchorId="130B0C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64.8pt" o:ole="">
                  <v:imagedata r:id="rId11" o:title=""/>
                </v:shape>
                <o:OLEObject Type="Embed" ProgID="Package" ShapeID="_x0000_i1025" DrawAspect="Icon" ObjectID="_1593957122" r:id="rId12"/>
              </w:object>
            </w:r>
          </w:p>
        </w:tc>
      </w:tr>
    </w:tbl>
    <w:p w14:paraId="205BCA2E" w14:textId="77777777" w:rsidR="00E828BC" w:rsidRDefault="00E828BC"/>
    <w:p w14:paraId="7C6814DC" w14:textId="77777777" w:rsidR="00E828BC" w:rsidRDefault="00FB3A0E">
      <w:pPr>
        <w:pStyle w:val="1"/>
      </w:pPr>
      <w:r>
        <w:rPr>
          <w:rFonts w:hint="eastAsia"/>
        </w:rPr>
        <w:t>业务接口设计</w:t>
      </w:r>
      <w:ins w:id="55" w:author="za-zhangxuzhen" w:date="2018-06-25T10:53:00Z">
        <w:r>
          <w:rPr>
            <w:rFonts w:hint="eastAsia"/>
          </w:rPr>
          <w:t>（结算后接口）</w:t>
        </w:r>
      </w:ins>
    </w:p>
    <w:p w14:paraId="3FF52712" w14:textId="77777777" w:rsidR="00E828BC" w:rsidRDefault="00FB3A0E">
      <w:r>
        <w:rPr>
          <w:rFonts w:hint="eastAsia"/>
        </w:rPr>
        <w:t>主要由</w:t>
      </w:r>
      <w:proofErr w:type="gramStart"/>
      <w:r>
        <w:rPr>
          <w:rFonts w:hint="eastAsia"/>
        </w:rPr>
        <w:t>商保端从</w:t>
      </w:r>
      <w:proofErr w:type="gramEnd"/>
      <w:r>
        <w:rPr>
          <w:rFonts w:hint="eastAsia"/>
        </w:rPr>
        <w:t>医院端拉取数据。</w:t>
      </w:r>
    </w:p>
    <w:p w14:paraId="3AE8ADCA" w14:textId="77777777" w:rsidR="00E828BC" w:rsidRDefault="00FB3A0E">
      <w:pPr>
        <w:pStyle w:val="3"/>
        <w:numPr>
          <w:ilvl w:val="0"/>
          <w:numId w:val="11"/>
        </w:numPr>
      </w:pPr>
      <w:bookmarkStart w:id="56" w:name="_门诊费用结算_1"/>
      <w:r>
        <w:rPr>
          <w:rFonts w:hint="eastAsia"/>
        </w:rPr>
        <w:t>门</w:t>
      </w:r>
      <w:r>
        <w:rPr>
          <w:rFonts w:hint="eastAsia"/>
        </w:rPr>
        <w:t>诊费用结算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5F4581C8" w14:textId="77777777">
        <w:tc>
          <w:tcPr>
            <w:tcW w:w="8613" w:type="dxa"/>
            <w:gridSpan w:val="2"/>
            <w:shd w:val="clear" w:color="auto" w:fill="FFFF99"/>
          </w:tcPr>
          <w:bookmarkEnd w:id="56"/>
          <w:p w14:paraId="0B5FE678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  <w:r>
              <w:rPr>
                <w:rFonts w:hint="eastAsia"/>
              </w:rPr>
              <w:t>*.His.outPatientSettlement</w:t>
            </w:r>
          </w:p>
          <w:p w14:paraId="79193307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  <w:r>
              <w:rPr>
                <w:rFonts w:hint="eastAsia"/>
              </w:rPr>
              <w:t>se</w:t>
            </w:r>
            <w:r>
              <w:t>ttlement</w:t>
            </w:r>
            <w:r>
              <w:rPr>
                <w:rFonts w:hint="eastAsia"/>
              </w:rPr>
              <w:t>Request</w:t>
            </w:r>
          </w:p>
          <w:p w14:paraId="56C77E8A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t>：</w:t>
            </w:r>
            <w:r>
              <w:t>settlementResponse</w:t>
            </w:r>
          </w:p>
          <w:p w14:paraId="3E4E5CA9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  <w:r>
              <w:rPr>
                <w:rFonts w:hint="eastAsia"/>
              </w:rPr>
              <w:tab/>
            </w:r>
          </w:p>
        </w:tc>
      </w:tr>
      <w:tr w:rsidR="00E828BC" w14:paraId="0CEFA60B" w14:textId="77777777">
        <w:tc>
          <w:tcPr>
            <w:tcW w:w="542" w:type="dxa"/>
          </w:tcPr>
          <w:p w14:paraId="0890ACF4" w14:textId="77777777" w:rsidR="00E828BC" w:rsidRDefault="00E828BC"/>
        </w:tc>
        <w:tc>
          <w:tcPr>
            <w:tcW w:w="8071" w:type="dxa"/>
          </w:tcPr>
          <w:p w14:paraId="3147B135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26660A4F" w14:textId="77777777" w:rsidR="00E828BC" w:rsidRDefault="00FB3A0E">
            <w:r>
              <w:rPr>
                <w:rFonts w:hint="eastAsia"/>
              </w:rPr>
              <w:t>{</w:t>
            </w:r>
          </w:p>
          <w:p w14:paraId="33A63A30" w14:textId="77777777" w:rsidR="00E828BC" w:rsidRDefault="00FB3A0E">
            <w:r>
              <w:rPr>
                <w:rFonts w:hint="eastAsia"/>
              </w:rPr>
              <w:t xml:space="preserve">    "medicalNum":"</w:t>
            </w:r>
            <w:r>
              <w:rPr>
                <w:rFonts w:hint="eastAsia"/>
              </w:rPr>
              <w:t>就诊流水号</w:t>
            </w:r>
            <w:r>
              <w:rPr>
                <w:rFonts w:hint="eastAsia"/>
              </w:rPr>
              <w:t>"</w:t>
            </w:r>
          </w:p>
          <w:p w14:paraId="0B1313D7" w14:textId="77777777" w:rsidR="00E828BC" w:rsidRDefault="00FB3A0E">
            <w:r>
              <w:rPr>
                <w:rFonts w:hint="eastAsia"/>
              </w:rPr>
              <w:tab/>
              <w:t>"insuranceName":"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"</w:t>
            </w:r>
          </w:p>
          <w:p w14:paraId="75ECCEC2" w14:textId="77777777" w:rsidR="00E828BC" w:rsidRDefault="00FB3A0E">
            <w:r>
              <w:rPr>
                <w:rFonts w:hint="eastAsia"/>
              </w:rPr>
              <w:tab/>
              <w:t>"insuranceCertNo":"</w:t>
            </w:r>
            <w:r>
              <w:rPr>
                <w:rFonts w:hint="eastAsia"/>
              </w:rPr>
              <w:t>证件号码</w:t>
            </w:r>
            <w:r>
              <w:rPr>
                <w:rFonts w:hint="eastAsia"/>
              </w:rPr>
              <w:t>"</w:t>
            </w:r>
          </w:p>
          <w:p w14:paraId="18C4D666" w14:textId="77777777" w:rsidR="00E828BC" w:rsidRDefault="00FB3A0E">
            <w:r>
              <w:rPr>
                <w:rFonts w:hint="eastAsia"/>
              </w:rPr>
              <w:lastRenderedPageBreak/>
              <w:t>……</w:t>
            </w:r>
          </w:p>
          <w:p w14:paraId="5261CC83" w14:textId="77777777" w:rsidR="00E828BC" w:rsidRDefault="00FB3A0E">
            <w:r>
              <w:rPr>
                <w:rFonts w:hint="eastAsia"/>
              </w:rPr>
              <w:t>}</w:t>
            </w:r>
          </w:p>
        </w:tc>
      </w:tr>
      <w:tr w:rsidR="00E828BC" w14:paraId="72E75390" w14:textId="77777777">
        <w:tc>
          <w:tcPr>
            <w:tcW w:w="542" w:type="dxa"/>
          </w:tcPr>
          <w:p w14:paraId="60C1AF6A" w14:textId="77777777" w:rsidR="00E828BC" w:rsidRDefault="00E828BC"/>
        </w:tc>
        <w:tc>
          <w:tcPr>
            <w:tcW w:w="8071" w:type="dxa"/>
          </w:tcPr>
          <w:p w14:paraId="017350ED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3FF4384A" w14:textId="77777777" w:rsidR="00E828BC" w:rsidRDefault="00FB3A0E">
            <w:r>
              <w:rPr>
                <w:rFonts w:hint="eastAsia"/>
              </w:rPr>
              <w:t>[</w:t>
            </w:r>
          </w:p>
          <w:p w14:paraId="17203E76" w14:textId="77777777" w:rsidR="00E828BC" w:rsidRDefault="00FB3A0E">
            <w:r>
              <w:rPr>
                <w:rFonts w:hint="eastAsia"/>
              </w:rPr>
              <w:tab/>
              <w:t>{</w:t>
            </w:r>
          </w:p>
          <w:p w14:paraId="4B08F00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"medicalNum":"</w:t>
            </w:r>
            <w:r>
              <w:rPr>
                <w:rFonts w:hint="eastAsia"/>
              </w:rPr>
              <w:t>就诊流水号</w:t>
            </w:r>
            <w:r>
              <w:rPr>
                <w:rFonts w:hint="eastAsia"/>
              </w:rPr>
              <w:t>"</w:t>
            </w:r>
          </w:p>
          <w:p w14:paraId="30EE5C5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"medicalBillingNo":"</w:t>
            </w:r>
            <w:r>
              <w:rPr>
                <w:rFonts w:hint="eastAsia"/>
              </w:rPr>
              <w:t>单据号</w:t>
            </w:r>
            <w:r>
              <w:rPr>
                <w:rFonts w:hint="eastAsia"/>
              </w:rPr>
              <w:t>"</w:t>
            </w:r>
          </w:p>
          <w:p w14:paraId="43588CB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updatedBy":"</w:t>
            </w:r>
            <w:r>
              <w:rPr>
                <w:rFonts w:hint="eastAsia"/>
              </w:rPr>
              <w:t>经办人</w:t>
            </w:r>
            <w:r>
              <w:rPr>
                <w:rFonts w:hint="eastAsia"/>
              </w:rPr>
              <w:t>"</w:t>
            </w:r>
          </w:p>
          <w:p w14:paraId="371ACA3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19CC0D8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"invoiceList":[</w:t>
            </w:r>
          </w:p>
          <w:p w14:paraId="443099D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178A88C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"selfFeeTotalAmount":"</w:t>
            </w:r>
            <w:r>
              <w:rPr>
                <w:rFonts w:hint="eastAsia"/>
              </w:rPr>
              <w:t>自费总额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非商业保险</w:t>
            </w:r>
            <w:r>
              <w:rPr>
                <w:rFonts w:hint="eastAsia"/>
              </w:rPr>
              <w:t>)",</w:t>
            </w:r>
          </w:p>
          <w:p w14:paraId="38ACF7B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"selfPayTotalAmount":"</w:t>
            </w:r>
            <w:r>
              <w:rPr>
                <w:rFonts w:hint="eastAsia"/>
              </w:rPr>
              <w:t>自理总额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目录内自负比例部分</w:t>
            </w:r>
            <w:r>
              <w:rPr>
                <w:rFonts w:hint="eastAsia"/>
              </w:rPr>
              <w:t>)",</w:t>
            </w:r>
          </w:p>
          <w:p w14:paraId="5EA798F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"inInsureMoney":"</w:t>
            </w:r>
            <w:r>
              <w:rPr>
                <w:rFonts w:hint="eastAsia"/>
              </w:rPr>
              <w:t>符合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保费用</w:t>
            </w:r>
            <w:r>
              <w:rPr>
                <w:rFonts w:hint="eastAsia"/>
              </w:rPr>
              <w:t>",</w:t>
            </w:r>
          </w:p>
          <w:p w14:paraId="5EA34C9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39BEEE9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"medicalItemCatList":[</w:t>
            </w:r>
          </w:p>
          <w:p w14:paraId="6CD2E7B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721177A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"medicalItemCat":"</w:t>
            </w:r>
            <w:r>
              <w:rPr>
                <w:rFonts w:hint="eastAsia"/>
              </w:rPr>
              <w:t>项目类别</w:t>
            </w:r>
            <w:r>
              <w:rPr>
                <w:rFonts w:hint="eastAsia"/>
              </w:rPr>
              <w:t>",</w:t>
            </w:r>
          </w:p>
          <w:p w14:paraId="2327556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"amount":"</w:t>
            </w:r>
            <w:r>
              <w:rPr>
                <w:rFonts w:hint="eastAsia"/>
              </w:rPr>
              <w:t>项目金额</w:t>
            </w:r>
            <w:r>
              <w:rPr>
                <w:rFonts w:hint="eastAsia"/>
              </w:rPr>
              <w:t>"</w:t>
            </w:r>
          </w:p>
          <w:p w14:paraId="3703F1E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2D6458E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"feeList": [</w:t>
            </w:r>
          </w:p>
          <w:p w14:paraId="7DB366E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6680066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"prescriptionNo": "</w:t>
            </w:r>
            <w:r>
              <w:rPr>
                <w:rFonts w:hint="eastAsia"/>
              </w:rPr>
              <w:t>处方号</w:t>
            </w:r>
            <w:r>
              <w:rPr>
                <w:rFonts w:hint="eastAsia"/>
              </w:rPr>
              <w:t>",</w:t>
            </w:r>
          </w:p>
          <w:p w14:paraId="5882B71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"feeDetailNo": "</w:t>
            </w:r>
            <w:r>
              <w:rPr>
                <w:rFonts w:hint="eastAsia"/>
              </w:rPr>
              <w:t>明细序号</w:t>
            </w:r>
            <w:r>
              <w:rPr>
                <w:rFonts w:hint="eastAsia"/>
              </w:rPr>
              <w:t>",</w:t>
            </w:r>
          </w:p>
          <w:p w14:paraId="29B7027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 xml:space="preserve">                </w:t>
            </w:r>
          </w:p>
          <w:p w14:paraId="6CE6548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</w:t>
            </w:r>
          </w:p>
          <w:p w14:paraId="5B460CA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295FFFF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62EB816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</w:t>
            </w:r>
          </w:p>
          <w:p w14:paraId="7FCFD14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629CD64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35D640A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77C44F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</w:t>
            </w:r>
          </w:p>
          <w:p w14:paraId="756E142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{}</w:t>
            </w:r>
          </w:p>
          <w:p w14:paraId="1B07784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],</w:t>
            </w:r>
          </w:p>
          <w:p w14:paraId="089E157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"diseaseList": [</w:t>
            </w:r>
          </w:p>
          <w:p w14:paraId="33AAF9C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413D4F4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"code": "</w:t>
            </w:r>
            <w:r>
              <w:rPr>
                <w:rFonts w:hint="eastAsia"/>
              </w:rPr>
              <w:t>疾病代码</w:t>
            </w:r>
            <w:r>
              <w:rPr>
                <w:rFonts w:hint="eastAsia"/>
              </w:rPr>
              <w:t>",</w:t>
            </w:r>
          </w:p>
          <w:p w14:paraId="6817975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"ICD": "</w:t>
            </w:r>
            <w:r>
              <w:rPr>
                <w:rFonts w:hint="eastAsia"/>
              </w:rPr>
              <w:t>疾病</w:t>
            </w:r>
            <w:r>
              <w:rPr>
                <w:rFonts w:hint="eastAsia"/>
              </w:rPr>
              <w:t>ICD",</w:t>
            </w:r>
          </w:p>
          <w:p w14:paraId="6C16773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疾病名称</w:t>
            </w:r>
            <w:r>
              <w:rPr>
                <w:rFonts w:hint="eastAsia"/>
              </w:rPr>
              <w:t>",</w:t>
            </w:r>
          </w:p>
          <w:p w14:paraId="34E86E2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"description": "</w:t>
            </w:r>
            <w:r>
              <w:rPr>
                <w:rFonts w:hint="eastAsia"/>
              </w:rPr>
              <w:t>疾病描述</w:t>
            </w:r>
            <w:r>
              <w:rPr>
                <w:rFonts w:hint="eastAsia"/>
              </w:rPr>
              <w:t>"</w:t>
            </w:r>
          </w:p>
          <w:p w14:paraId="53D744C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</w:t>
            </w:r>
          </w:p>
          <w:p w14:paraId="047597D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{}</w:t>
            </w:r>
          </w:p>
          <w:p w14:paraId="2E4F43B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31E57BD4" w14:textId="77777777" w:rsidR="00E828BC" w:rsidRDefault="00FB3A0E">
            <w:r>
              <w:rPr>
                <w:rFonts w:hint="eastAsia"/>
              </w:rPr>
              <w:lastRenderedPageBreak/>
              <w:tab/>
              <w:t>}</w:t>
            </w:r>
          </w:p>
          <w:p w14:paraId="4BCC3E45" w14:textId="77777777" w:rsidR="00E828BC" w:rsidRDefault="00FB3A0E">
            <w:r>
              <w:rPr>
                <w:rFonts w:hint="eastAsia"/>
              </w:rPr>
              <w:t>]</w:t>
            </w:r>
          </w:p>
          <w:p w14:paraId="757DB721" w14:textId="77777777" w:rsidR="00E828BC" w:rsidRDefault="00FB3A0E">
            <w:r>
              <w:rPr>
                <w:rFonts w:hint="eastAsia"/>
              </w:rPr>
              <w:object w:dxaOrig="2130" w:dyaOrig="855" w14:anchorId="29E3D804">
                <v:shape id="_x0000_i1026" type="#_x0000_t75" style="width:106.5pt;height:42.75pt" o:ole="">
                  <v:imagedata r:id="rId13" o:title=""/>
                </v:shape>
                <o:OLEObject Type="Embed" ProgID="Package" ShapeID="_x0000_i1026" DrawAspect="Content" ObjectID="_1593957123" r:id="rId14"/>
              </w:object>
            </w:r>
          </w:p>
        </w:tc>
      </w:tr>
    </w:tbl>
    <w:p w14:paraId="2F7DAEC7" w14:textId="77777777" w:rsidR="00E828BC" w:rsidRDefault="00E828BC"/>
    <w:p w14:paraId="03A6DEB0" w14:textId="77777777" w:rsidR="00E828BC" w:rsidRDefault="00FB3A0E">
      <w:pPr>
        <w:pStyle w:val="a6"/>
      </w:pPr>
      <w:r>
        <w:rPr>
          <w:rFonts w:hint="eastAsia"/>
        </w:rPr>
        <w:t>入参：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3"/>
        <w:gridCol w:w="1400"/>
        <w:gridCol w:w="1633"/>
        <w:gridCol w:w="1634"/>
        <w:gridCol w:w="1649"/>
      </w:tblGrid>
      <w:tr w:rsidR="00E828BC" w14:paraId="71570A3D" w14:textId="77777777">
        <w:trPr>
          <w:trHeight w:val="283"/>
        </w:trPr>
        <w:tc>
          <w:tcPr>
            <w:tcW w:w="2203" w:type="dxa"/>
            <w:shd w:val="clear" w:color="auto" w:fill="D9D9D9" w:themeFill="background1" w:themeFillShade="D9"/>
          </w:tcPr>
          <w:p w14:paraId="33B9C9F9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79862C9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633" w:type="dxa"/>
            <w:shd w:val="clear" w:color="auto" w:fill="D9D9D9" w:themeFill="background1" w:themeFillShade="D9"/>
          </w:tcPr>
          <w:p w14:paraId="2B69CCF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14E7E7A2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14:paraId="1FAE0087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06BFF02B" w14:textId="77777777">
        <w:trPr>
          <w:trHeight w:val="283"/>
        </w:trPr>
        <w:tc>
          <w:tcPr>
            <w:tcW w:w="2203" w:type="dxa"/>
          </w:tcPr>
          <w:p w14:paraId="3330C62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insuranceName</w:t>
            </w:r>
          </w:p>
        </w:tc>
        <w:tc>
          <w:tcPr>
            <w:tcW w:w="1400" w:type="dxa"/>
          </w:tcPr>
          <w:p w14:paraId="712E0FD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姓名</w:t>
            </w:r>
          </w:p>
        </w:tc>
        <w:tc>
          <w:tcPr>
            <w:tcW w:w="1633" w:type="dxa"/>
          </w:tcPr>
          <w:p w14:paraId="0F22B73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634" w:type="dxa"/>
          </w:tcPr>
          <w:p w14:paraId="41DBD2F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9" w:type="dxa"/>
          </w:tcPr>
          <w:p w14:paraId="2938E54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被保险人姓名</w:t>
            </w:r>
          </w:p>
        </w:tc>
      </w:tr>
      <w:tr w:rsidR="00E828BC" w14:paraId="0CA5AD70" w14:textId="77777777">
        <w:trPr>
          <w:trHeight w:val="283"/>
        </w:trPr>
        <w:tc>
          <w:tcPr>
            <w:tcW w:w="2203" w:type="dxa"/>
          </w:tcPr>
          <w:p w14:paraId="0C6D574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insuranceCertNo</w:t>
            </w:r>
          </w:p>
        </w:tc>
        <w:tc>
          <w:tcPr>
            <w:tcW w:w="1400" w:type="dxa"/>
          </w:tcPr>
          <w:p w14:paraId="59B9CE0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633" w:type="dxa"/>
          </w:tcPr>
          <w:p w14:paraId="4820D15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34" w:type="dxa"/>
          </w:tcPr>
          <w:p w14:paraId="2E0B82F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</w:tcPr>
          <w:p w14:paraId="0AAC3CD0" w14:textId="77777777" w:rsidR="00E828BC" w:rsidRDefault="00E828BC">
            <w:pPr>
              <w:pStyle w:val="TableParagraph"/>
            </w:pPr>
          </w:p>
        </w:tc>
      </w:tr>
      <w:tr w:rsidR="00E828BC" w14:paraId="39C2E12A" w14:textId="77777777">
        <w:trPr>
          <w:trHeight w:val="283"/>
        </w:trPr>
        <w:tc>
          <w:tcPr>
            <w:tcW w:w="2203" w:type="dxa"/>
          </w:tcPr>
          <w:p w14:paraId="4AFB6C2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insuranceCertType</w:t>
            </w:r>
          </w:p>
        </w:tc>
        <w:tc>
          <w:tcPr>
            <w:tcW w:w="1400" w:type="dxa"/>
          </w:tcPr>
          <w:p w14:paraId="2A71763A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证件类型</w:t>
            </w:r>
          </w:p>
        </w:tc>
        <w:tc>
          <w:tcPr>
            <w:tcW w:w="1633" w:type="dxa"/>
          </w:tcPr>
          <w:p w14:paraId="5DD1694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634" w:type="dxa"/>
          </w:tcPr>
          <w:p w14:paraId="45C0E3A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</w:tcPr>
          <w:p w14:paraId="13EB0246" w14:textId="77777777" w:rsidR="00E828BC" w:rsidRDefault="00E828BC">
            <w:pPr>
              <w:pStyle w:val="TableParagraph"/>
            </w:pPr>
          </w:p>
        </w:tc>
      </w:tr>
      <w:tr w:rsidR="00E828BC" w14:paraId="18B6E4D3" w14:textId="77777777">
        <w:trPr>
          <w:trHeight w:val="283"/>
        </w:trPr>
        <w:tc>
          <w:tcPr>
            <w:tcW w:w="2203" w:type="dxa"/>
          </w:tcPr>
          <w:p w14:paraId="0444E8C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clinicDate</w:t>
            </w:r>
          </w:p>
        </w:tc>
        <w:tc>
          <w:tcPr>
            <w:tcW w:w="1400" w:type="dxa"/>
          </w:tcPr>
          <w:p w14:paraId="62A27F3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就诊日期</w:t>
            </w:r>
          </w:p>
        </w:tc>
        <w:tc>
          <w:tcPr>
            <w:tcW w:w="1633" w:type="dxa"/>
          </w:tcPr>
          <w:p w14:paraId="0EF857C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634" w:type="dxa"/>
          </w:tcPr>
          <w:p w14:paraId="684C1022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</w:tcPr>
          <w:p w14:paraId="4913D3F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</w:t>
            </w:r>
          </w:p>
        </w:tc>
      </w:tr>
      <w:tr w:rsidR="00E828BC" w14:paraId="607F5159" w14:textId="77777777">
        <w:trPr>
          <w:trHeight w:val="283"/>
        </w:trPr>
        <w:tc>
          <w:tcPr>
            <w:tcW w:w="2203" w:type="dxa"/>
            <w:shd w:val="clear" w:color="auto" w:fill="FFFFFF" w:themeFill="background1"/>
            <w:vAlign w:val="center"/>
          </w:tcPr>
          <w:p w14:paraId="3B753A6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hospitalId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 w14:paraId="1B4F8E9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14:paraId="561EF22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34" w:type="dxa"/>
          </w:tcPr>
          <w:p w14:paraId="7C3CA93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14:paraId="3E33B3A3" w14:textId="77777777" w:rsidR="00E828BC" w:rsidRDefault="00E828BC">
            <w:pPr>
              <w:pStyle w:val="TableParagraph"/>
            </w:pPr>
          </w:p>
        </w:tc>
      </w:tr>
      <w:tr w:rsidR="00E828BC" w14:paraId="64840E68" w14:textId="77777777">
        <w:trPr>
          <w:trHeight w:val="283"/>
        </w:trPr>
        <w:tc>
          <w:tcPr>
            <w:tcW w:w="2203" w:type="dxa"/>
            <w:shd w:val="clear" w:color="auto" w:fill="FFFFFF" w:themeFill="background1"/>
            <w:vAlign w:val="center"/>
          </w:tcPr>
          <w:p w14:paraId="0F60BB1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endDate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 w14:paraId="0CF55F0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633" w:type="dxa"/>
          </w:tcPr>
          <w:p w14:paraId="3C4C7AC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634" w:type="dxa"/>
          </w:tcPr>
          <w:p w14:paraId="5D0FAE5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14:paraId="3DA0FFD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</w:t>
            </w:r>
          </w:p>
        </w:tc>
      </w:tr>
      <w:tr w:rsidR="00E828BC" w14:paraId="68368C4C" w14:textId="77777777">
        <w:trPr>
          <w:trHeight w:val="283"/>
        </w:trPr>
        <w:tc>
          <w:tcPr>
            <w:tcW w:w="2203" w:type="dxa"/>
          </w:tcPr>
          <w:p w14:paraId="39299F2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medicalNum</w:t>
            </w:r>
          </w:p>
        </w:tc>
        <w:tc>
          <w:tcPr>
            <w:tcW w:w="1400" w:type="dxa"/>
          </w:tcPr>
          <w:p w14:paraId="0CCC2A5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1633" w:type="dxa"/>
          </w:tcPr>
          <w:p w14:paraId="0F80E66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34" w:type="dxa"/>
          </w:tcPr>
          <w:p w14:paraId="5F14E4D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</w:tcPr>
          <w:p w14:paraId="3F9C3F56" w14:textId="77777777" w:rsidR="00E828BC" w:rsidRDefault="00E828BC">
            <w:pPr>
              <w:pStyle w:val="TableParagraph"/>
            </w:pPr>
          </w:p>
        </w:tc>
      </w:tr>
      <w:tr w:rsidR="00E828BC" w14:paraId="34BC9185" w14:textId="77777777">
        <w:trPr>
          <w:trHeight w:val="283"/>
        </w:trPr>
        <w:tc>
          <w:tcPr>
            <w:tcW w:w="2203" w:type="dxa"/>
          </w:tcPr>
          <w:p w14:paraId="0FB1397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outPatientNum</w:t>
            </w:r>
          </w:p>
        </w:tc>
        <w:tc>
          <w:tcPr>
            <w:tcW w:w="1400" w:type="dxa"/>
          </w:tcPr>
          <w:p w14:paraId="1CF58B3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门诊号</w:t>
            </w:r>
          </w:p>
        </w:tc>
        <w:tc>
          <w:tcPr>
            <w:tcW w:w="1633" w:type="dxa"/>
          </w:tcPr>
          <w:p w14:paraId="12EB0E7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34" w:type="dxa"/>
          </w:tcPr>
          <w:p w14:paraId="5E97596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  <w:vAlign w:val="center"/>
          </w:tcPr>
          <w:p w14:paraId="6F4E9525" w14:textId="77777777" w:rsidR="00E828BC" w:rsidRDefault="00E828BC">
            <w:pPr>
              <w:pStyle w:val="TableParagraph"/>
            </w:pPr>
          </w:p>
        </w:tc>
      </w:tr>
      <w:tr w:rsidR="00E828BC" w14:paraId="094D7F5B" w14:textId="77777777">
        <w:trPr>
          <w:trHeight w:val="90"/>
        </w:trPr>
        <w:tc>
          <w:tcPr>
            <w:tcW w:w="2203" w:type="dxa"/>
          </w:tcPr>
          <w:p w14:paraId="4127768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medicalBillingNo</w:t>
            </w:r>
          </w:p>
        </w:tc>
        <w:tc>
          <w:tcPr>
            <w:tcW w:w="1400" w:type="dxa"/>
          </w:tcPr>
          <w:p w14:paraId="21FA0EE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单据号</w:t>
            </w:r>
          </w:p>
        </w:tc>
        <w:tc>
          <w:tcPr>
            <w:tcW w:w="1633" w:type="dxa"/>
          </w:tcPr>
          <w:p w14:paraId="1119835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34" w:type="dxa"/>
          </w:tcPr>
          <w:p w14:paraId="1ACF6909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  <w:vAlign w:val="center"/>
          </w:tcPr>
          <w:p w14:paraId="21FD310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支持多条，采用逗号分隔，如</w:t>
            </w:r>
            <w:r>
              <w:rPr>
                <w:rFonts w:hint="eastAsia"/>
              </w:rPr>
              <w:t>11111,22222,333333</w:t>
            </w:r>
          </w:p>
        </w:tc>
      </w:tr>
      <w:tr w:rsidR="00E828BC" w14:paraId="5490D1FD" w14:textId="77777777">
        <w:trPr>
          <w:trHeight w:val="283"/>
        </w:trPr>
        <w:tc>
          <w:tcPr>
            <w:tcW w:w="2203" w:type="dxa"/>
          </w:tcPr>
          <w:p w14:paraId="7D1B7BE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invoiceNo</w:t>
            </w:r>
          </w:p>
        </w:tc>
        <w:tc>
          <w:tcPr>
            <w:tcW w:w="1400" w:type="dxa"/>
          </w:tcPr>
          <w:p w14:paraId="226E4A4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发票号</w:t>
            </w:r>
          </w:p>
        </w:tc>
        <w:tc>
          <w:tcPr>
            <w:tcW w:w="1633" w:type="dxa"/>
          </w:tcPr>
          <w:p w14:paraId="7C255B1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String(500)</w:t>
            </w:r>
          </w:p>
        </w:tc>
        <w:tc>
          <w:tcPr>
            <w:tcW w:w="1634" w:type="dxa"/>
          </w:tcPr>
          <w:p w14:paraId="40246982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  <w:vAlign w:val="center"/>
          </w:tcPr>
          <w:p w14:paraId="4FF0664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支持多条，采用逗号分隔，如</w:t>
            </w:r>
            <w:r>
              <w:rPr>
                <w:rFonts w:hint="eastAsia"/>
              </w:rPr>
              <w:t>11111,22222,333333</w:t>
            </w:r>
          </w:p>
        </w:tc>
      </w:tr>
      <w:tr w:rsidR="00E828BC" w14:paraId="77AB1C19" w14:textId="77777777">
        <w:trPr>
          <w:trHeight w:val="283"/>
        </w:trPr>
        <w:tc>
          <w:tcPr>
            <w:tcW w:w="2203" w:type="dxa"/>
          </w:tcPr>
          <w:p w14:paraId="52D4BE16" w14:textId="77777777" w:rsidR="00E828BC" w:rsidRDefault="00FB3A0E">
            <w:pPr>
              <w:pStyle w:val="TableParagraph"/>
            </w:pPr>
            <w:r>
              <w:t>m</w:t>
            </w:r>
            <w:r>
              <w:rPr>
                <w:rFonts w:hint="eastAsia"/>
              </w:rPr>
              <w:t>edical</w:t>
            </w:r>
            <w:r>
              <w:t>CardNum</w:t>
            </w:r>
          </w:p>
        </w:tc>
        <w:tc>
          <w:tcPr>
            <w:tcW w:w="1400" w:type="dxa"/>
          </w:tcPr>
          <w:p w14:paraId="468D306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就诊卡号</w:t>
            </w:r>
          </w:p>
        </w:tc>
        <w:tc>
          <w:tcPr>
            <w:tcW w:w="1633" w:type="dxa"/>
          </w:tcPr>
          <w:p w14:paraId="3186B42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String(500)</w:t>
            </w:r>
          </w:p>
        </w:tc>
        <w:tc>
          <w:tcPr>
            <w:tcW w:w="1634" w:type="dxa"/>
          </w:tcPr>
          <w:p w14:paraId="17BA737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  <w:vAlign w:val="center"/>
          </w:tcPr>
          <w:p w14:paraId="66EB9B21" w14:textId="77777777" w:rsidR="00E828BC" w:rsidRDefault="00E828BC">
            <w:pPr>
              <w:pStyle w:val="TableParagraph"/>
            </w:pPr>
          </w:p>
        </w:tc>
      </w:tr>
      <w:tr w:rsidR="00E828BC" w14:paraId="77C6D125" w14:textId="77777777">
        <w:trPr>
          <w:trHeight w:val="283"/>
        </w:trPr>
        <w:tc>
          <w:tcPr>
            <w:tcW w:w="2203" w:type="dxa"/>
          </w:tcPr>
          <w:p w14:paraId="7A61E67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policyNo</w:t>
            </w:r>
          </w:p>
        </w:tc>
        <w:tc>
          <w:tcPr>
            <w:tcW w:w="1400" w:type="dxa"/>
          </w:tcPr>
          <w:p w14:paraId="18D4298C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理赔号</w:t>
            </w:r>
            <w:proofErr w:type="gramEnd"/>
          </w:p>
        </w:tc>
        <w:tc>
          <w:tcPr>
            <w:tcW w:w="1633" w:type="dxa"/>
          </w:tcPr>
          <w:p w14:paraId="1E4A952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34" w:type="dxa"/>
          </w:tcPr>
          <w:p w14:paraId="2E4818D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  <w:vAlign w:val="center"/>
          </w:tcPr>
          <w:p w14:paraId="1EECA6C7" w14:textId="77777777" w:rsidR="00E828BC" w:rsidRDefault="00E828BC">
            <w:pPr>
              <w:pStyle w:val="TableParagraph"/>
            </w:pPr>
          </w:p>
        </w:tc>
      </w:tr>
      <w:tr w:rsidR="00E828BC" w14:paraId="7AFE2C3A" w14:textId="77777777">
        <w:trPr>
          <w:trHeight w:val="283"/>
        </w:trPr>
        <w:tc>
          <w:tcPr>
            <w:tcW w:w="2203" w:type="dxa"/>
          </w:tcPr>
          <w:p w14:paraId="215262C4" w14:textId="77777777" w:rsidR="00E828BC" w:rsidRDefault="00FB3A0E">
            <w:pPr>
              <w:pStyle w:val="TableParagraph"/>
            </w:pPr>
            <w:r>
              <w:t>o</w:t>
            </w:r>
            <w:r>
              <w:rPr>
                <w:rFonts w:hint="eastAsia"/>
              </w:rPr>
              <w:t>rganizationCode</w:t>
            </w:r>
          </w:p>
        </w:tc>
        <w:tc>
          <w:tcPr>
            <w:tcW w:w="1400" w:type="dxa"/>
          </w:tcPr>
          <w:p w14:paraId="70A3C97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保险</w:t>
            </w:r>
            <w:r>
              <w:t>公司</w:t>
            </w:r>
            <w:r>
              <w:t>code</w:t>
            </w:r>
          </w:p>
        </w:tc>
        <w:tc>
          <w:tcPr>
            <w:tcW w:w="1633" w:type="dxa"/>
          </w:tcPr>
          <w:p w14:paraId="56742F3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34" w:type="dxa"/>
          </w:tcPr>
          <w:p w14:paraId="42446DA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  <w:vAlign w:val="center"/>
          </w:tcPr>
          <w:p w14:paraId="562F989A" w14:textId="77777777" w:rsidR="00E828BC" w:rsidRDefault="00E828BC">
            <w:pPr>
              <w:pStyle w:val="TableParagraph"/>
            </w:pPr>
          </w:p>
        </w:tc>
      </w:tr>
    </w:tbl>
    <w:p w14:paraId="03F39693" w14:textId="77777777" w:rsidR="00E828BC" w:rsidRDefault="00E828BC"/>
    <w:p w14:paraId="32E42F4A" w14:textId="77777777" w:rsidR="00E828BC" w:rsidRDefault="00FB3A0E">
      <w:pPr>
        <w:rPr>
          <w:b/>
        </w:rPr>
      </w:pPr>
      <w:r>
        <w:rPr>
          <w:rFonts w:hint="eastAsia"/>
          <w:b/>
        </w:rPr>
        <w:t>入参查询规则：</w:t>
      </w:r>
    </w:p>
    <w:p w14:paraId="76F6F1F6" w14:textId="77777777" w:rsidR="00E828BC" w:rsidRDefault="00FB3A0E">
      <w:pPr>
        <w:pStyle w:val="20"/>
        <w:numPr>
          <w:ilvl w:val="2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endDate</w:t>
      </w:r>
      <w:r>
        <w:rPr>
          <w:rFonts w:hint="eastAsia"/>
        </w:rPr>
        <w:t>为空，默认查询就诊当天的数据；</w:t>
      </w:r>
      <w:r>
        <w:rPr>
          <w:rFonts w:hint="eastAsia"/>
        </w:rPr>
        <w:t>endDate</w:t>
      </w:r>
      <w:r>
        <w:rPr>
          <w:rFonts w:hint="eastAsia"/>
        </w:rPr>
        <w:t>不为空查询，查询</w:t>
      </w:r>
      <w:r>
        <w:rPr>
          <w:rFonts w:hint="eastAsia"/>
        </w:rPr>
        <w:t>clinicDate</w:t>
      </w:r>
      <w:r>
        <w:rPr>
          <w:rFonts w:hint="eastAsia"/>
        </w:rPr>
        <w:t>至</w:t>
      </w:r>
      <w:r>
        <w:rPr>
          <w:rFonts w:hint="eastAsia"/>
        </w:rPr>
        <w:t>endDate</w:t>
      </w:r>
      <w:r>
        <w:rPr>
          <w:rFonts w:hint="eastAsia"/>
        </w:rPr>
        <w:t>时间范围内的数据；</w:t>
      </w:r>
    </w:p>
    <w:p w14:paraId="7AAD6087" w14:textId="77777777" w:rsidR="00E828BC" w:rsidRDefault="00FB3A0E">
      <w:pPr>
        <w:pStyle w:val="20"/>
        <w:numPr>
          <w:ilvl w:val="2"/>
          <w:numId w:val="1"/>
        </w:numPr>
        <w:ind w:firstLineChars="0"/>
      </w:pPr>
      <w:r>
        <w:rPr>
          <w:rFonts w:hint="eastAsia"/>
        </w:rPr>
        <w:t>就诊</w:t>
      </w:r>
      <w:r>
        <w:t>卡号目前适用于</w:t>
      </w:r>
      <w:r>
        <w:rPr>
          <w:rFonts w:hint="eastAsia"/>
        </w:rPr>
        <w:t>广州医院</w:t>
      </w:r>
    </w:p>
    <w:p w14:paraId="685D061D" w14:textId="77777777" w:rsidR="00E828BC" w:rsidRDefault="00FB3A0E">
      <w:pPr>
        <w:pStyle w:val="20"/>
        <w:numPr>
          <w:ilvl w:val="2"/>
          <w:numId w:val="1"/>
        </w:numPr>
        <w:ind w:firstLineChars="0"/>
      </w:pPr>
      <w:r>
        <w:rPr>
          <w:rFonts w:hint="eastAsia"/>
        </w:rPr>
        <w:t>就诊</w:t>
      </w:r>
      <w:r>
        <w:t>日期为门诊</w:t>
      </w:r>
      <w:r>
        <w:rPr>
          <w:rFonts w:hint="eastAsia"/>
        </w:rPr>
        <w:t>当天</w:t>
      </w:r>
      <w:r>
        <w:t>日期</w:t>
      </w:r>
    </w:p>
    <w:p w14:paraId="53C0761A" w14:textId="77777777" w:rsidR="00E828BC" w:rsidRDefault="00FB3A0E">
      <w:pPr>
        <w:rPr>
          <w:b/>
        </w:rPr>
      </w:pPr>
      <w:r>
        <w:rPr>
          <w:rFonts w:hint="eastAsia"/>
          <w:b/>
        </w:rPr>
        <w:t>入参</w:t>
      </w:r>
      <w:r>
        <w:rPr>
          <w:b/>
        </w:rPr>
        <w:t>查询优先级：</w:t>
      </w:r>
    </w:p>
    <w:p w14:paraId="197FAF0C" w14:textId="77777777" w:rsidR="00E828BC" w:rsidRDefault="00FB3A0E">
      <w:pPr>
        <w:pStyle w:val="20"/>
        <w:numPr>
          <w:ilvl w:val="0"/>
          <w:numId w:val="12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证件号码</w:t>
      </w:r>
      <w:r>
        <w:rPr>
          <w:rFonts w:hint="eastAsia"/>
        </w:rPr>
        <w:t>+</w:t>
      </w:r>
      <w:r>
        <w:rPr>
          <w:rFonts w:hint="eastAsia"/>
        </w:rPr>
        <w:t>证件类型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就诊日期</w:t>
      </w:r>
      <w:r>
        <w:rPr>
          <w:rFonts w:hint="eastAsia"/>
        </w:rPr>
        <w:t>+</w:t>
      </w:r>
      <w:r>
        <w:rPr>
          <w:rFonts w:hint="eastAsia"/>
        </w:rPr>
        <w:t>结束日期</w:t>
      </w:r>
    </w:p>
    <w:p w14:paraId="526B0C8A" w14:textId="77777777" w:rsidR="00E828BC" w:rsidRDefault="00FB3A0E">
      <w:pPr>
        <w:pStyle w:val="20"/>
        <w:numPr>
          <w:ilvl w:val="0"/>
          <w:numId w:val="12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发票号</w:t>
      </w:r>
    </w:p>
    <w:p w14:paraId="6FCCF846" w14:textId="77777777" w:rsidR="00E828BC" w:rsidRDefault="00FB3A0E">
      <w:pPr>
        <w:pStyle w:val="20"/>
        <w:numPr>
          <w:ilvl w:val="0"/>
          <w:numId w:val="12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门诊号</w:t>
      </w:r>
      <w:r>
        <w:rPr>
          <w:rFonts w:hint="eastAsia"/>
        </w:rPr>
        <w:t>+</w:t>
      </w:r>
      <w:r>
        <w:rPr>
          <w:rFonts w:hint="eastAsia"/>
        </w:rPr>
        <w:t>就诊日期</w:t>
      </w:r>
      <w:r>
        <w:rPr>
          <w:rFonts w:hint="eastAsia"/>
        </w:rPr>
        <w:t>+</w:t>
      </w:r>
      <w:r>
        <w:rPr>
          <w:rFonts w:hint="eastAsia"/>
        </w:rPr>
        <w:t>结束日期</w:t>
      </w:r>
    </w:p>
    <w:p w14:paraId="255D9615" w14:textId="77777777" w:rsidR="00E828BC" w:rsidRDefault="00FB3A0E">
      <w:pPr>
        <w:pStyle w:val="20"/>
        <w:numPr>
          <w:ilvl w:val="0"/>
          <w:numId w:val="12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单据号</w:t>
      </w:r>
    </w:p>
    <w:p w14:paraId="125378D3" w14:textId="77777777" w:rsidR="00E828BC" w:rsidRDefault="00FB3A0E">
      <w:pPr>
        <w:pStyle w:val="20"/>
        <w:numPr>
          <w:ilvl w:val="0"/>
          <w:numId w:val="12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就诊</w:t>
      </w:r>
      <w:r>
        <w:t>卡</w:t>
      </w:r>
      <w:r>
        <w:rPr>
          <w:rFonts w:hint="eastAsia"/>
        </w:rPr>
        <w:t>号</w:t>
      </w:r>
      <w:r>
        <w:rPr>
          <w:rFonts w:hint="eastAsia"/>
        </w:rPr>
        <w:t>+</w:t>
      </w:r>
      <w:r>
        <w:rPr>
          <w:rFonts w:hint="eastAsia"/>
        </w:rPr>
        <w:t>就诊日期</w:t>
      </w:r>
      <w:r>
        <w:rPr>
          <w:rFonts w:hint="eastAsia"/>
        </w:rPr>
        <w:t>+</w:t>
      </w:r>
      <w:r>
        <w:rPr>
          <w:rFonts w:hint="eastAsia"/>
        </w:rPr>
        <w:t>结束日期</w:t>
      </w:r>
    </w:p>
    <w:p w14:paraId="274EFE49" w14:textId="77777777" w:rsidR="00E828BC" w:rsidRDefault="00FB3A0E">
      <w:pPr>
        <w:pStyle w:val="a6"/>
      </w:pPr>
      <w:r>
        <w:rPr>
          <w:rFonts w:hint="eastAsia"/>
        </w:rPr>
        <w:t>出参：</w:t>
      </w:r>
    </w:p>
    <w:tbl>
      <w:tblPr>
        <w:tblW w:w="6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1"/>
        <w:gridCol w:w="2342"/>
        <w:gridCol w:w="1761"/>
      </w:tblGrid>
      <w:tr w:rsidR="00E828BC" w14:paraId="5B9708E6" w14:textId="77777777">
        <w:trPr>
          <w:trHeight w:val="284"/>
        </w:trPr>
        <w:tc>
          <w:tcPr>
            <w:tcW w:w="2811" w:type="dxa"/>
            <w:shd w:val="clear" w:color="auto" w:fill="D9D9D9" w:themeFill="background1" w:themeFillShade="D9"/>
          </w:tcPr>
          <w:p w14:paraId="1C7E02E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14:paraId="2941026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14:paraId="3E04DCC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3A4E52CB" w14:textId="77777777">
        <w:trPr>
          <w:trHeight w:val="284"/>
        </w:trPr>
        <w:tc>
          <w:tcPr>
            <w:tcW w:w="2811" w:type="dxa"/>
          </w:tcPr>
          <w:p w14:paraId="4C3D3F6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medicalNum</w:t>
            </w:r>
          </w:p>
        </w:tc>
        <w:tc>
          <w:tcPr>
            <w:tcW w:w="2342" w:type="dxa"/>
          </w:tcPr>
          <w:p w14:paraId="64B59F0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1761" w:type="dxa"/>
          </w:tcPr>
          <w:p w14:paraId="26A2456E" w14:textId="77777777" w:rsidR="00E828BC" w:rsidRDefault="00E828BC">
            <w:pPr>
              <w:pStyle w:val="TableParagraph"/>
            </w:pPr>
          </w:p>
        </w:tc>
      </w:tr>
      <w:tr w:rsidR="00E828BC" w14:paraId="5412178A" w14:textId="77777777">
        <w:trPr>
          <w:trHeight w:val="284"/>
        </w:trPr>
        <w:tc>
          <w:tcPr>
            <w:tcW w:w="2811" w:type="dxa"/>
          </w:tcPr>
          <w:p w14:paraId="69CB1AAC" w14:textId="77777777" w:rsidR="00E828BC" w:rsidRDefault="00FB3A0E">
            <w:pPr>
              <w:pStyle w:val="TableParagraph"/>
            </w:pPr>
            <w:r>
              <w:t>patientId</w:t>
            </w:r>
          </w:p>
        </w:tc>
        <w:tc>
          <w:tcPr>
            <w:tcW w:w="2342" w:type="dxa"/>
            <w:shd w:val="clear" w:color="auto" w:fill="FFFF00"/>
          </w:tcPr>
          <w:p w14:paraId="2FCB2C0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病人</w:t>
            </w:r>
            <w:r>
              <w:rPr>
                <w:rFonts w:hint="eastAsia"/>
              </w:rPr>
              <w:t>ID</w:t>
            </w:r>
          </w:p>
        </w:tc>
        <w:tc>
          <w:tcPr>
            <w:tcW w:w="1761" w:type="dxa"/>
          </w:tcPr>
          <w:p w14:paraId="2064BF78" w14:textId="77777777" w:rsidR="00E828BC" w:rsidRDefault="00E828BC">
            <w:pPr>
              <w:pStyle w:val="TableParagraph"/>
            </w:pPr>
          </w:p>
        </w:tc>
      </w:tr>
      <w:tr w:rsidR="00E828BC" w14:paraId="6777B767" w14:textId="77777777">
        <w:trPr>
          <w:trHeight w:val="284"/>
        </w:trPr>
        <w:tc>
          <w:tcPr>
            <w:tcW w:w="2811" w:type="dxa"/>
          </w:tcPr>
          <w:p w14:paraId="551DE4C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&lt;composite&gt;</w:t>
            </w:r>
          </w:p>
        </w:tc>
        <w:tc>
          <w:tcPr>
            <w:tcW w:w="2342" w:type="dxa"/>
            <w:shd w:val="clear" w:color="auto" w:fill="FFFF00"/>
          </w:tcPr>
          <w:p w14:paraId="76DE3906" w14:textId="77777777" w:rsidR="00E828BC" w:rsidRDefault="00FB3A0E">
            <w:pPr>
              <w:pStyle w:val="TableParagraph"/>
            </w:pPr>
            <w:hyperlink w:anchor="人员信息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人员标准信息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761" w:type="dxa"/>
          </w:tcPr>
          <w:p w14:paraId="463E84C1" w14:textId="77777777" w:rsidR="00E828BC" w:rsidRDefault="00E828BC">
            <w:pPr>
              <w:pStyle w:val="TableParagraph"/>
            </w:pPr>
          </w:p>
        </w:tc>
      </w:tr>
      <w:tr w:rsidR="00E828BC" w14:paraId="7C0A9039" w14:textId="77777777">
        <w:trPr>
          <w:trHeight w:val="90"/>
        </w:trPr>
        <w:tc>
          <w:tcPr>
            <w:tcW w:w="2811" w:type="dxa"/>
          </w:tcPr>
          <w:p w14:paraId="76C3DBB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invoiceList</w:t>
            </w:r>
          </w:p>
        </w:tc>
        <w:tc>
          <w:tcPr>
            <w:tcW w:w="2342" w:type="dxa"/>
            <w:shd w:val="clear" w:color="auto" w:fill="FFFF00"/>
          </w:tcPr>
          <w:p w14:paraId="52D0A12B" w14:textId="77777777" w:rsidR="00E828BC" w:rsidRDefault="00FB3A0E">
            <w:pPr>
              <w:pStyle w:val="TableParagraph"/>
            </w:pPr>
            <w:hyperlink w:anchor="快赔门诊结算信息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快赔门诊结算信息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761" w:type="dxa"/>
          </w:tcPr>
          <w:p w14:paraId="28C3D68C" w14:textId="77777777" w:rsidR="00E828BC" w:rsidRDefault="00E828BC">
            <w:pPr>
              <w:pStyle w:val="TableParagraph"/>
            </w:pPr>
          </w:p>
        </w:tc>
      </w:tr>
      <w:tr w:rsidR="00E828BC" w14:paraId="3166BE8D" w14:textId="77777777">
        <w:trPr>
          <w:trHeight w:val="90"/>
        </w:trPr>
        <w:tc>
          <w:tcPr>
            <w:tcW w:w="2811" w:type="dxa"/>
          </w:tcPr>
          <w:p w14:paraId="3C4BD2F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diseaseList</w:t>
            </w:r>
          </w:p>
        </w:tc>
        <w:tc>
          <w:tcPr>
            <w:tcW w:w="2342" w:type="dxa"/>
            <w:shd w:val="clear" w:color="auto" w:fill="FFFF00"/>
          </w:tcPr>
          <w:p w14:paraId="43E93C1A" w14:textId="77777777" w:rsidR="00E828BC" w:rsidRDefault="00FB3A0E">
            <w:pPr>
              <w:pStyle w:val="TableParagraph"/>
            </w:pPr>
            <w:hyperlink w:anchor="疾病信息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疾病信息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761" w:type="dxa"/>
          </w:tcPr>
          <w:p w14:paraId="65B37A46" w14:textId="77777777" w:rsidR="00E828BC" w:rsidRDefault="00E828BC">
            <w:pPr>
              <w:pStyle w:val="TableParagraph"/>
            </w:pPr>
          </w:p>
        </w:tc>
      </w:tr>
      <w:tr w:rsidR="00E828BC" w14:paraId="60CE2FD3" w14:textId="77777777">
        <w:trPr>
          <w:trHeight w:val="90"/>
        </w:trPr>
        <w:tc>
          <w:tcPr>
            <w:tcW w:w="2811" w:type="dxa"/>
          </w:tcPr>
          <w:p w14:paraId="4DA8E90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clinicDate</w:t>
            </w:r>
          </w:p>
        </w:tc>
        <w:tc>
          <w:tcPr>
            <w:tcW w:w="2342" w:type="dxa"/>
          </w:tcPr>
          <w:p w14:paraId="63FFDDF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就诊日期</w:t>
            </w:r>
          </w:p>
        </w:tc>
        <w:tc>
          <w:tcPr>
            <w:tcW w:w="1761" w:type="dxa"/>
          </w:tcPr>
          <w:p w14:paraId="69F46B8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59795F67" w14:textId="77777777">
        <w:trPr>
          <w:trHeight w:val="90"/>
        </w:trPr>
        <w:tc>
          <w:tcPr>
            <w:tcW w:w="2811" w:type="dxa"/>
            <w:shd w:val="clear" w:color="auto" w:fill="FFFFFF" w:themeFill="background1"/>
            <w:vAlign w:val="center"/>
          </w:tcPr>
          <w:p w14:paraId="610D8F5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</w:t>
            </w:r>
            <w:r>
              <w:t>Code</w:t>
            </w: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 w14:paraId="603FCBD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t>code</w:t>
            </w:r>
          </w:p>
        </w:tc>
        <w:tc>
          <w:tcPr>
            <w:tcW w:w="1761" w:type="dxa"/>
            <w:shd w:val="clear" w:color="auto" w:fill="FFFFFF" w:themeFill="background1"/>
            <w:vAlign w:val="center"/>
          </w:tcPr>
          <w:p w14:paraId="0A7C313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保监会</w:t>
            </w:r>
            <w:r>
              <w:rPr>
                <w:rFonts w:hint="eastAsia"/>
              </w:rPr>
              <w:t>CODE</w:t>
            </w:r>
          </w:p>
        </w:tc>
      </w:tr>
      <w:tr w:rsidR="00E828BC" w14:paraId="5F37F3D2" w14:textId="77777777">
        <w:trPr>
          <w:trHeight w:val="90"/>
        </w:trPr>
        <w:tc>
          <w:tcPr>
            <w:tcW w:w="2811" w:type="dxa"/>
          </w:tcPr>
          <w:p w14:paraId="204DCA6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2342" w:type="dxa"/>
          </w:tcPr>
          <w:p w14:paraId="6359F4E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就诊科室名称</w:t>
            </w:r>
          </w:p>
        </w:tc>
        <w:tc>
          <w:tcPr>
            <w:tcW w:w="1761" w:type="dxa"/>
          </w:tcPr>
          <w:p w14:paraId="0D144F6E" w14:textId="77777777" w:rsidR="00E828BC" w:rsidRDefault="00E828BC">
            <w:pPr>
              <w:pStyle w:val="TableParagraph"/>
            </w:pPr>
          </w:p>
        </w:tc>
      </w:tr>
      <w:tr w:rsidR="00E828BC" w14:paraId="60D27548" w14:textId="77777777">
        <w:trPr>
          <w:trHeight w:val="90"/>
        </w:trPr>
        <w:tc>
          <w:tcPr>
            <w:tcW w:w="2811" w:type="dxa"/>
            <w:shd w:val="clear" w:color="auto" w:fill="FFFFFF" w:themeFill="background1"/>
            <w:vAlign w:val="center"/>
          </w:tcPr>
          <w:p w14:paraId="0091965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hospitalName</w:t>
            </w: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 w14:paraId="6C41FD7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1761" w:type="dxa"/>
            <w:shd w:val="clear" w:color="auto" w:fill="FFFFFF" w:themeFill="background1"/>
            <w:vAlign w:val="center"/>
          </w:tcPr>
          <w:p w14:paraId="3AA4D6D5" w14:textId="77777777" w:rsidR="00E828BC" w:rsidRDefault="00E828BC">
            <w:pPr>
              <w:pStyle w:val="TableParagraph"/>
            </w:pPr>
          </w:p>
        </w:tc>
      </w:tr>
      <w:tr w:rsidR="00E828BC" w14:paraId="51207CC8" w14:textId="77777777">
        <w:trPr>
          <w:trHeight w:val="318"/>
        </w:trPr>
        <w:tc>
          <w:tcPr>
            <w:tcW w:w="2811" w:type="dxa"/>
          </w:tcPr>
          <w:p w14:paraId="04EA251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socialInsurType</w:t>
            </w:r>
          </w:p>
        </w:tc>
        <w:tc>
          <w:tcPr>
            <w:tcW w:w="2342" w:type="dxa"/>
          </w:tcPr>
          <w:p w14:paraId="259CFC2E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社保类别</w:t>
            </w:r>
          </w:p>
        </w:tc>
        <w:tc>
          <w:tcPr>
            <w:tcW w:w="1761" w:type="dxa"/>
          </w:tcPr>
          <w:p w14:paraId="128345FC" w14:textId="77777777" w:rsidR="00E828BC" w:rsidRDefault="00E828BC">
            <w:pPr>
              <w:pStyle w:val="TableParagraph"/>
            </w:pPr>
          </w:p>
        </w:tc>
      </w:tr>
      <w:tr w:rsidR="00E828BC" w14:paraId="241F9440" w14:textId="77777777">
        <w:trPr>
          <w:trHeight w:val="90"/>
        </w:trPr>
        <w:tc>
          <w:tcPr>
            <w:tcW w:w="2811" w:type="dxa"/>
          </w:tcPr>
          <w:p w14:paraId="665FF340" w14:textId="77777777" w:rsidR="00E828BC" w:rsidRDefault="00FB3A0E">
            <w:pPr>
              <w:pStyle w:val="TableParagraph"/>
            </w:pPr>
            <w:r>
              <w:t>originalS</w:t>
            </w:r>
            <w:r>
              <w:rPr>
                <w:rFonts w:hint="eastAsia"/>
              </w:rPr>
              <w:t>ocialInsurType</w:t>
            </w:r>
          </w:p>
        </w:tc>
        <w:tc>
          <w:tcPr>
            <w:tcW w:w="2342" w:type="dxa"/>
          </w:tcPr>
          <w:p w14:paraId="0A03BBF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社保</w:t>
            </w:r>
            <w:r>
              <w:t>类型原始值</w:t>
            </w:r>
          </w:p>
        </w:tc>
        <w:tc>
          <w:tcPr>
            <w:tcW w:w="1761" w:type="dxa"/>
            <w:vAlign w:val="center"/>
          </w:tcPr>
          <w:p w14:paraId="4C4F954D" w14:textId="77777777" w:rsidR="00E828BC" w:rsidRDefault="00E828BC">
            <w:pPr>
              <w:pStyle w:val="TableParagraph"/>
              <w:rPr>
                <w:color w:val="C5E0B3" w:themeColor="accent6" w:themeTint="66"/>
              </w:rPr>
            </w:pPr>
          </w:p>
        </w:tc>
      </w:tr>
      <w:tr w:rsidR="00E828BC" w14:paraId="23ECBA87" w14:textId="77777777">
        <w:trPr>
          <w:trHeight w:val="90"/>
        </w:trPr>
        <w:tc>
          <w:tcPr>
            <w:tcW w:w="2811" w:type="dxa"/>
          </w:tcPr>
          <w:p w14:paraId="6A87169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outPatientNum</w:t>
            </w:r>
          </w:p>
        </w:tc>
        <w:tc>
          <w:tcPr>
            <w:tcW w:w="2342" w:type="dxa"/>
          </w:tcPr>
          <w:p w14:paraId="5B7A99A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门诊号</w:t>
            </w:r>
          </w:p>
        </w:tc>
        <w:tc>
          <w:tcPr>
            <w:tcW w:w="1761" w:type="dxa"/>
            <w:vAlign w:val="center"/>
          </w:tcPr>
          <w:p w14:paraId="0965DD70" w14:textId="77777777" w:rsidR="00E828BC" w:rsidRDefault="00E828BC">
            <w:pPr>
              <w:pStyle w:val="TableParagraph"/>
              <w:rPr>
                <w:color w:val="C5E0B3" w:themeColor="accent6" w:themeTint="66"/>
              </w:rPr>
            </w:pPr>
          </w:p>
        </w:tc>
      </w:tr>
      <w:tr w:rsidR="00E828BC" w14:paraId="34FDB597" w14:textId="77777777">
        <w:trPr>
          <w:trHeight w:val="90"/>
        </w:trPr>
        <w:tc>
          <w:tcPr>
            <w:tcW w:w="2811" w:type="dxa"/>
          </w:tcPr>
          <w:p w14:paraId="4BBC804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departmentCode</w:t>
            </w:r>
          </w:p>
        </w:tc>
        <w:tc>
          <w:tcPr>
            <w:tcW w:w="2342" w:type="dxa"/>
          </w:tcPr>
          <w:p w14:paraId="1992A06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1761" w:type="dxa"/>
          </w:tcPr>
          <w:p w14:paraId="291F68A1" w14:textId="77777777" w:rsidR="00E828BC" w:rsidRDefault="00E828BC">
            <w:pPr>
              <w:pStyle w:val="TableParagraph"/>
            </w:pPr>
          </w:p>
        </w:tc>
      </w:tr>
      <w:tr w:rsidR="00E828BC" w14:paraId="6A60BC8B" w14:textId="77777777">
        <w:trPr>
          <w:trHeight w:val="90"/>
        </w:trPr>
        <w:tc>
          <w:tcPr>
            <w:tcW w:w="2811" w:type="dxa"/>
          </w:tcPr>
          <w:p w14:paraId="042C382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endemicArea</w:t>
            </w:r>
          </w:p>
        </w:tc>
        <w:tc>
          <w:tcPr>
            <w:tcW w:w="2342" w:type="dxa"/>
          </w:tcPr>
          <w:p w14:paraId="2F73D36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病区</w:t>
            </w:r>
          </w:p>
        </w:tc>
        <w:tc>
          <w:tcPr>
            <w:tcW w:w="1761" w:type="dxa"/>
          </w:tcPr>
          <w:p w14:paraId="098264C6" w14:textId="77777777" w:rsidR="00E828BC" w:rsidRDefault="00E828BC">
            <w:pPr>
              <w:pStyle w:val="TableParagraph"/>
            </w:pPr>
          </w:p>
        </w:tc>
      </w:tr>
      <w:tr w:rsidR="00E828BC" w14:paraId="6B1C419F" w14:textId="77777777">
        <w:trPr>
          <w:trHeight w:val="90"/>
        </w:trPr>
        <w:tc>
          <w:tcPr>
            <w:tcW w:w="2811" w:type="dxa"/>
          </w:tcPr>
          <w:p w14:paraId="1C2E1EA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ticketDate</w:t>
            </w:r>
          </w:p>
        </w:tc>
        <w:tc>
          <w:tcPr>
            <w:tcW w:w="2342" w:type="dxa"/>
            <w:shd w:val="clear" w:color="auto" w:fill="auto"/>
          </w:tcPr>
          <w:p w14:paraId="305BA83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挂号日期</w:t>
            </w:r>
          </w:p>
        </w:tc>
        <w:tc>
          <w:tcPr>
            <w:tcW w:w="1761" w:type="dxa"/>
          </w:tcPr>
          <w:p w14:paraId="4750355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5F9F52A7" w14:textId="77777777">
        <w:trPr>
          <w:trHeight w:val="90"/>
        </w:trPr>
        <w:tc>
          <w:tcPr>
            <w:tcW w:w="2811" w:type="dxa"/>
          </w:tcPr>
          <w:p w14:paraId="360E4ED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settlementType</w:t>
            </w:r>
          </w:p>
        </w:tc>
        <w:tc>
          <w:tcPr>
            <w:tcW w:w="2342" w:type="dxa"/>
          </w:tcPr>
          <w:p w14:paraId="5DF4A03E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结算类别</w:t>
            </w:r>
          </w:p>
        </w:tc>
        <w:tc>
          <w:tcPr>
            <w:tcW w:w="1761" w:type="dxa"/>
          </w:tcPr>
          <w:p w14:paraId="0CB4658F" w14:textId="77777777" w:rsidR="00E828BC" w:rsidRDefault="00FB3A0E">
            <w:pPr>
              <w:pStyle w:val="TableParagraph"/>
              <w:numPr>
                <w:ilvl w:val="1"/>
                <w:numId w:val="1"/>
              </w:numPr>
              <w:spacing w:line="240" w:lineRule="atLeast"/>
              <w:rPr>
                <w:rFonts w:ascii="黑体" w:eastAsia="黑体" w:hAnsi="黑体"/>
                <w:sz w:val="15"/>
                <w:szCs w:val="15"/>
              </w:rPr>
            </w:pPr>
            <w:r>
              <w:rPr>
                <w:rFonts w:ascii="黑体" w:eastAsia="黑体" w:hAnsi="黑体"/>
                <w:sz w:val="15"/>
                <w:szCs w:val="15"/>
              </w:rPr>
              <w:t>无</w:t>
            </w:r>
          </w:p>
          <w:p w14:paraId="7FA8DC29" w14:textId="77777777" w:rsidR="00E828BC" w:rsidRDefault="00FB3A0E">
            <w:pPr>
              <w:pStyle w:val="TableParagraph"/>
              <w:numPr>
                <w:ilvl w:val="1"/>
                <w:numId w:val="1"/>
              </w:numPr>
              <w:spacing w:line="240" w:lineRule="atLeast"/>
              <w:rPr>
                <w:sz w:val="15"/>
                <w:szCs w:val="15"/>
              </w:rPr>
            </w:pPr>
            <w:r>
              <w:rPr>
                <w:rFonts w:ascii="黑体" w:eastAsia="黑体" w:hAnsi="黑体" w:hint="eastAsia"/>
                <w:sz w:val="15"/>
                <w:szCs w:val="15"/>
              </w:rPr>
              <w:t>门诊挂号</w:t>
            </w:r>
          </w:p>
          <w:p w14:paraId="0C132076" w14:textId="77777777" w:rsidR="00E828BC" w:rsidRDefault="00FB3A0E">
            <w:pPr>
              <w:pStyle w:val="TableParagraph"/>
              <w:numPr>
                <w:ilvl w:val="1"/>
                <w:numId w:val="1"/>
              </w:numPr>
              <w:spacing w:line="240" w:lineRule="atLeast"/>
              <w:rPr>
                <w:sz w:val="15"/>
                <w:szCs w:val="15"/>
              </w:rPr>
            </w:pPr>
            <w:r>
              <w:rPr>
                <w:rFonts w:ascii="黑体" w:eastAsia="黑体" w:hAnsi="黑体" w:hint="eastAsia"/>
                <w:sz w:val="15"/>
                <w:szCs w:val="15"/>
              </w:rPr>
              <w:t>门诊收费</w:t>
            </w:r>
          </w:p>
          <w:p w14:paraId="54D1033E" w14:textId="77777777" w:rsidR="00E828BC" w:rsidRDefault="00FB3A0E">
            <w:pPr>
              <w:pStyle w:val="TableParagraph"/>
              <w:numPr>
                <w:ilvl w:val="1"/>
                <w:numId w:val="1"/>
              </w:numPr>
              <w:spacing w:line="240" w:lineRule="atLeast"/>
              <w:rPr>
                <w:sz w:val="15"/>
                <w:szCs w:val="15"/>
              </w:rPr>
            </w:pPr>
            <w:r>
              <w:rPr>
                <w:rFonts w:ascii="黑体" w:eastAsia="黑体" w:hAnsi="黑体" w:hint="eastAsia"/>
                <w:sz w:val="15"/>
                <w:szCs w:val="15"/>
              </w:rPr>
              <w:t>住院收费</w:t>
            </w:r>
          </w:p>
          <w:p w14:paraId="71763A16" w14:textId="77777777" w:rsidR="00E828BC" w:rsidRDefault="00FB3A0E">
            <w:pPr>
              <w:pStyle w:val="TableParagraph"/>
              <w:spacing w:line="240" w:lineRule="atLeast"/>
              <w:ind w:left="0"/>
            </w:pPr>
            <w:r>
              <w:rPr>
                <w:rFonts w:ascii="黑体" w:eastAsia="黑体" w:hAnsi="黑体" w:hint="eastAsia"/>
                <w:sz w:val="15"/>
                <w:szCs w:val="15"/>
              </w:rPr>
              <w:t>99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-  </w:t>
            </w:r>
            <w:r>
              <w:rPr>
                <w:rFonts w:ascii="黑体" w:eastAsia="黑体" w:hAnsi="黑体" w:hint="eastAsia"/>
                <w:sz w:val="15"/>
                <w:szCs w:val="15"/>
              </w:rPr>
              <w:t>其它</w:t>
            </w:r>
          </w:p>
        </w:tc>
      </w:tr>
      <w:tr w:rsidR="00E828BC" w14:paraId="7316F023" w14:textId="77777777">
        <w:trPr>
          <w:trHeight w:val="90"/>
        </w:trPr>
        <w:tc>
          <w:tcPr>
            <w:tcW w:w="2811" w:type="dxa"/>
          </w:tcPr>
          <w:p w14:paraId="7E32C9D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medicalType</w:t>
            </w:r>
          </w:p>
        </w:tc>
        <w:tc>
          <w:tcPr>
            <w:tcW w:w="2342" w:type="dxa"/>
          </w:tcPr>
          <w:p w14:paraId="7D7598D6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医疗类别</w:t>
            </w:r>
          </w:p>
        </w:tc>
        <w:tc>
          <w:tcPr>
            <w:tcW w:w="1761" w:type="dxa"/>
          </w:tcPr>
          <w:p w14:paraId="23754D3E" w14:textId="77777777" w:rsidR="00E828BC" w:rsidRDefault="00FB3A0E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spacing w:line="240" w:lineRule="atLeast"/>
              <w:rPr>
                <w:rFonts w:ascii="黑体" w:eastAsia="黑体" w:hAnsi="黑体"/>
                <w:sz w:val="15"/>
                <w:szCs w:val="15"/>
              </w:rPr>
            </w:pPr>
            <w:r>
              <w:rPr>
                <w:rFonts w:ascii="黑体" w:eastAsia="黑体" w:hAnsi="黑体" w:hint="eastAsia"/>
                <w:sz w:val="15"/>
                <w:szCs w:val="15"/>
              </w:rPr>
              <w:t>门诊</w:t>
            </w:r>
          </w:p>
          <w:p w14:paraId="662114F8" w14:textId="77777777" w:rsidR="00E828BC" w:rsidRDefault="00FB3A0E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spacing w:line="240" w:lineRule="atLeast"/>
              <w:rPr>
                <w:rFonts w:ascii="黑体" w:eastAsia="黑体" w:hAnsi="黑体"/>
                <w:sz w:val="15"/>
                <w:szCs w:val="15"/>
              </w:rPr>
            </w:pPr>
            <w:r>
              <w:rPr>
                <w:rFonts w:ascii="黑体" w:eastAsia="黑体" w:hAnsi="黑体" w:hint="eastAsia"/>
                <w:sz w:val="15"/>
                <w:szCs w:val="15"/>
              </w:rPr>
              <w:t>住院</w:t>
            </w:r>
          </w:p>
          <w:p w14:paraId="1E2E58F2" w14:textId="77777777" w:rsidR="00E828BC" w:rsidRDefault="00FB3A0E">
            <w:pPr>
              <w:pStyle w:val="TableParagraph"/>
              <w:spacing w:line="240" w:lineRule="atLeast"/>
              <w:ind w:left="0"/>
            </w:pPr>
            <w:r>
              <w:rPr>
                <w:rFonts w:ascii="黑体" w:eastAsia="黑体" w:hAnsi="黑体" w:hint="eastAsia"/>
                <w:sz w:val="15"/>
                <w:szCs w:val="15"/>
              </w:rPr>
              <w:t>99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- </w:t>
            </w:r>
            <w:r>
              <w:rPr>
                <w:rFonts w:ascii="黑体" w:eastAsia="黑体" w:hAnsi="黑体" w:hint="eastAsia"/>
                <w:sz w:val="15"/>
                <w:szCs w:val="15"/>
              </w:rPr>
              <w:t>其他</w:t>
            </w:r>
          </w:p>
        </w:tc>
      </w:tr>
      <w:tr w:rsidR="00E828BC" w14:paraId="1127652E" w14:textId="77777777">
        <w:trPr>
          <w:trHeight w:val="90"/>
        </w:trPr>
        <w:tc>
          <w:tcPr>
            <w:tcW w:w="2811" w:type="dxa"/>
          </w:tcPr>
          <w:p w14:paraId="52075FB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doctorNo</w:t>
            </w:r>
          </w:p>
        </w:tc>
        <w:tc>
          <w:tcPr>
            <w:tcW w:w="2342" w:type="dxa"/>
          </w:tcPr>
          <w:p w14:paraId="7FEF794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医生工号</w:t>
            </w:r>
          </w:p>
        </w:tc>
        <w:tc>
          <w:tcPr>
            <w:tcW w:w="1761" w:type="dxa"/>
          </w:tcPr>
          <w:p w14:paraId="210D2A95" w14:textId="77777777" w:rsidR="00E828BC" w:rsidRDefault="00E828BC">
            <w:pPr>
              <w:pStyle w:val="TableParagraph"/>
            </w:pPr>
          </w:p>
        </w:tc>
      </w:tr>
      <w:tr w:rsidR="00E828BC" w14:paraId="001A5B09" w14:textId="77777777">
        <w:trPr>
          <w:trHeight w:val="90"/>
        </w:trPr>
        <w:tc>
          <w:tcPr>
            <w:tcW w:w="2811" w:type="dxa"/>
          </w:tcPr>
          <w:p w14:paraId="2F61616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doctorName</w:t>
            </w:r>
          </w:p>
        </w:tc>
        <w:tc>
          <w:tcPr>
            <w:tcW w:w="2342" w:type="dxa"/>
          </w:tcPr>
          <w:p w14:paraId="45E1FE5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医生姓名</w:t>
            </w:r>
          </w:p>
        </w:tc>
        <w:tc>
          <w:tcPr>
            <w:tcW w:w="1761" w:type="dxa"/>
          </w:tcPr>
          <w:p w14:paraId="09E70E40" w14:textId="77777777" w:rsidR="00E828BC" w:rsidRDefault="00E828BC">
            <w:pPr>
              <w:pStyle w:val="TableParagraph"/>
            </w:pPr>
          </w:p>
        </w:tc>
      </w:tr>
    </w:tbl>
    <w:p w14:paraId="0E231B13" w14:textId="77777777" w:rsidR="00E828BC" w:rsidRDefault="00E828BC"/>
    <w:p w14:paraId="73D26139" w14:textId="77777777" w:rsidR="00E828BC" w:rsidRDefault="00FB3A0E">
      <w:pPr>
        <w:pStyle w:val="a6"/>
      </w:pPr>
      <w:bookmarkStart w:id="57" w:name="快赔门诊结算信息"/>
      <w:r>
        <w:rPr>
          <w:rFonts w:hint="eastAsia"/>
        </w:rPr>
        <w:t>&lt;</w:t>
      </w:r>
      <w:r>
        <w:rPr>
          <w:rFonts w:hint="eastAsia"/>
        </w:rPr>
        <w:t>快赔门诊结算信息</w:t>
      </w:r>
      <w:r>
        <w:rPr>
          <w:rFonts w:hint="eastAsia"/>
        </w:rPr>
        <w:t>&gt;</w:t>
      </w:r>
    </w:p>
    <w:tbl>
      <w:tblPr>
        <w:tblW w:w="7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3"/>
        <w:gridCol w:w="1916"/>
        <w:gridCol w:w="1417"/>
        <w:gridCol w:w="1483"/>
      </w:tblGrid>
      <w:tr w:rsidR="00E828BC" w14:paraId="3964E1C4" w14:textId="77777777">
        <w:trPr>
          <w:trHeight w:val="284"/>
        </w:trPr>
        <w:tc>
          <w:tcPr>
            <w:tcW w:w="2353" w:type="dxa"/>
            <w:shd w:val="clear" w:color="auto" w:fill="D9D9D9" w:themeFill="background1" w:themeFillShade="D9"/>
            <w:vAlign w:val="center"/>
          </w:tcPr>
          <w:bookmarkEnd w:id="57"/>
          <w:p w14:paraId="68E8AE3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916" w:type="dxa"/>
            <w:shd w:val="clear" w:color="auto" w:fill="D9D9D9" w:themeFill="background1" w:themeFillShade="D9"/>
            <w:vAlign w:val="center"/>
          </w:tcPr>
          <w:p w14:paraId="416F5BC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821A4AE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483" w:type="dxa"/>
            <w:shd w:val="clear" w:color="auto" w:fill="D9D9D9" w:themeFill="background1" w:themeFillShade="D9"/>
            <w:vAlign w:val="center"/>
          </w:tcPr>
          <w:p w14:paraId="6DB7A5E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590A0107" w14:textId="77777777">
        <w:trPr>
          <w:trHeight w:val="284"/>
        </w:trPr>
        <w:tc>
          <w:tcPr>
            <w:tcW w:w="2353" w:type="dxa"/>
            <w:vAlign w:val="center"/>
          </w:tcPr>
          <w:p w14:paraId="6E35FB6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medicalBillingNo</w:t>
            </w:r>
          </w:p>
        </w:tc>
        <w:tc>
          <w:tcPr>
            <w:tcW w:w="1916" w:type="dxa"/>
            <w:vAlign w:val="center"/>
          </w:tcPr>
          <w:p w14:paraId="27FBCC5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单据号</w:t>
            </w:r>
          </w:p>
        </w:tc>
        <w:tc>
          <w:tcPr>
            <w:tcW w:w="1417" w:type="dxa"/>
            <w:vAlign w:val="center"/>
          </w:tcPr>
          <w:p w14:paraId="01DBA2C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483" w:type="dxa"/>
            <w:vAlign w:val="center"/>
          </w:tcPr>
          <w:p w14:paraId="6200F027" w14:textId="77777777" w:rsidR="00E828BC" w:rsidRDefault="00E828BC">
            <w:pPr>
              <w:pStyle w:val="TableParagraph"/>
            </w:pPr>
          </w:p>
        </w:tc>
      </w:tr>
      <w:tr w:rsidR="00E828BC" w14:paraId="11A6F630" w14:textId="77777777">
        <w:trPr>
          <w:trHeight w:val="284"/>
        </w:trPr>
        <w:tc>
          <w:tcPr>
            <w:tcW w:w="2353" w:type="dxa"/>
            <w:vAlign w:val="center"/>
          </w:tcPr>
          <w:p w14:paraId="6FD659D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invoiceNo</w:t>
            </w:r>
          </w:p>
        </w:tc>
        <w:tc>
          <w:tcPr>
            <w:tcW w:w="1916" w:type="dxa"/>
            <w:vAlign w:val="center"/>
          </w:tcPr>
          <w:p w14:paraId="0D42317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发票号</w:t>
            </w:r>
          </w:p>
        </w:tc>
        <w:tc>
          <w:tcPr>
            <w:tcW w:w="1417" w:type="dxa"/>
            <w:vAlign w:val="center"/>
          </w:tcPr>
          <w:p w14:paraId="3F70E62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483" w:type="dxa"/>
            <w:vAlign w:val="center"/>
          </w:tcPr>
          <w:p w14:paraId="693AD915" w14:textId="77777777" w:rsidR="00E828BC" w:rsidRDefault="00E828BC">
            <w:pPr>
              <w:pStyle w:val="TableParagraph"/>
            </w:pPr>
          </w:p>
        </w:tc>
      </w:tr>
      <w:tr w:rsidR="00E828BC" w14:paraId="5E2863FF" w14:textId="77777777">
        <w:trPr>
          <w:trHeight w:val="284"/>
        </w:trPr>
        <w:tc>
          <w:tcPr>
            <w:tcW w:w="2353" w:type="dxa"/>
            <w:vAlign w:val="center"/>
          </w:tcPr>
          <w:p w14:paraId="4D3F571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settleDate</w:t>
            </w:r>
          </w:p>
        </w:tc>
        <w:tc>
          <w:tcPr>
            <w:tcW w:w="1916" w:type="dxa"/>
            <w:vAlign w:val="center"/>
          </w:tcPr>
          <w:p w14:paraId="11FC19E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发票</w:t>
            </w:r>
            <w:r>
              <w:t>结算日期</w:t>
            </w:r>
          </w:p>
        </w:tc>
        <w:tc>
          <w:tcPr>
            <w:tcW w:w="1417" w:type="dxa"/>
            <w:vAlign w:val="center"/>
          </w:tcPr>
          <w:p w14:paraId="0F7A1D31" w14:textId="77777777" w:rsidR="00E828BC" w:rsidRDefault="00FB3A0E">
            <w:pPr>
              <w:pStyle w:val="TableParagraph"/>
            </w:pPr>
            <w:r>
              <w:t>Date</w:t>
            </w:r>
          </w:p>
        </w:tc>
        <w:tc>
          <w:tcPr>
            <w:tcW w:w="1483" w:type="dxa"/>
            <w:vAlign w:val="center"/>
          </w:tcPr>
          <w:p w14:paraId="5ABEA0B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4D40CCD2" w14:textId="77777777">
        <w:trPr>
          <w:trHeight w:val="284"/>
        </w:trPr>
        <w:tc>
          <w:tcPr>
            <w:tcW w:w="2353" w:type="dxa"/>
            <w:vAlign w:val="center"/>
          </w:tcPr>
          <w:p w14:paraId="4E910D78" w14:textId="77777777" w:rsidR="00E828BC" w:rsidRDefault="00FB3A0E">
            <w:pPr>
              <w:pStyle w:val="TableParagraph"/>
            </w:pPr>
            <w:r>
              <w:t>medicalLnsuranceNo</w:t>
            </w:r>
          </w:p>
        </w:tc>
        <w:tc>
          <w:tcPr>
            <w:tcW w:w="1916" w:type="dxa"/>
            <w:vAlign w:val="center"/>
          </w:tcPr>
          <w:p w14:paraId="2DBE9AA6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保流水号</w:t>
            </w:r>
          </w:p>
        </w:tc>
        <w:tc>
          <w:tcPr>
            <w:tcW w:w="1417" w:type="dxa"/>
            <w:vAlign w:val="center"/>
          </w:tcPr>
          <w:p w14:paraId="043F94E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483" w:type="dxa"/>
            <w:vAlign w:val="center"/>
          </w:tcPr>
          <w:p w14:paraId="1640C135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医保</w:t>
            </w:r>
            <w:r>
              <w:t>患者必</w:t>
            </w:r>
            <w:proofErr w:type="gramEnd"/>
            <w:r>
              <w:t>填</w:t>
            </w:r>
          </w:p>
        </w:tc>
      </w:tr>
      <w:tr w:rsidR="00E828BC" w14:paraId="73CD5147" w14:textId="77777777">
        <w:trPr>
          <w:trHeight w:val="284"/>
        </w:trPr>
        <w:tc>
          <w:tcPr>
            <w:tcW w:w="2353" w:type="dxa"/>
            <w:vAlign w:val="center"/>
          </w:tcPr>
          <w:p w14:paraId="49FE6177" w14:textId="77777777" w:rsidR="00E828BC" w:rsidRDefault="00FB3A0E">
            <w:pPr>
              <w:pStyle w:val="TableParagraph"/>
            </w:pPr>
            <w:r>
              <w:t>businessNo</w:t>
            </w:r>
          </w:p>
        </w:tc>
        <w:tc>
          <w:tcPr>
            <w:tcW w:w="1916" w:type="dxa"/>
            <w:vAlign w:val="center"/>
          </w:tcPr>
          <w:p w14:paraId="3EEDEF8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业务</w:t>
            </w:r>
            <w:r>
              <w:t>流水号</w:t>
            </w:r>
          </w:p>
        </w:tc>
        <w:tc>
          <w:tcPr>
            <w:tcW w:w="1417" w:type="dxa"/>
            <w:vAlign w:val="center"/>
          </w:tcPr>
          <w:p w14:paraId="490A7A4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483" w:type="dxa"/>
            <w:vAlign w:val="center"/>
          </w:tcPr>
          <w:p w14:paraId="320137FA" w14:textId="77777777" w:rsidR="00E828BC" w:rsidRDefault="00E828BC">
            <w:pPr>
              <w:pStyle w:val="TableParagraph"/>
            </w:pPr>
          </w:p>
        </w:tc>
      </w:tr>
      <w:tr w:rsidR="00E828BC" w14:paraId="651B06A5" w14:textId="77777777">
        <w:trPr>
          <w:trHeight w:val="284"/>
        </w:trPr>
        <w:tc>
          <w:tcPr>
            <w:tcW w:w="2353" w:type="dxa"/>
            <w:vAlign w:val="center"/>
          </w:tcPr>
          <w:p w14:paraId="26B3FA5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updatedBy</w:t>
            </w:r>
          </w:p>
        </w:tc>
        <w:tc>
          <w:tcPr>
            <w:tcW w:w="1916" w:type="dxa"/>
            <w:vAlign w:val="center"/>
          </w:tcPr>
          <w:p w14:paraId="6198BF7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经办人</w:t>
            </w:r>
          </w:p>
        </w:tc>
        <w:tc>
          <w:tcPr>
            <w:tcW w:w="1417" w:type="dxa"/>
            <w:vAlign w:val="center"/>
          </w:tcPr>
          <w:p w14:paraId="3BF51CF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483" w:type="dxa"/>
            <w:vAlign w:val="center"/>
          </w:tcPr>
          <w:p w14:paraId="4565953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医疗机构操作员姓名</w:t>
            </w:r>
          </w:p>
        </w:tc>
      </w:tr>
      <w:tr w:rsidR="00E828BC" w14:paraId="0A68B76A" w14:textId="77777777">
        <w:trPr>
          <w:trHeight w:val="284"/>
        </w:trPr>
        <w:tc>
          <w:tcPr>
            <w:tcW w:w="2353" w:type="dxa"/>
            <w:vAlign w:val="center"/>
          </w:tcPr>
          <w:p w14:paraId="58DADEB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&lt;composite&gt;</w:t>
            </w:r>
          </w:p>
        </w:tc>
        <w:tc>
          <w:tcPr>
            <w:tcW w:w="1916" w:type="dxa"/>
            <w:shd w:val="clear" w:color="auto" w:fill="FFFF00"/>
            <w:vAlign w:val="center"/>
          </w:tcPr>
          <w:p w14:paraId="5F9E7568" w14:textId="77777777" w:rsidR="00E828BC" w:rsidRDefault="00FB3A0E">
            <w:pPr>
              <w:pStyle w:val="TableParagraph"/>
            </w:pPr>
            <w:hyperlink w:anchor="医保已支付费用" w:history="1">
              <w:r>
                <w:rPr>
                  <w:rStyle w:val="ab"/>
                  <w:rFonts w:hint="eastAsia"/>
                </w:rPr>
                <w:t>&lt;</w:t>
              </w:r>
              <w:proofErr w:type="gramStart"/>
              <w:r>
                <w:rPr>
                  <w:rStyle w:val="ab"/>
                  <w:rFonts w:hint="eastAsia"/>
                </w:rPr>
                <w:t>医保已</w:t>
              </w:r>
              <w:proofErr w:type="gramEnd"/>
              <w:r>
                <w:rPr>
                  <w:rStyle w:val="ab"/>
                  <w:rFonts w:hint="eastAsia"/>
                </w:rPr>
                <w:t>支付费用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417" w:type="dxa"/>
            <w:vAlign w:val="center"/>
          </w:tcPr>
          <w:p w14:paraId="5D0B04B3" w14:textId="77777777" w:rsidR="00E828BC" w:rsidRDefault="00E828BC">
            <w:pPr>
              <w:pStyle w:val="TableParagraph"/>
            </w:pPr>
          </w:p>
        </w:tc>
        <w:tc>
          <w:tcPr>
            <w:tcW w:w="1483" w:type="dxa"/>
            <w:vAlign w:val="center"/>
          </w:tcPr>
          <w:p w14:paraId="0AC032C7" w14:textId="77777777" w:rsidR="00E828BC" w:rsidRDefault="00E828BC">
            <w:pPr>
              <w:pStyle w:val="TableParagraph"/>
            </w:pPr>
          </w:p>
        </w:tc>
      </w:tr>
      <w:tr w:rsidR="00E828BC" w14:paraId="25466CBC" w14:textId="77777777">
        <w:trPr>
          <w:trHeight w:val="284"/>
        </w:trPr>
        <w:tc>
          <w:tcPr>
            <w:tcW w:w="2353" w:type="dxa"/>
            <w:vAlign w:val="center"/>
          </w:tcPr>
          <w:p w14:paraId="6E511D0B" w14:textId="77777777" w:rsidR="00E828BC" w:rsidRDefault="00FB3A0E">
            <w:pPr>
              <w:pStyle w:val="TableParagraph"/>
              <w:rPr>
                <w:strike/>
              </w:rPr>
            </w:pPr>
            <w:r>
              <w:rPr>
                <w:rFonts w:hint="eastAsia"/>
                <w:strike/>
              </w:rPr>
              <w:t>itemCatCount</w:t>
            </w:r>
          </w:p>
        </w:tc>
        <w:tc>
          <w:tcPr>
            <w:tcW w:w="1916" w:type="dxa"/>
            <w:vAlign w:val="center"/>
          </w:tcPr>
          <w:p w14:paraId="38D43066" w14:textId="77777777" w:rsidR="00E828BC" w:rsidRDefault="00FB3A0E">
            <w:pPr>
              <w:pStyle w:val="TableParagraph"/>
              <w:rPr>
                <w:strike/>
              </w:rPr>
            </w:pPr>
            <w:r>
              <w:rPr>
                <w:rFonts w:hint="eastAsia"/>
                <w:strike/>
              </w:rPr>
              <w:t>大项记录数</w:t>
            </w:r>
          </w:p>
        </w:tc>
        <w:tc>
          <w:tcPr>
            <w:tcW w:w="1417" w:type="dxa"/>
            <w:vAlign w:val="center"/>
          </w:tcPr>
          <w:p w14:paraId="3F518735" w14:textId="77777777" w:rsidR="00E828BC" w:rsidRDefault="00FB3A0E">
            <w:pPr>
              <w:pStyle w:val="TableParagraph"/>
              <w:rPr>
                <w:strike/>
              </w:rPr>
            </w:pPr>
            <w:r>
              <w:rPr>
                <w:rFonts w:hint="eastAsia"/>
                <w:strike/>
              </w:rPr>
              <w:t>String(10)</w:t>
            </w:r>
          </w:p>
        </w:tc>
        <w:tc>
          <w:tcPr>
            <w:tcW w:w="1483" w:type="dxa"/>
            <w:vAlign w:val="center"/>
          </w:tcPr>
          <w:p w14:paraId="35BCC10A" w14:textId="77777777" w:rsidR="00E828BC" w:rsidRDefault="00E828BC">
            <w:pPr>
              <w:pStyle w:val="TableParagraph"/>
              <w:rPr>
                <w:strike/>
              </w:rPr>
            </w:pPr>
          </w:p>
        </w:tc>
      </w:tr>
      <w:tr w:rsidR="00E828BC" w14:paraId="19E88531" w14:textId="77777777">
        <w:trPr>
          <w:trHeight w:val="284"/>
        </w:trPr>
        <w:tc>
          <w:tcPr>
            <w:tcW w:w="2353" w:type="dxa"/>
            <w:vAlign w:val="center"/>
          </w:tcPr>
          <w:p w14:paraId="19C6227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medicalItemCatList</w:t>
            </w:r>
          </w:p>
        </w:tc>
        <w:tc>
          <w:tcPr>
            <w:tcW w:w="1916" w:type="dxa"/>
            <w:shd w:val="clear" w:color="auto" w:fill="FFFF00"/>
            <w:vAlign w:val="center"/>
          </w:tcPr>
          <w:p w14:paraId="61242117" w14:textId="77777777" w:rsidR="00E828BC" w:rsidRDefault="00FB3A0E">
            <w:pPr>
              <w:pStyle w:val="TableParagraph"/>
            </w:pPr>
            <w:hyperlink w:anchor="费用大项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费用大项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417" w:type="dxa"/>
            <w:vAlign w:val="center"/>
          </w:tcPr>
          <w:p w14:paraId="4216599B" w14:textId="77777777" w:rsidR="00E828BC" w:rsidRDefault="00E828BC">
            <w:pPr>
              <w:pStyle w:val="TableParagraph"/>
            </w:pPr>
          </w:p>
        </w:tc>
        <w:tc>
          <w:tcPr>
            <w:tcW w:w="1483" w:type="dxa"/>
            <w:vAlign w:val="center"/>
          </w:tcPr>
          <w:p w14:paraId="6E785883" w14:textId="77777777" w:rsidR="00E828BC" w:rsidRDefault="00E828BC">
            <w:pPr>
              <w:pStyle w:val="TableParagraph"/>
            </w:pPr>
          </w:p>
        </w:tc>
      </w:tr>
    </w:tbl>
    <w:p w14:paraId="084A55FC" w14:textId="77777777" w:rsidR="00E828BC" w:rsidRDefault="00E828BC">
      <w:bookmarkStart w:id="58" w:name="_住院费用结算"/>
    </w:p>
    <w:p w14:paraId="26D16C54" w14:textId="77777777" w:rsidR="00E828BC" w:rsidRDefault="00FB3A0E">
      <w:pPr>
        <w:pStyle w:val="a6"/>
      </w:pPr>
      <w:bookmarkStart w:id="59" w:name="人员信息"/>
      <w:r>
        <w:rPr>
          <w:rFonts w:hint="eastAsia"/>
        </w:rPr>
        <w:t>&lt;</w:t>
      </w:r>
      <w:r>
        <w:rPr>
          <w:rFonts w:hint="eastAsia"/>
        </w:rPr>
        <w:t>人员标准信息</w:t>
      </w:r>
      <w:r>
        <w:rPr>
          <w:rFonts w:hint="eastAsia"/>
        </w:rPr>
        <w:t>&gt;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6"/>
        <w:gridCol w:w="2082"/>
        <w:gridCol w:w="1843"/>
        <w:gridCol w:w="2409"/>
      </w:tblGrid>
      <w:tr w:rsidR="00E828BC" w14:paraId="0823AE5C" w14:textId="77777777">
        <w:trPr>
          <w:trHeight w:val="284"/>
        </w:trPr>
        <w:tc>
          <w:tcPr>
            <w:tcW w:w="2166" w:type="dxa"/>
            <w:shd w:val="clear" w:color="auto" w:fill="D9D9D9" w:themeFill="background1" w:themeFillShade="D9"/>
          </w:tcPr>
          <w:bookmarkEnd w:id="59"/>
          <w:p w14:paraId="4B35ACCE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65332FF4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7C38AA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3AB9299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1CC5D5C7" w14:textId="77777777">
        <w:trPr>
          <w:trHeight w:val="284"/>
        </w:trPr>
        <w:tc>
          <w:tcPr>
            <w:tcW w:w="2166" w:type="dxa"/>
          </w:tcPr>
          <w:p w14:paraId="5BE4AA6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name</w:t>
            </w:r>
          </w:p>
        </w:tc>
        <w:tc>
          <w:tcPr>
            <w:tcW w:w="2082" w:type="dxa"/>
          </w:tcPr>
          <w:p w14:paraId="6E6B21D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</w:tcPr>
          <w:p w14:paraId="1EFE13D1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2</w:t>
            </w:r>
            <w:r>
              <w:rPr>
                <w:rStyle w:val="af"/>
              </w:rPr>
              <w:t>0)</w:t>
            </w:r>
          </w:p>
        </w:tc>
        <w:tc>
          <w:tcPr>
            <w:tcW w:w="2409" w:type="dxa"/>
          </w:tcPr>
          <w:p w14:paraId="144B032F" w14:textId="77777777" w:rsidR="00E828BC" w:rsidRDefault="00E828BC">
            <w:pPr>
              <w:pStyle w:val="TableParagraph"/>
            </w:pPr>
          </w:p>
        </w:tc>
      </w:tr>
      <w:tr w:rsidR="00E828BC" w14:paraId="155EFD43" w14:textId="77777777">
        <w:trPr>
          <w:trHeight w:val="284"/>
        </w:trPr>
        <w:tc>
          <w:tcPr>
            <w:tcW w:w="2166" w:type="dxa"/>
          </w:tcPr>
          <w:p w14:paraId="6CA6F38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gender</w:t>
            </w:r>
          </w:p>
        </w:tc>
        <w:tc>
          <w:tcPr>
            <w:tcW w:w="2082" w:type="dxa"/>
          </w:tcPr>
          <w:p w14:paraId="5BD88F4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性别</w:t>
            </w:r>
          </w:p>
        </w:tc>
        <w:tc>
          <w:tcPr>
            <w:tcW w:w="1843" w:type="dxa"/>
          </w:tcPr>
          <w:p w14:paraId="1DFC7FF7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409" w:type="dxa"/>
          </w:tcPr>
          <w:p w14:paraId="7AC5E7EA" w14:textId="77777777" w:rsidR="00E828BC" w:rsidRDefault="00E828BC">
            <w:pPr>
              <w:pStyle w:val="TableParagraph"/>
            </w:pPr>
          </w:p>
        </w:tc>
      </w:tr>
      <w:tr w:rsidR="00E828BC" w14:paraId="06727B01" w14:textId="77777777">
        <w:trPr>
          <w:trHeight w:val="284"/>
        </w:trPr>
        <w:tc>
          <w:tcPr>
            <w:tcW w:w="2166" w:type="dxa"/>
          </w:tcPr>
          <w:p w14:paraId="7826B38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birthday</w:t>
            </w:r>
          </w:p>
        </w:tc>
        <w:tc>
          <w:tcPr>
            <w:tcW w:w="2082" w:type="dxa"/>
          </w:tcPr>
          <w:p w14:paraId="7FC31B9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843" w:type="dxa"/>
          </w:tcPr>
          <w:p w14:paraId="7B07256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2409" w:type="dxa"/>
          </w:tcPr>
          <w:p w14:paraId="5C32083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YYYYMMDD</w:t>
            </w:r>
          </w:p>
        </w:tc>
      </w:tr>
      <w:tr w:rsidR="00E828BC" w14:paraId="1E7C1680" w14:textId="77777777">
        <w:trPr>
          <w:trHeight w:val="90"/>
        </w:trPr>
        <w:tc>
          <w:tcPr>
            <w:tcW w:w="2166" w:type="dxa"/>
          </w:tcPr>
          <w:p w14:paraId="70E5985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certType</w:t>
            </w:r>
          </w:p>
        </w:tc>
        <w:tc>
          <w:tcPr>
            <w:tcW w:w="2082" w:type="dxa"/>
          </w:tcPr>
          <w:p w14:paraId="3312770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843" w:type="dxa"/>
          </w:tcPr>
          <w:p w14:paraId="666C581F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409" w:type="dxa"/>
          </w:tcPr>
          <w:p w14:paraId="657D99A4" w14:textId="77777777" w:rsidR="00E828BC" w:rsidRDefault="00E828BC">
            <w:pPr>
              <w:pStyle w:val="TableParagraph"/>
            </w:pPr>
          </w:p>
        </w:tc>
      </w:tr>
      <w:tr w:rsidR="00E828BC" w14:paraId="42B8D0FD" w14:textId="77777777">
        <w:trPr>
          <w:trHeight w:val="284"/>
        </w:trPr>
        <w:tc>
          <w:tcPr>
            <w:tcW w:w="2166" w:type="dxa"/>
          </w:tcPr>
          <w:p w14:paraId="1977F1E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certNo</w:t>
            </w:r>
          </w:p>
        </w:tc>
        <w:tc>
          <w:tcPr>
            <w:tcW w:w="2082" w:type="dxa"/>
          </w:tcPr>
          <w:p w14:paraId="29874C9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843" w:type="dxa"/>
          </w:tcPr>
          <w:p w14:paraId="4691D608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50</w:t>
            </w:r>
            <w:r>
              <w:rPr>
                <w:rStyle w:val="af"/>
              </w:rPr>
              <w:t>)</w:t>
            </w:r>
          </w:p>
        </w:tc>
        <w:tc>
          <w:tcPr>
            <w:tcW w:w="2409" w:type="dxa"/>
          </w:tcPr>
          <w:p w14:paraId="63CCCBF1" w14:textId="77777777" w:rsidR="00E828BC" w:rsidRDefault="00E828BC">
            <w:pPr>
              <w:pStyle w:val="TableParagraph"/>
            </w:pPr>
          </w:p>
        </w:tc>
      </w:tr>
      <w:tr w:rsidR="00E828BC" w14:paraId="0A15075F" w14:textId="77777777">
        <w:trPr>
          <w:trHeight w:val="284"/>
        </w:trPr>
        <w:tc>
          <w:tcPr>
            <w:tcW w:w="2166" w:type="dxa"/>
          </w:tcPr>
          <w:p w14:paraId="47365E1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age</w:t>
            </w:r>
          </w:p>
        </w:tc>
        <w:tc>
          <w:tcPr>
            <w:tcW w:w="2082" w:type="dxa"/>
          </w:tcPr>
          <w:p w14:paraId="0BC46C9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年龄</w:t>
            </w:r>
          </w:p>
        </w:tc>
        <w:tc>
          <w:tcPr>
            <w:tcW w:w="1843" w:type="dxa"/>
          </w:tcPr>
          <w:p w14:paraId="0986238A" w14:textId="77777777" w:rsidR="00E828BC" w:rsidRDefault="00FB3A0E">
            <w:pPr>
              <w:pStyle w:val="TableParagraph"/>
            </w:pPr>
            <w:r>
              <w:t>String(50)</w:t>
            </w:r>
          </w:p>
        </w:tc>
        <w:tc>
          <w:tcPr>
            <w:tcW w:w="2409" w:type="dxa"/>
          </w:tcPr>
          <w:p w14:paraId="7A0E1A54" w14:textId="77777777" w:rsidR="00E828BC" w:rsidRDefault="00E828BC">
            <w:pPr>
              <w:pStyle w:val="TableParagraph"/>
            </w:pPr>
          </w:p>
        </w:tc>
      </w:tr>
      <w:tr w:rsidR="00E828BC" w14:paraId="39BC4A8D" w14:textId="77777777">
        <w:trPr>
          <w:trHeight w:val="284"/>
        </w:trPr>
        <w:tc>
          <w:tcPr>
            <w:tcW w:w="2166" w:type="dxa"/>
          </w:tcPr>
          <w:p w14:paraId="63C88EE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ageUnit</w:t>
            </w:r>
          </w:p>
        </w:tc>
        <w:tc>
          <w:tcPr>
            <w:tcW w:w="2082" w:type="dxa"/>
          </w:tcPr>
          <w:p w14:paraId="201FAB2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年龄单位</w:t>
            </w:r>
          </w:p>
        </w:tc>
        <w:tc>
          <w:tcPr>
            <w:tcW w:w="1843" w:type="dxa"/>
          </w:tcPr>
          <w:p w14:paraId="79F6ED6E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2409" w:type="dxa"/>
          </w:tcPr>
          <w:p w14:paraId="10FFA07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周岁；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：月；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：天</w:t>
            </w:r>
          </w:p>
        </w:tc>
      </w:tr>
      <w:tr w:rsidR="00E828BC" w14:paraId="1ED6968F" w14:textId="77777777">
        <w:trPr>
          <w:trHeight w:val="284"/>
        </w:trPr>
        <w:tc>
          <w:tcPr>
            <w:tcW w:w="2166" w:type="dxa"/>
          </w:tcPr>
          <w:p w14:paraId="0784E21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race</w:t>
            </w:r>
          </w:p>
        </w:tc>
        <w:tc>
          <w:tcPr>
            <w:tcW w:w="2082" w:type="dxa"/>
          </w:tcPr>
          <w:p w14:paraId="0FE217D3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民族</w:t>
            </w:r>
          </w:p>
        </w:tc>
        <w:tc>
          <w:tcPr>
            <w:tcW w:w="1843" w:type="dxa"/>
          </w:tcPr>
          <w:p w14:paraId="6FB8A51C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409" w:type="dxa"/>
          </w:tcPr>
          <w:p w14:paraId="19A30A80" w14:textId="77777777" w:rsidR="00E828BC" w:rsidRDefault="00E828BC">
            <w:pPr>
              <w:pStyle w:val="TableParagraph"/>
            </w:pPr>
          </w:p>
        </w:tc>
      </w:tr>
      <w:tr w:rsidR="00E828BC" w14:paraId="43DC8C3F" w14:textId="77777777">
        <w:trPr>
          <w:trHeight w:val="284"/>
        </w:trPr>
        <w:tc>
          <w:tcPr>
            <w:tcW w:w="2166" w:type="dxa"/>
          </w:tcPr>
          <w:p w14:paraId="295ABF6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homeAddress</w:t>
            </w:r>
          </w:p>
        </w:tc>
        <w:tc>
          <w:tcPr>
            <w:tcW w:w="2082" w:type="dxa"/>
          </w:tcPr>
          <w:p w14:paraId="196E530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1843" w:type="dxa"/>
          </w:tcPr>
          <w:p w14:paraId="3874D1C5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50</w:t>
            </w:r>
            <w:r>
              <w:rPr>
                <w:rStyle w:val="af"/>
              </w:rPr>
              <w:t>)</w:t>
            </w:r>
          </w:p>
        </w:tc>
        <w:tc>
          <w:tcPr>
            <w:tcW w:w="2409" w:type="dxa"/>
          </w:tcPr>
          <w:p w14:paraId="74A0474F" w14:textId="77777777" w:rsidR="00E828BC" w:rsidRDefault="00E828BC">
            <w:pPr>
              <w:pStyle w:val="TableParagraph"/>
            </w:pPr>
          </w:p>
        </w:tc>
      </w:tr>
      <w:tr w:rsidR="00E828BC" w14:paraId="17E27692" w14:textId="77777777">
        <w:trPr>
          <w:trHeight w:val="284"/>
        </w:trPr>
        <w:tc>
          <w:tcPr>
            <w:tcW w:w="2166" w:type="dxa"/>
          </w:tcPr>
          <w:p w14:paraId="7EFD321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companyName</w:t>
            </w:r>
          </w:p>
        </w:tc>
        <w:tc>
          <w:tcPr>
            <w:tcW w:w="2082" w:type="dxa"/>
          </w:tcPr>
          <w:p w14:paraId="52786B9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1843" w:type="dxa"/>
          </w:tcPr>
          <w:p w14:paraId="70C42671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50</w:t>
            </w:r>
            <w:r>
              <w:rPr>
                <w:rStyle w:val="af"/>
              </w:rPr>
              <w:t>)</w:t>
            </w:r>
          </w:p>
        </w:tc>
        <w:tc>
          <w:tcPr>
            <w:tcW w:w="2409" w:type="dxa"/>
          </w:tcPr>
          <w:p w14:paraId="3003ABCC" w14:textId="77777777" w:rsidR="00E828BC" w:rsidRDefault="00E828BC">
            <w:pPr>
              <w:pStyle w:val="TableParagraph"/>
            </w:pPr>
          </w:p>
        </w:tc>
      </w:tr>
      <w:tr w:rsidR="00E828BC" w14:paraId="0FA3F56C" w14:textId="77777777">
        <w:trPr>
          <w:trHeight w:val="90"/>
        </w:trPr>
        <w:tc>
          <w:tcPr>
            <w:tcW w:w="2166" w:type="dxa"/>
          </w:tcPr>
          <w:p w14:paraId="65EB812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phoneNum</w:t>
            </w:r>
          </w:p>
        </w:tc>
        <w:tc>
          <w:tcPr>
            <w:tcW w:w="2082" w:type="dxa"/>
          </w:tcPr>
          <w:p w14:paraId="16C58A6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就诊人手机号码</w:t>
            </w:r>
          </w:p>
        </w:tc>
        <w:tc>
          <w:tcPr>
            <w:tcW w:w="1843" w:type="dxa"/>
          </w:tcPr>
          <w:p w14:paraId="335B9332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2</w:t>
            </w:r>
            <w:r>
              <w:rPr>
                <w:rStyle w:val="af"/>
              </w:rPr>
              <w:t>0)</w:t>
            </w:r>
          </w:p>
        </w:tc>
        <w:tc>
          <w:tcPr>
            <w:tcW w:w="2409" w:type="dxa"/>
          </w:tcPr>
          <w:p w14:paraId="5B2AAFB7" w14:textId="77777777" w:rsidR="00E828BC" w:rsidRDefault="00E828BC">
            <w:pPr>
              <w:pStyle w:val="TableParagraph"/>
            </w:pPr>
          </w:p>
        </w:tc>
      </w:tr>
      <w:tr w:rsidR="00E828BC" w14:paraId="412C5FFC" w14:textId="77777777">
        <w:trPr>
          <w:trHeight w:val="284"/>
        </w:trPr>
        <w:tc>
          <w:tcPr>
            <w:tcW w:w="2166" w:type="dxa"/>
          </w:tcPr>
          <w:p w14:paraId="200ADFF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email</w:t>
            </w:r>
          </w:p>
        </w:tc>
        <w:tc>
          <w:tcPr>
            <w:tcW w:w="2082" w:type="dxa"/>
          </w:tcPr>
          <w:p w14:paraId="5C3ED54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843" w:type="dxa"/>
          </w:tcPr>
          <w:p w14:paraId="7188063D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50</w:t>
            </w:r>
            <w:r>
              <w:rPr>
                <w:rStyle w:val="af"/>
              </w:rPr>
              <w:t>)</w:t>
            </w:r>
          </w:p>
        </w:tc>
        <w:tc>
          <w:tcPr>
            <w:tcW w:w="2409" w:type="dxa"/>
            <w:vAlign w:val="center"/>
          </w:tcPr>
          <w:p w14:paraId="0A643405" w14:textId="77777777" w:rsidR="00E828BC" w:rsidRDefault="00E828BC">
            <w:pPr>
              <w:pStyle w:val="TableParagraph"/>
            </w:pPr>
          </w:p>
        </w:tc>
      </w:tr>
      <w:tr w:rsidR="00E828BC" w14:paraId="71D42A95" w14:textId="77777777">
        <w:trPr>
          <w:trHeight w:val="284"/>
        </w:trPr>
        <w:tc>
          <w:tcPr>
            <w:tcW w:w="2166" w:type="dxa"/>
          </w:tcPr>
          <w:p w14:paraId="5E6B1AE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linkmanName</w:t>
            </w:r>
          </w:p>
        </w:tc>
        <w:tc>
          <w:tcPr>
            <w:tcW w:w="2082" w:type="dxa"/>
            <w:vAlign w:val="center"/>
          </w:tcPr>
          <w:p w14:paraId="4DF4711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1843" w:type="dxa"/>
          </w:tcPr>
          <w:p w14:paraId="35A2DF96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2</w:t>
            </w:r>
            <w:r>
              <w:rPr>
                <w:rStyle w:val="af"/>
              </w:rPr>
              <w:t>0)</w:t>
            </w:r>
          </w:p>
        </w:tc>
        <w:tc>
          <w:tcPr>
            <w:tcW w:w="2409" w:type="dxa"/>
          </w:tcPr>
          <w:p w14:paraId="446856BB" w14:textId="77777777" w:rsidR="00E828BC" w:rsidRDefault="00E828BC">
            <w:pPr>
              <w:pStyle w:val="TableParagraph"/>
            </w:pPr>
          </w:p>
        </w:tc>
      </w:tr>
      <w:tr w:rsidR="00E828BC" w14:paraId="550E5867" w14:textId="77777777">
        <w:trPr>
          <w:trHeight w:val="284"/>
        </w:trPr>
        <w:tc>
          <w:tcPr>
            <w:tcW w:w="2166" w:type="dxa"/>
          </w:tcPr>
          <w:p w14:paraId="7372907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linkmanMobile</w:t>
            </w:r>
          </w:p>
        </w:tc>
        <w:tc>
          <w:tcPr>
            <w:tcW w:w="2082" w:type="dxa"/>
            <w:vAlign w:val="center"/>
          </w:tcPr>
          <w:p w14:paraId="0D1DD6B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联系人电话</w:t>
            </w:r>
          </w:p>
        </w:tc>
        <w:tc>
          <w:tcPr>
            <w:tcW w:w="1843" w:type="dxa"/>
          </w:tcPr>
          <w:p w14:paraId="4CC2F316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2</w:t>
            </w:r>
            <w:r>
              <w:rPr>
                <w:rStyle w:val="af"/>
              </w:rPr>
              <w:t>0)</w:t>
            </w:r>
          </w:p>
        </w:tc>
        <w:tc>
          <w:tcPr>
            <w:tcW w:w="2409" w:type="dxa"/>
          </w:tcPr>
          <w:p w14:paraId="6DF46D34" w14:textId="77777777" w:rsidR="00E828BC" w:rsidRDefault="00E828BC">
            <w:pPr>
              <w:pStyle w:val="TableParagraph"/>
            </w:pPr>
          </w:p>
        </w:tc>
      </w:tr>
      <w:tr w:rsidR="00E828BC" w14:paraId="35D05130" w14:textId="77777777">
        <w:trPr>
          <w:trHeight w:val="90"/>
        </w:trPr>
        <w:tc>
          <w:tcPr>
            <w:tcW w:w="2166" w:type="dxa"/>
          </w:tcPr>
          <w:p w14:paraId="226252A4" w14:textId="77777777" w:rsidR="00E828BC" w:rsidRDefault="00FB3A0E">
            <w:pPr>
              <w:pStyle w:val="TableParagraph"/>
            </w:pPr>
            <w:r>
              <w:t>relationshipOfPatient</w:t>
            </w:r>
          </w:p>
        </w:tc>
        <w:tc>
          <w:tcPr>
            <w:tcW w:w="2082" w:type="dxa"/>
            <w:vAlign w:val="center"/>
          </w:tcPr>
          <w:p w14:paraId="310934A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联系人</w:t>
            </w:r>
            <w:r>
              <w:t>与患者关系</w:t>
            </w:r>
          </w:p>
        </w:tc>
        <w:tc>
          <w:tcPr>
            <w:tcW w:w="1843" w:type="dxa"/>
          </w:tcPr>
          <w:p w14:paraId="49357A54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2</w:t>
            </w:r>
            <w:r>
              <w:rPr>
                <w:rStyle w:val="af"/>
              </w:rPr>
              <w:t>0)</w:t>
            </w:r>
          </w:p>
        </w:tc>
        <w:tc>
          <w:tcPr>
            <w:tcW w:w="2409" w:type="dxa"/>
          </w:tcPr>
          <w:p w14:paraId="23A2C0EF" w14:textId="77777777" w:rsidR="00E828BC" w:rsidRDefault="00E828BC">
            <w:pPr>
              <w:pStyle w:val="TableParagraph"/>
            </w:pPr>
          </w:p>
        </w:tc>
      </w:tr>
      <w:tr w:rsidR="00E828BC" w14:paraId="3F5EB033" w14:textId="77777777">
        <w:trPr>
          <w:trHeight w:val="90"/>
        </w:trPr>
        <w:tc>
          <w:tcPr>
            <w:tcW w:w="2166" w:type="dxa"/>
          </w:tcPr>
          <w:p w14:paraId="13C7796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guardianName</w:t>
            </w:r>
          </w:p>
        </w:tc>
        <w:tc>
          <w:tcPr>
            <w:tcW w:w="2082" w:type="dxa"/>
            <w:vAlign w:val="center"/>
          </w:tcPr>
          <w:p w14:paraId="66892B8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监护人姓名</w:t>
            </w:r>
          </w:p>
        </w:tc>
        <w:tc>
          <w:tcPr>
            <w:tcW w:w="1843" w:type="dxa"/>
          </w:tcPr>
          <w:p w14:paraId="37579BFB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2</w:t>
            </w:r>
            <w:r>
              <w:rPr>
                <w:rStyle w:val="af"/>
              </w:rPr>
              <w:t>0)</w:t>
            </w:r>
          </w:p>
        </w:tc>
        <w:tc>
          <w:tcPr>
            <w:tcW w:w="2409" w:type="dxa"/>
          </w:tcPr>
          <w:p w14:paraId="3707C007" w14:textId="77777777" w:rsidR="00E828BC" w:rsidRDefault="00E828BC">
            <w:pPr>
              <w:pStyle w:val="TableParagraph"/>
            </w:pPr>
          </w:p>
        </w:tc>
      </w:tr>
      <w:tr w:rsidR="00E828BC" w14:paraId="0F1F126D" w14:textId="77777777">
        <w:trPr>
          <w:trHeight w:val="284"/>
        </w:trPr>
        <w:tc>
          <w:tcPr>
            <w:tcW w:w="2166" w:type="dxa"/>
          </w:tcPr>
          <w:p w14:paraId="2E9A5E5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guardianIdType</w:t>
            </w:r>
          </w:p>
        </w:tc>
        <w:tc>
          <w:tcPr>
            <w:tcW w:w="2082" w:type="dxa"/>
            <w:vAlign w:val="center"/>
          </w:tcPr>
          <w:p w14:paraId="7321B97E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联系人证件类型</w:t>
            </w:r>
          </w:p>
        </w:tc>
        <w:tc>
          <w:tcPr>
            <w:tcW w:w="1843" w:type="dxa"/>
          </w:tcPr>
          <w:p w14:paraId="6FD61613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409" w:type="dxa"/>
          </w:tcPr>
          <w:p w14:paraId="0319C81F" w14:textId="77777777" w:rsidR="00E828BC" w:rsidRDefault="00E828BC">
            <w:pPr>
              <w:pStyle w:val="TableParagraph"/>
            </w:pPr>
          </w:p>
        </w:tc>
      </w:tr>
      <w:tr w:rsidR="00E828BC" w14:paraId="51DD2C04" w14:textId="77777777">
        <w:trPr>
          <w:trHeight w:val="284"/>
        </w:trPr>
        <w:tc>
          <w:tcPr>
            <w:tcW w:w="2166" w:type="dxa"/>
          </w:tcPr>
          <w:p w14:paraId="361285D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guardianIdNo</w:t>
            </w:r>
          </w:p>
        </w:tc>
        <w:tc>
          <w:tcPr>
            <w:tcW w:w="2082" w:type="dxa"/>
            <w:vAlign w:val="center"/>
          </w:tcPr>
          <w:p w14:paraId="7FA45F7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联系人证件号码</w:t>
            </w:r>
          </w:p>
        </w:tc>
        <w:tc>
          <w:tcPr>
            <w:tcW w:w="1843" w:type="dxa"/>
          </w:tcPr>
          <w:p w14:paraId="5FEF4F71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50</w:t>
            </w:r>
            <w:r>
              <w:rPr>
                <w:rStyle w:val="af"/>
              </w:rPr>
              <w:t>)</w:t>
            </w:r>
          </w:p>
        </w:tc>
        <w:tc>
          <w:tcPr>
            <w:tcW w:w="2409" w:type="dxa"/>
          </w:tcPr>
          <w:p w14:paraId="7AC77B96" w14:textId="77777777" w:rsidR="00E828BC" w:rsidRDefault="00E828BC">
            <w:pPr>
              <w:pStyle w:val="TableParagraph"/>
            </w:pPr>
          </w:p>
        </w:tc>
      </w:tr>
      <w:tr w:rsidR="00E828BC" w14:paraId="6C5A0FA1" w14:textId="77777777">
        <w:trPr>
          <w:trHeight w:val="284"/>
        </w:trPr>
        <w:tc>
          <w:tcPr>
            <w:tcW w:w="2166" w:type="dxa"/>
          </w:tcPr>
          <w:p w14:paraId="2CEE7F7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guardianBirthday</w:t>
            </w:r>
          </w:p>
        </w:tc>
        <w:tc>
          <w:tcPr>
            <w:tcW w:w="2082" w:type="dxa"/>
          </w:tcPr>
          <w:p w14:paraId="549D45F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联系人出生年月</w:t>
            </w:r>
          </w:p>
        </w:tc>
        <w:tc>
          <w:tcPr>
            <w:tcW w:w="1843" w:type="dxa"/>
          </w:tcPr>
          <w:p w14:paraId="3092A62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2409" w:type="dxa"/>
          </w:tcPr>
          <w:p w14:paraId="04FCABD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；未成年必传</w:t>
            </w:r>
          </w:p>
        </w:tc>
      </w:tr>
      <w:tr w:rsidR="00E828BC" w14:paraId="6C255B64" w14:textId="77777777">
        <w:trPr>
          <w:trHeight w:val="284"/>
        </w:trPr>
        <w:tc>
          <w:tcPr>
            <w:tcW w:w="2166" w:type="dxa"/>
          </w:tcPr>
          <w:p w14:paraId="5616853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guardianGender</w:t>
            </w:r>
          </w:p>
        </w:tc>
        <w:tc>
          <w:tcPr>
            <w:tcW w:w="2082" w:type="dxa"/>
          </w:tcPr>
          <w:p w14:paraId="3901F815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联系人性别</w:t>
            </w:r>
          </w:p>
        </w:tc>
        <w:tc>
          <w:tcPr>
            <w:tcW w:w="1843" w:type="dxa"/>
          </w:tcPr>
          <w:p w14:paraId="1B971AB1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409" w:type="dxa"/>
          </w:tcPr>
          <w:p w14:paraId="0EE7C2B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未成年必传</w:t>
            </w:r>
          </w:p>
        </w:tc>
      </w:tr>
    </w:tbl>
    <w:p w14:paraId="702FE9A9" w14:textId="77777777" w:rsidR="00E828BC" w:rsidRDefault="00E828BC"/>
    <w:p w14:paraId="7923EC9B" w14:textId="77777777" w:rsidR="00E828BC" w:rsidRDefault="00FB3A0E">
      <w:pPr>
        <w:pStyle w:val="a6"/>
      </w:pPr>
      <w:bookmarkStart w:id="60" w:name="医保已支付费用"/>
      <w:r>
        <w:rPr>
          <w:rFonts w:hint="eastAsia"/>
        </w:rPr>
        <w:t>&lt;</w:t>
      </w:r>
      <w:proofErr w:type="gramStart"/>
      <w:r>
        <w:rPr>
          <w:rFonts w:hint="eastAsia"/>
        </w:rPr>
        <w:t>医保已</w:t>
      </w:r>
      <w:proofErr w:type="gramEnd"/>
      <w:r>
        <w:rPr>
          <w:rFonts w:hint="eastAsia"/>
        </w:rPr>
        <w:t>支付费用</w:t>
      </w:r>
      <w:r>
        <w:rPr>
          <w:rFonts w:hint="eastAsia"/>
        </w:rPr>
        <w:t>&gt;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3"/>
        <w:gridCol w:w="1945"/>
        <w:gridCol w:w="1559"/>
        <w:gridCol w:w="2977"/>
      </w:tblGrid>
      <w:tr w:rsidR="00E828BC" w14:paraId="77813714" w14:textId="77777777">
        <w:trPr>
          <w:trHeight w:val="283"/>
        </w:trPr>
        <w:tc>
          <w:tcPr>
            <w:tcW w:w="2303" w:type="dxa"/>
            <w:shd w:val="clear" w:color="auto" w:fill="D9D9D9" w:themeFill="background1" w:themeFillShade="D9"/>
          </w:tcPr>
          <w:bookmarkEnd w:id="60"/>
          <w:p w14:paraId="7238EC05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945" w:type="dxa"/>
            <w:shd w:val="clear" w:color="auto" w:fill="D9D9D9" w:themeFill="background1" w:themeFillShade="D9"/>
          </w:tcPr>
          <w:p w14:paraId="0CC36372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CAC7F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0466D189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32663ACE" w14:textId="77777777">
        <w:trPr>
          <w:trHeight w:val="283"/>
        </w:trPr>
        <w:tc>
          <w:tcPr>
            <w:tcW w:w="2303" w:type="dxa"/>
          </w:tcPr>
          <w:p w14:paraId="332AF0F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invoiceTotalAmount</w:t>
            </w:r>
          </w:p>
        </w:tc>
        <w:tc>
          <w:tcPr>
            <w:tcW w:w="1945" w:type="dxa"/>
            <w:vAlign w:val="center"/>
          </w:tcPr>
          <w:p w14:paraId="116A8FB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发票总金额</w:t>
            </w:r>
          </w:p>
        </w:tc>
        <w:tc>
          <w:tcPr>
            <w:tcW w:w="1559" w:type="dxa"/>
          </w:tcPr>
          <w:p w14:paraId="401744FB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57BE1631" w14:textId="77777777" w:rsidR="00E828BC" w:rsidRDefault="00E828BC">
            <w:pPr>
              <w:pStyle w:val="TableParagraph"/>
            </w:pPr>
          </w:p>
        </w:tc>
      </w:tr>
      <w:tr w:rsidR="00E828BC" w14:paraId="39EF70E5" w14:textId="77777777">
        <w:trPr>
          <w:trHeight w:val="283"/>
        </w:trPr>
        <w:tc>
          <w:tcPr>
            <w:tcW w:w="2303" w:type="dxa"/>
          </w:tcPr>
          <w:p w14:paraId="16EAC4F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selfFeeTotalAmount</w:t>
            </w:r>
          </w:p>
        </w:tc>
        <w:tc>
          <w:tcPr>
            <w:tcW w:w="1945" w:type="dxa"/>
          </w:tcPr>
          <w:p w14:paraId="4793AA5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自费总额</w:t>
            </w:r>
            <w:r>
              <w:t>(</w:t>
            </w:r>
            <w:r>
              <w:rPr>
                <w:rFonts w:hint="eastAsia"/>
              </w:rPr>
              <w:t>非商业保险</w:t>
            </w:r>
            <w:r>
              <w:t>)</w:t>
            </w:r>
          </w:p>
        </w:tc>
        <w:tc>
          <w:tcPr>
            <w:tcW w:w="1559" w:type="dxa"/>
          </w:tcPr>
          <w:p w14:paraId="06FAF805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65098991" w14:textId="77777777" w:rsidR="00E828BC" w:rsidRDefault="00FB3A0E">
            <w:pPr>
              <w:pStyle w:val="TableParagraph"/>
            </w:pPr>
            <w:r>
              <w:t>2</w:t>
            </w:r>
            <w:r>
              <w:rPr>
                <w:rFonts w:hint="eastAsia"/>
              </w:rPr>
              <w:t>位小数</w:t>
            </w:r>
            <w:r>
              <w:rPr>
                <w:rFonts w:hint="eastAsia"/>
              </w:rPr>
              <w:t>.</w:t>
            </w:r>
            <w:proofErr w:type="gramStart"/>
            <w:r>
              <w:t>指丙类药品</w:t>
            </w:r>
            <w:proofErr w:type="gramEnd"/>
            <w:r>
              <w:t>、丙类诊疗项目、丙类服</w:t>
            </w:r>
            <w:r>
              <w:t xml:space="preserve"> </w:t>
            </w:r>
            <w:proofErr w:type="gramStart"/>
            <w:r>
              <w:t>务</w:t>
            </w:r>
            <w:proofErr w:type="gramEnd"/>
            <w:r>
              <w:t>设施和超限价部分</w:t>
            </w:r>
            <w:r>
              <w:rPr>
                <w:rFonts w:hint="eastAsia"/>
              </w:rPr>
              <w:t>。</w:t>
            </w:r>
          </w:p>
        </w:tc>
      </w:tr>
      <w:tr w:rsidR="00E828BC" w14:paraId="5E084F17" w14:textId="77777777">
        <w:trPr>
          <w:trHeight w:val="283"/>
        </w:trPr>
        <w:tc>
          <w:tcPr>
            <w:tcW w:w="2303" w:type="dxa"/>
          </w:tcPr>
          <w:p w14:paraId="31CAC64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selfPayTotalAmount</w:t>
            </w:r>
          </w:p>
        </w:tc>
        <w:tc>
          <w:tcPr>
            <w:tcW w:w="1945" w:type="dxa"/>
          </w:tcPr>
          <w:p w14:paraId="4B25576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自理总额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目录内自负比例部分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14:paraId="7296DA70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2046FA98" w14:textId="77777777" w:rsidR="00E828BC" w:rsidRDefault="00FB3A0E">
            <w:pPr>
              <w:pStyle w:val="TableParagraph"/>
            </w:pPr>
            <w:r>
              <w:t>2</w:t>
            </w:r>
            <w:r>
              <w:rPr>
                <w:rFonts w:hint="eastAsia"/>
              </w:rPr>
              <w:t>位小数。</w:t>
            </w:r>
            <w:r>
              <w:t>指乙类药品、诊疗项目、服务设施中个人按比例先行支付部分</w:t>
            </w:r>
            <w:r>
              <w:rPr>
                <w:rFonts w:hint="eastAsia"/>
              </w:rPr>
              <w:t>。</w:t>
            </w:r>
          </w:p>
        </w:tc>
      </w:tr>
      <w:tr w:rsidR="00E828BC" w14:paraId="516874B1" w14:textId="77777777">
        <w:trPr>
          <w:trHeight w:val="283"/>
        </w:trPr>
        <w:tc>
          <w:tcPr>
            <w:tcW w:w="2303" w:type="dxa"/>
          </w:tcPr>
          <w:p w14:paraId="7FCF1632" w14:textId="77777777" w:rsidR="00E828BC" w:rsidRDefault="00FB3A0E">
            <w:pPr>
              <w:pStyle w:val="TableParagraph"/>
            </w:pPr>
            <w:r>
              <w:t>outsideMedicalInsurance</w:t>
            </w:r>
            <w:r>
              <w:rPr>
                <w:rFonts w:hint="eastAsia"/>
              </w:rPr>
              <w:t>TotalAmount</w:t>
            </w:r>
          </w:p>
        </w:tc>
        <w:tc>
          <w:tcPr>
            <w:tcW w:w="1945" w:type="dxa"/>
          </w:tcPr>
          <w:p w14:paraId="46936B22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保外</w:t>
            </w:r>
            <w:r>
              <w:t>金额总额</w:t>
            </w:r>
          </w:p>
        </w:tc>
        <w:tc>
          <w:tcPr>
            <w:tcW w:w="1559" w:type="dxa"/>
          </w:tcPr>
          <w:p w14:paraId="2081D1A4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2F5455B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如果自费总额自理总额无法区分，则传本字段</w:t>
            </w:r>
          </w:p>
        </w:tc>
      </w:tr>
      <w:tr w:rsidR="00E828BC" w14:paraId="480282F7" w14:textId="77777777">
        <w:trPr>
          <w:trHeight w:val="90"/>
        </w:trPr>
        <w:tc>
          <w:tcPr>
            <w:tcW w:w="2303" w:type="dxa"/>
          </w:tcPr>
          <w:p w14:paraId="2F517AC6" w14:textId="77777777" w:rsidR="00E828BC" w:rsidRDefault="00FB3A0E">
            <w:pPr>
              <w:pStyle w:val="TableParagraph"/>
            </w:pPr>
            <w:r>
              <w:rPr>
                <w:rFonts w:hint="eastAsia"/>
                <w:highlight w:val="yellow"/>
              </w:rPr>
              <w:t>perBearMoney</w:t>
            </w:r>
            <w:r>
              <w:rPr>
                <w:highlight w:val="yellow"/>
              </w:rPr>
              <w:t>1</w:t>
            </w:r>
          </w:p>
        </w:tc>
        <w:tc>
          <w:tcPr>
            <w:tcW w:w="1945" w:type="dxa"/>
          </w:tcPr>
          <w:p w14:paraId="63DFDAE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自付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DDE2CCF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6F69C6F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适用</w:t>
            </w:r>
            <w:r>
              <w:t>于北京地区医院</w:t>
            </w:r>
          </w:p>
        </w:tc>
      </w:tr>
      <w:tr w:rsidR="00E828BC" w14:paraId="06DC1192" w14:textId="77777777">
        <w:trPr>
          <w:trHeight w:val="90"/>
        </w:trPr>
        <w:tc>
          <w:tcPr>
            <w:tcW w:w="2303" w:type="dxa"/>
          </w:tcPr>
          <w:p w14:paraId="23670F2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medicareFundCost</w:t>
            </w:r>
          </w:p>
        </w:tc>
        <w:tc>
          <w:tcPr>
            <w:tcW w:w="1945" w:type="dxa"/>
          </w:tcPr>
          <w:p w14:paraId="43BE1C3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基金支付</w:t>
            </w:r>
          </w:p>
        </w:tc>
        <w:tc>
          <w:tcPr>
            <w:tcW w:w="1559" w:type="dxa"/>
          </w:tcPr>
          <w:p w14:paraId="6F4C84C0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658DAAB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位小数。所有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保基金支付总额。</w:t>
            </w:r>
          </w:p>
        </w:tc>
      </w:tr>
      <w:tr w:rsidR="00E828BC" w14:paraId="301011B8" w14:textId="77777777">
        <w:trPr>
          <w:trHeight w:val="283"/>
        </w:trPr>
        <w:tc>
          <w:tcPr>
            <w:tcW w:w="2303" w:type="dxa"/>
          </w:tcPr>
          <w:p w14:paraId="439AB9A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priorBurdenMoney</w:t>
            </w:r>
          </w:p>
        </w:tc>
        <w:tc>
          <w:tcPr>
            <w:tcW w:w="1945" w:type="dxa"/>
          </w:tcPr>
          <w:p w14:paraId="21D0E43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转诊先自付</w:t>
            </w:r>
          </w:p>
        </w:tc>
        <w:tc>
          <w:tcPr>
            <w:tcW w:w="1559" w:type="dxa"/>
          </w:tcPr>
          <w:p w14:paraId="65CF82FE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64E13DE3" w14:textId="77777777" w:rsidR="00E828BC" w:rsidRDefault="00FB3A0E">
            <w:pPr>
              <w:pStyle w:val="TableParagraph"/>
            </w:pPr>
            <w:r>
              <w:t>2</w:t>
            </w:r>
            <w:r>
              <w:rPr>
                <w:rFonts w:hint="eastAsia"/>
              </w:rPr>
              <w:t>位小数。</w:t>
            </w:r>
            <w:r>
              <w:t>患者从外地转入就诊，根据当地</w:t>
            </w:r>
            <w:proofErr w:type="gramStart"/>
            <w:r>
              <w:t>医</w:t>
            </w:r>
            <w:proofErr w:type="gramEnd"/>
            <w:r>
              <w:t>保政策转</w:t>
            </w:r>
            <w:r>
              <w:lastRenderedPageBreak/>
              <w:t>外就诊需自付金额</w:t>
            </w:r>
            <w:r>
              <w:rPr>
                <w:rFonts w:hint="eastAsia"/>
              </w:rPr>
              <w:t>。</w:t>
            </w:r>
          </w:p>
        </w:tc>
      </w:tr>
      <w:tr w:rsidR="00E828BC" w14:paraId="361A5436" w14:textId="77777777">
        <w:trPr>
          <w:trHeight w:val="283"/>
        </w:trPr>
        <w:tc>
          <w:tcPr>
            <w:tcW w:w="2303" w:type="dxa"/>
          </w:tcPr>
          <w:p w14:paraId="73849B0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fundPaymentAmount</w:t>
            </w:r>
          </w:p>
        </w:tc>
        <w:tc>
          <w:tcPr>
            <w:tcW w:w="1945" w:type="dxa"/>
          </w:tcPr>
          <w:p w14:paraId="413C5DE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统筹基金支出</w:t>
            </w:r>
          </w:p>
        </w:tc>
        <w:tc>
          <w:tcPr>
            <w:tcW w:w="1559" w:type="dxa"/>
          </w:tcPr>
          <w:p w14:paraId="43EBDC4F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4A6F97AB" w14:textId="77777777" w:rsidR="00E828BC" w:rsidRDefault="00E828BC">
            <w:pPr>
              <w:pStyle w:val="TableParagraph"/>
            </w:pPr>
          </w:p>
        </w:tc>
      </w:tr>
      <w:tr w:rsidR="00E828BC" w14:paraId="2B56A7AF" w14:textId="77777777">
        <w:trPr>
          <w:trHeight w:val="283"/>
        </w:trPr>
        <w:tc>
          <w:tcPr>
            <w:tcW w:w="2303" w:type="dxa"/>
          </w:tcPr>
          <w:p w14:paraId="2B1D745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sectionCoordinatePayMoney</w:t>
            </w:r>
          </w:p>
        </w:tc>
        <w:tc>
          <w:tcPr>
            <w:tcW w:w="1945" w:type="dxa"/>
          </w:tcPr>
          <w:p w14:paraId="2404BD1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统筹分段自付</w:t>
            </w:r>
          </w:p>
        </w:tc>
        <w:tc>
          <w:tcPr>
            <w:tcW w:w="1559" w:type="dxa"/>
          </w:tcPr>
          <w:p w14:paraId="64D7F260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4B7A3BD8" w14:textId="77777777" w:rsidR="00E828BC" w:rsidRDefault="00FB3A0E">
            <w:pPr>
              <w:pStyle w:val="TableParagraph"/>
            </w:pPr>
            <w:r>
              <w:t>2</w:t>
            </w:r>
            <w:r>
              <w:rPr>
                <w:rFonts w:hint="eastAsia"/>
              </w:rPr>
              <w:t>位小数。</w:t>
            </w:r>
            <w:r>
              <w:t>统筹分段计算的个人自付金额</w:t>
            </w:r>
            <w:r>
              <w:rPr>
                <w:rFonts w:hint="eastAsia"/>
              </w:rPr>
              <w:t>。</w:t>
            </w:r>
          </w:p>
        </w:tc>
      </w:tr>
      <w:tr w:rsidR="00E828BC" w14:paraId="50242BAC" w14:textId="77777777">
        <w:trPr>
          <w:trHeight w:val="283"/>
        </w:trPr>
        <w:tc>
          <w:tcPr>
            <w:tcW w:w="2303" w:type="dxa"/>
          </w:tcPr>
          <w:p w14:paraId="366BB2B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overCappingPayMoney</w:t>
            </w:r>
          </w:p>
        </w:tc>
        <w:tc>
          <w:tcPr>
            <w:tcW w:w="1945" w:type="dxa"/>
          </w:tcPr>
          <w:p w14:paraId="5CB44E5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超封顶线自付</w:t>
            </w:r>
          </w:p>
        </w:tc>
        <w:tc>
          <w:tcPr>
            <w:tcW w:w="1559" w:type="dxa"/>
          </w:tcPr>
          <w:p w14:paraId="0C2EC929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79E7E409" w14:textId="77777777" w:rsidR="00E828BC" w:rsidRDefault="00FB3A0E">
            <w:pPr>
              <w:pStyle w:val="TableParagraph"/>
            </w:pPr>
            <w:r>
              <w:t>2</w:t>
            </w:r>
            <w:r>
              <w:rPr>
                <w:rFonts w:hint="eastAsia"/>
              </w:rPr>
              <w:t>位小数。</w:t>
            </w:r>
            <w:r>
              <w:t>超过统筹封顶线自付金额</w:t>
            </w:r>
            <w:r>
              <w:rPr>
                <w:rFonts w:hint="eastAsia"/>
              </w:rPr>
              <w:t>。</w:t>
            </w:r>
          </w:p>
        </w:tc>
      </w:tr>
      <w:tr w:rsidR="00E828BC" w14:paraId="7E8A5B95" w14:textId="77777777">
        <w:trPr>
          <w:trHeight w:val="283"/>
        </w:trPr>
        <w:tc>
          <w:tcPr>
            <w:tcW w:w="2303" w:type="dxa"/>
          </w:tcPr>
          <w:p w14:paraId="16AC4FC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largePaymentAmount</w:t>
            </w:r>
          </w:p>
        </w:tc>
        <w:tc>
          <w:tcPr>
            <w:tcW w:w="1945" w:type="dxa"/>
          </w:tcPr>
          <w:p w14:paraId="6B7E885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本次大额支付金额</w:t>
            </w:r>
          </w:p>
        </w:tc>
        <w:tc>
          <w:tcPr>
            <w:tcW w:w="1559" w:type="dxa"/>
          </w:tcPr>
          <w:p w14:paraId="70428BFC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44013CE8" w14:textId="77777777" w:rsidR="00E828BC" w:rsidRDefault="00E828BC">
            <w:pPr>
              <w:pStyle w:val="TableParagraph"/>
            </w:pPr>
          </w:p>
        </w:tc>
      </w:tr>
      <w:tr w:rsidR="00E828BC" w14:paraId="4C0243DB" w14:textId="77777777">
        <w:trPr>
          <w:trHeight w:val="283"/>
        </w:trPr>
        <w:tc>
          <w:tcPr>
            <w:tcW w:w="2303" w:type="dxa"/>
          </w:tcPr>
          <w:p w14:paraId="1CE8520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additionalPayment</w:t>
            </w:r>
          </w:p>
        </w:tc>
        <w:tc>
          <w:tcPr>
            <w:tcW w:w="1945" w:type="dxa"/>
          </w:tcPr>
          <w:p w14:paraId="179F836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附加支付</w:t>
            </w:r>
          </w:p>
        </w:tc>
        <w:tc>
          <w:tcPr>
            <w:tcW w:w="1559" w:type="dxa"/>
          </w:tcPr>
          <w:p w14:paraId="5D81BEDE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  <w:rFonts w:hint="eastAsia"/>
              </w:rPr>
              <w:t>String(16)</w:t>
            </w:r>
          </w:p>
        </w:tc>
        <w:tc>
          <w:tcPr>
            <w:tcW w:w="2977" w:type="dxa"/>
          </w:tcPr>
          <w:p w14:paraId="5584356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位小数。部分医院中附加支付金额。</w:t>
            </w:r>
          </w:p>
        </w:tc>
      </w:tr>
      <w:tr w:rsidR="00E828BC" w14:paraId="1CA2CB5D" w14:textId="77777777">
        <w:trPr>
          <w:trHeight w:val="283"/>
        </w:trPr>
        <w:tc>
          <w:tcPr>
            <w:tcW w:w="2303" w:type="dxa"/>
          </w:tcPr>
          <w:p w14:paraId="0DF1F75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hospitalCost</w:t>
            </w:r>
          </w:p>
        </w:tc>
        <w:tc>
          <w:tcPr>
            <w:tcW w:w="1945" w:type="dxa"/>
          </w:tcPr>
          <w:p w14:paraId="16A967D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医院承担费用</w:t>
            </w:r>
          </w:p>
        </w:tc>
        <w:tc>
          <w:tcPr>
            <w:tcW w:w="1559" w:type="dxa"/>
          </w:tcPr>
          <w:p w14:paraId="7C028523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07BA9996" w14:textId="77777777" w:rsidR="00E828BC" w:rsidRDefault="00FB3A0E">
            <w:pPr>
              <w:pStyle w:val="TableParagraph"/>
            </w:pPr>
            <w:r>
              <w:t>2</w:t>
            </w:r>
            <w:r>
              <w:rPr>
                <w:rFonts w:hint="eastAsia"/>
              </w:rPr>
              <w:t>位小数。</w:t>
            </w:r>
            <w:r>
              <w:t>各别地方</w:t>
            </w:r>
            <w:proofErr w:type="gramStart"/>
            <w:r>
              <w:t>医</w:t>
            </w:r>
            <w:proofErr w:type="gramEnd"/>
            <w:r>
              <w:t>保政策中需要医院负担的金额</w:t>
            </w:r>
            <w:r>
              <w:rPr>
                <w:rFonts w:hint="eastAsia"/>
              </w:rPr>
              <w:t>。</w:t>
            </w:r>
          </w:p>
        </w:tc>
      </w:tr>
      <w:tr w:rsidR="00E828BC" w14:paraId="1085DA1F" w14:textId="77777777">
        <w:trPr>
          <w:trHeight w:val="283"/>
        </w:trPr>
        <w:tc>
          <w:tcPr>
            <w:tcW w:w="2303" w:type="dxa"/>
          </w:tcPr>
          <w:p w14:paraId="2C60674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otherFundPayment</w:t>
            </w:r>
          </w:p>
        </w:tc>
        <w:tc>
          <w:tcPr>
            <w:tcW w:w="1945" w:type="dxa"/>
          </w:tcPr>
          <w:p w14:paraId="09670D5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其他基金支出</w:t>
            </w:r>
          </w:p>
        </w:tc>
        <w:tc>
          <w:tcPr>
            <w:tcW w:w="1559" w:type="dxa"/>
          </w:tcPr>
          <w:p w14:paraId="5177E127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7F057C7E" w14:textId="77777777" w:rsidR="00E828BC" w:rsidRDefault="00FB3A0E">
            <w:pPr>
              <w:pStyle w:val="TableParagraph"/>
            </w:pPr>
            <w:r>
              <w:t>2</w:t>
            </w:r>
            <w:r>
              <w:rPr>
                <w:rFonts w:hint="eastAsia"/>
              </w:rPr>
              <w:t>位小数。</w:t>
            </w:r>
            <w:r>
              <w:t>除上述基金支付外的基金支付金额</w:t>
            </w:r>
            <w:r>
              <w:rPr>
                <w:rFonts w:hint="eastAsia"/>
              </w:rPr>
              <w:t>。</w:t>
            </w:r>
          </w:p>
        </w:tc>
      </w:tr>
      <w:tr w:rsidR="00E828BC" w14:paraId="35FEFDA2" w14:textId="77777777">
        <w:trPr>
          <w:trHeight w:val="283"/>
        </w:trPr>
        <w:tc>
          <w:tcPr>
            <w:tcW w:w="2303" w:type="dxa"/>
          </w:tcPr>
          <w:p w14:paraId="7A0DA3E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medicarePayLine</w:t>
            </w:r>
          </w:p>
        </w:tc>
        <w:tc>
          <w:tcPr>
            <w:tcW w:w="1945" w:type="dxa"/>
          </w:tcPr>
          <w:p w14:paraId="78561AE0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医保起</w:t>
            </w:r>
            <w:proofErr w:type="gramEnd"/>
            <w:r>
              <w:rPr>
                <w:rFonts w:hint="eastAsia"/>
              </w:rPr>
              <w:t>付线</w:t>
            </w:r>
          </w:p>
        </w:tc>
        <w:tc>
          <w:tcPr>
            <w:tcW w:w="1559" w:type="dxa"/>
          </w:tcPr>
          <w:p w14:paraId="1A51FFAF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56CA9D3C" w14:textId="77777777" w:rsidR="00E828BC" w:rsidRDefault="00FB3A0E">
            <w:pPr>
              <w:pStyle w:val="TableParagraph"/>
            </w:pPr>
            <w:r>
              <w:t>2</w:t>
            </w:r>
            <w:r>
              <w:rPr>
                <w:rFonts w:hint="eastAsia"/>
              </w:rPr>
              <w:t>位小数。本</w:t>
            </w:r>
            <w:r>
              <w:t>次就医的起付金</w:t>
            </w:r>
            <w:r>
              <w:rPr>
                <w:rFonts w:hint="eastAsia"/>
              </w:rPr>
              <w:t>。</w:t>
            </w:r>
          </w:p>
        </w:tc>
      </w:tr>
      <w:tr w:rsidR="00E828BC" w14:paraId="0BAAC4B4" w14:textId="77777777">
        <w:trPr>
          <w:trHeight w:val="283"/>
        </w:trPr>
        <w:tc>
          <w:tcPr>
            <w:tcW w:w="2303" w:type="dxa"/>
          </w:tcPr>
          <w:p w14:paraId="12550CD7" w14:textId="77777777" w:rsidR="00E828BC" w:rsidRDefault="00FB3A0E">
            <w:pPr>
              <w:pStyle w:val="TableParagraph"/>
            </w:pPr>
            <w:r>
              <w:t>accountFundMoney</w:t>
            </w:r>
          </w:p>
        </w:tc>
        <w:tc>
          <w:tcPr>
            <w:tcW w:w="1945" w:type="dxa"/>
          </w:tcPr>
          <w:p w14:paraId="63DA578A" w14:textId="77777777" w:rsidR="00E828BC" w:rsidRDefault="00FB3A0E">
            <w:pPr>
              <w:pStyle w:val="TableParagraph"/>
            </w:pPr>
            <w:r>
              <w:t>账户支付</w:t>
            </w:r>
          </w:p>
        </w:tc>
        <w:tc>
          <w:tcPr>
            <w:tcW w:w="1559" w:type="dxa"/>
          </w:tcPr>
          <w:p w14:paraId="4A5D3541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74D0DC92" w14:textId="77777777" w:rsidR="00E828BC" w:rsidRDefault="00FB3A0E">
            <w:pPr>
              <w:pStyle w:val="TableParagraph"/>
            </w:pPr>
            <w:r>
              <w:t>2</w:t>
            </w:r>
            <w:r>
              <w:rPr>
                <w:rFonts w:hint="eastAsia"/>
              </w:rPr>
              <w:t>位小数。</w:t>
            </w:r>
            <w:r>
              <w:t>本次个人账户支付金额</w:t>
            </w:r>
            <w:r>
              <w:rPr>
                <w:rFonts w:hint="eastAsia"/>
              </w:rPr>
              <w:t>。</w:t>
            </w:r>
          </w:p>
        </w:tc>
      </w:tr>
      <w:tr w:rsidR="00E828BC" w14:paraId="20708B71" w14:textId="77777777">
        <w:trPr>
          <w:trHeight w:val="283"/>
        </w:trPr>
        <w:tc>
          <w:tcPr>
            <w:tcW w:w="2303" w:type="dxa"/>
          </w:tcPr>
          <w:p w14:paraId="3148E40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individualCashPayment</w:t>
            </w:r>
          </w:p>
        </w:tc>
        <w:tc>
          <w:tcPr>
            <w:tcW w:w="1945" w:type="dxa"/>
          </w:tcPr>
          <w:p w14:paraId="546030E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个人现金支付</w:t>
            </w:r>
          </w:p>
        </w:tc>
        <w:tc>
          <w:tcPr>
            <w:tcW w:w="1559" w:type="dxa"/>
          </w:tcPr>
          <w:p w14:paraId="09406097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05C63875" w14:textId="77777777" w:rsidR="00E828BC" w:rsidRDefault="00FB3A0E">
            <w:pPr>
              <w:pStyle w:val="TableParagraph"/>
            </w:pPr>
            <w:r>
              <w:t>2</w:t>
            </w:r>
            <w:r>
              <w:rPr>
                <w:rFonts w:hint="eastAsia"/>
              </w:rPr>
              <w:t>位小数。</w:t>
            </w:r>
          </w:p>
        </w:tc>
      </w:tr>
      <w:tr w:rsidR="00E828BC" w14:paraId="24517D0B" w14:textId="77777777">
        <w:trPr>
          <w:trHeight w:val="283"/>
        </w:trPr>
        <w:tc>
          <w:tcPr>
            <w:tcW w:w="2303" w:type="dxa"/>
          </w:tcPr>
          <w:p w14:paraId="18A2249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yearAccountRemainAmount</w:t>
            </w:r>
          </w:p>
        </w:tc>
        <w:tc>
          <w:tcPr>
            <w:tcW w:w="1945" w:type="dxa"/>
          </w:tcPr>
          <w:p w14:paraId="1F62E46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当年账户余额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</w:tcPr>
          <w:p w14:paraId="2FE18063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7907338C" w14:textId="77777777" w:rsidR="00E828BC" w:rsidRDefault="00E828BC">
            <w:pPr>
              <w:pStyle w:val="TableParagraph"/>
            </w:pPr>
          </w:p>
        </w:tc>
      </w:tr>
      <w:tr w:rsidR="00E828BC" w14:paraId="5C719B16" w14:textId="77777777">
        <w:trPr>
          <w:trHeight w:val="283"/>
        </w:trPr>
        <w:tc>
          <w:tcPr>
            <w:tcW w:w="2303" w:type="dxa"/>
          </w:tcPr>
          <w:p w14:paraId="6536DA2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previousAccountRemainAmount</w:t>
            </w:r>
          </w:p>
        </w:tc>
        <w:tc>
          <w:tcPr>
            <w:tcW w:w="1945" w:type="dxa"/>
          </w:tcPr>
          <w:p w14:paraId="045BC4C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历年账户余额</w:t>
            </w:r>
          </w:p>
        </w:tc>
        <w:tc>
          <w:tcPr>
            <w:tcW w:w="1559" w:type="dxa"/>
          </w:tcPr>
          <w:p w14:paraId="4F984854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201B900A" w14:textId="77777777" w:rsidR="00E828BC" w:rsidRDefault="00E828BC">
            <w:pPr>
              <w:pStyle w:val="TableParagraph"/>
            </w:pPr>
          </w:p>
        </w:tc>
      </w:tr>
      <w:tr w:rsidR="00E828BC" w14:paraId="079687FE" w14:textId="77777777">
        <w:trPr>
          <w:trHeight w:val="283"/>
        </w:trPr>
        <w:tc>
          <w:tcPr>
            <w:tcW w:w="2303" w:type="dxa"/>
          </w:tcPr>
          <w:p w14:paraId="0D57717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notifyInfo</w:t>
            </w:r>
          </w:p>
        </w:tc>
        <w:tc>
          <w:tcPr>
            <w:tcW w:w="1945" w:type="dxa"/>
          </w:tcPr>
          <w:p w14:paraId="6EA886D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1559" w:type="dxa"/>
          </w:tcPr>
          <w:p w14:paraId="524AEC0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977" w:type="dxa"/>
          </w:tcPr>
          <w:p w14:paraId="1F4DD2A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如有</w:t>
            </w:r>
            <w:r>
              <w:t>备注，放此字段</w:t>
            </w:r>
          </w:p>
        </w:tc>
      </w:tr>
      <w:tr w:rsidR="00E828BC" w14:paraId="6374E749" w14:textId="77777777">
        <w:trPr>
          <w:trHeight w:val="283"/>
        </w:trPr>
        <w:tc>
          <w:tcPr>
            <w:tcW w:w="2303" w:type="dxa"/>
          </w:tcPr>
          <w:p w14:paraId="34EBC76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afterRoundingAmount</w:t>
            </w:r>
          </w:p>
        </w:tc>
        <w:tc>
          <w:tcPr>
            <w:tcW w:w="1945" w:type="dxa"/>
          </w:tcPr>
          <w:p w14:paraId="544DBA1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实收金额</w:t>
            </w:r>
          </w:p>
        </w:tc>
        <w:tc>
          <w:tcPr>
            <w:tcW w:w="1559" w:type="dxa"/>
          </w:tcPr>
          <w:p w14:paraId="44E91857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3D57917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四舍五入后的金额。</w:t>
            </w:r>
          </w:p>
        </w:tc>
      </w:tr>
      <w:tr w:rsidR="00E828BC" w14:paraId="002001D7" w14:textId="77777777">
        <w:trPr>
          <w:trHeight w:val="283"/>
        </w:trPr>
        <w:tc>
          <w:tcPr>
            <w:tcW w:w="2303" w:type="dxa"/>
          </w:tcPr>
          <w:p w14:paraId="16D9BFED" w14:textId="77777777" w:rsidR="00E828BC" w:rsidRDefault="00FB3A0E">
            <w:r>
              <w:t>medicarePayLineToLimitLine</w:t>
            </w:r>
          </w:p>
        </w:tc>
        <w:tc>
          <w:tcPr>
            <w:tcW w:w="1945" w:type="dxa"/>
          </w:tcPr>
          <w:p w14:paraId="3AA4A9D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起付线至基本段封顶线费用</w:t>
            </w:r>
          </w:p>
        </w:tc>
        <w:tc>
          <w:tcPr>
            <w:tcW w:w="1559" w:type="dxa"/>
          </w:tcPr>
          <w:p w14:paraId="5A1530B1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79F9D2FC" w14:textId="77777777" w:rsidR="00E828BC" w:rsidRDefault="00FB3A0E">
            <w:pPr>
              <w:pStyle w:val="TableParagraph"/>
            </w:pPr>
            <w:r>
              <w:t>2</w:t>
            </w:r>
            <w:r>
              <w:rPr>
                <w:rFonts w:hint="eastAsia"/>
              </w:rPr>
              <w:t>位小数，</w:t>
            </w:r>
            <w:r>
              <w:t>北京地区使用</w:t>
            </w:r>
          </w:p>
        </w:tc>
      </w:tr>
      <w:tr w:rsidR="00E828BC" w14:paraId="5AED8CA3" w14:textId="77777777">
        <w:trPr>
          <w:trHeight w:val="283"/>
        </w:trPr>
        <w:tc>
          <w:tcPr>
            <w:tcW w:w="2303" w:type="dxa"/>
          </w:tcPr>
          <w:p w14:paraId="66F344FC" w14:textId="77777777" w:rsidR="00E828BC" w:rsidRDefault="00FB3A0E">
            <w:r>
              <w:t>limitLineToLargePayment</w:t>
            </w:r>
          </w:p>
        </w:tc>
        <w:tc>
          <w:tcPr>
            <w:tcW w:w="1945" w:type="dxa"/>
          </w:tcPr>
          <w:p w14:paraId="1DAA540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基本段封顶线至大额医疗封顶线费用</w:t>
            </w:r>
          </w:p>
        </w:tc>
        <w:tc>
          <w:tcPr>
            <w:tcW w:w="1559" w:type="dxa"/>
          </w:tcPr>
          <w:p w14:paraId="2A65BE80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String(16)</w:t>
            </w:r>
          </w:p>
        </w:tc>
        <w:tc>
          <w:tcPr>
            <w:tcW w:w="2977" w:type="dxa"/>
          </w:tcPr>
          <w:p w14:paraId="1C49EBF3" w14:textId="77777777" w:rsidR="00E828BC" w:rsidRDefault="00FB3A0E">
            <w:pPr>
              <w:pStyle w:val="TableParagraph"/>
            </w:pPr>
            <w:r>
              <w:t>2</w:t>
            </w:r>
            <w:r>
              <w:rPr>
                <w:rFonts w:hint="eastAsia"/>
              </w:rPr>
              <w:t>位小数，</w:t>
            </w:r>
            <w:r>
              <w:t>北京地区使用</w:t>
            </w:r>
          </w:p>
        </w:tc>
      </w:tr>
    </w:tbl>
    <w:p w14:paraId="66392E5E" w14:textId="77777777" w:rsidR="00E828BC" w:rsidRDefault="00E828BC">
      <w:pPr>
        <w:rPr>
          <w:rFonts w:ascii="黑体" w:hAnsi="黑体"/>
          <w:color w:val="FF0000"/>
        </w:rPr>
      </w:pPr>
    </w:p>
    <w:p w14:paraId="3AB4AE3B" w14:textId="77777777" w:rsidR="00E828BC" w:rsidRDefault="00FB3A0E">
      <w:pPr>
        <w:pStyle w:val="a6"/>
      </w:pPr>
      <w:bookmarkStart w:id="61" w:name="疾病信息"/>
      <w:r>
        <w:rPr>
          <w:rFonts w:hint="eastAsia"/>
        </w:rPr>
        <w:t>&lt;</w:t>
      </w:r>
      <w:r>
        <w:t>疾病信息</w:t>
      </w:r>
      <w:r>
        <w:rPr>
          <w:rFonts w:hint="eastAsia"/>
        </w:rPr>
        <w:t>&gt;</w:t>
      </w:r>
      <w:bookmarkEnd w:id="61"/>
      <w:r>
        <w:t xml:space="preserve"> 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6"/>
        <w:gridCol w:w="1820"/>
        <w:gridCol w:w="1701"/>
        <w:gridCol w:w="2552"/>
      </w:tblGrid>
      <w:tr w:rsidR="00E828BC" w14:paraId="0B6BEBAE" w14:textId="77777777">
        <w:trPr>
          <w:trHeight w:val="90"/>
        </w:trPr>
        <w:tc>
          <w:tcPr>
            <w:tcW w:w="2286" w:type="dxa"/>
            <w:shd w:val="clear" w:color="auto" w:fill="D9D9D9" w:themeFill="background1" w:themeFillShade="D9"/>
          </w:tcPr>
          <w:p w14:paraId="408CDE5B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820" w:type="dxa"/>
            <w:shd w:val="clear" w:color="auto" w:fill="D9D9D9" w:themeFill="background1" w:themeFillShade="D9"/>
          </w:tcPr>
          <w:p w14:paraId="773B297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3B397D9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D527FE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21BC4598" w14:textId="77777777">
        <w:trPr>
          <w:trHeight w:val="285"/>
        </w:trPr>
        <w:tc>
          <w:tcPr>
            <w:tcW w:w="2286" w:type="dxa"/>
          </w:tcPr>
          <w:p w14:paraId="463D32B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code</w:t>
            </w:r>
          </w:p>
        </w:tc>
        <w:tc>
          <w:tcPr>
            <w:tcW w:w="1820" w:type="dxa"/>
          </w:tcPr>
          <w:p w14:paraId="34CFCC1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院内诊断</w:t>
            </w:r>
            <w:r>
              <w:t>代码</w:t>
            </w:r>
          </w:p>
        </w:tc>
        <w:tc>
          <w:tcPr>
            <w:tcW w:w="1701" w:type="dxa"/>
          </w:tcPr>
          <w:p w14:paraId="22D60D0A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String(20)</w:t>
            </w:r>
          </w:p>
        </w:tc>
        <w:tc>
          <w:tcPr>
            <w:tcW w:w="2552" w:type="dxa"/>
          </w:tcPr>
          <w:p w14:paraId="08BEFB53" w14:textId="77777777" w:rsidR="00E828BC" w:rsidRDefault="00E828BC">
            <w:pPr>
              <w:pStyle w:val="TableParagraph"/>
            </w:pPr>
          </w:p>
        </w:tc>
      </w:tr>
      <w:tr w:rsidR="00E828BC" w14:paraId="3A4F3656" w14:textId="77777777">
        <w:trPr>
          <w:trHeight w:val="90"/>
        </w:trPr>
        <w:tc>
          <w:tcPr>
            <w:tcW w:w="2286" w:type="dxa"/>
          </w:tcPr>
          <w:p w14:paraId="4EC692AA" w14:textId="77777777" w:rsidR="00E828BC" w:rsidRDefault="00FB3A0E">
            <w:pPr>
              <w:pStyle w:val="TableParagraph"/>
            </w:pPr>
            <w:r>
              <w:t>icd</w:t>
            </w:r>
          </w:p>
        </w:tc>
        <w:tc>
          <w:tcPr>
            <w:tcW w:w="1820" w:type="dxa"/>
          </w:tcPr>
          <w:p w14:paraId="32F5514F" w14:textId="77777777" w:rsidR="00E828BC" w:rsidRDefault="00FB3A0E">
            <w:pPr>
              <w:pStyle w:val="TableParagraph"/>
            </w:pPr>
            <w:r>
              <w:t>疾病</w:t>
            </w:r>
            <w:r>
              <w:rPr>
                <w:rFonts w:hint="eastAsia"/>
              </w:rPr>
              <w:t>ICD</w:t>
            </w:r>
          </w:p>
        </w:tc>
        <w:tc>
          <w:tcPr>
            <w:tcW w:w="1701" w:type="dxa"/>
          </w:tcPr>
          <w:p w14:paraId="083D1D78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String(20)</w:t>
            </w:r>
          </w:p>
        </w:tc>
        <w:tc>
          <w:tcPr>
            <w:tcW w:w="2552" w:type="dxa"/>
          </w:tcPr>
          <w:p w14:paraId="2BA028E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ICD10</w:t>
            </w:r>
            <w:r>
              <w:rPr>
                <w:rFonts w:hint="eastAsia"/>
              </w:rPr>
              <w:t>编码</w:t>
            </w:r>
          </w:p>
        </w:tc>
      </w:tr>
      <w:tr w:rsidR="00E828BC" w14:paraId="770182CD" w14:textId="77777777">
        <w:trPr>
          <w:trHeight w:val="285"/>
        </w:trPr>
        <w:tc>
          <w:tcPr>
            <w:tcW w:w="2286" w:type="dxa"/>
          </w:tcPr>
          <w:p w14:paraId="0BE44F1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</w:tcPr>
          <w:p w14:paraId="50BB1AFE" w14:textId="77777777" w:rsidR="00E828BC" w:rsidRDefault="00FB3A0E">
            <w:pPr>
              <w:pStyle w:val="TableParagraph"/>
            </w:pPr>
            <w:r>
              <w:t>疾病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ICD</w:t>
            </w:r>
          </w:p>
        </w:tc>
        <w:tc>
          <w:tcPr>
            <w:tcW w:w="1701" w:type="dxa"/>
          </w:tcPr>
          <w:p w14:paraId="350762DB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5</w:t>
            </w:r>
            <w:r>
              <w:rPr>
                <w:rStyle w:val="af"/>
              </w:rPr>
              <w:t>0)</w:t>
            </w:r>
          </w:p>
        </w:tc>
        <w:tc>
          <w:tcPr>
            <w:tcW w:w="2552" w:type="dxa"/>
          </w:tcPr>
          <w:p w14:paraId="77684A91" w14:textId="77777777" w:rsidR="00E828BC" w:rsidRDefault="00E828BC">
            <w:pPr>
              <w:pStyle w:val="TableParagraph"/>
            </w:pPr>
          </w:p>
        </w:tc>
      </w:tr>
      <w:tr w:rsidR="00E828BC" w14:paraId="19E7AF13" w14:textId="77777777">
        <w:trPr>
          <w:trHeight w:val="70"/>
        </w:trPr>
        <w:tc>
          <w:tcPr>
            <w:tcW w:w="2286" w:type="dxa"/>
          </w:tcPr>
          <w:p w14:paraId="1003E27E" w14:textId="77777777" w:rsidR="00E828BC" w:rsidRDefault="00FB3A0E">
            <w:pPr>
              <w:pStyle w:val="TableParagraph"/>
            </w:pPr>
            <w:r>
              <w:t>description</w:t>
            </w:r>
          </w:p>
        </w:tc>
        <w:tc>
          <w:tcPr>
            <w:tcW w:w="1820" w:type="dxa"/>
          </w:tcPr>
          <w:p w14:paraId="0014C48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院内</w:t>
            </w:r>
            <w:r>
              <w:t>疾病</w:t>
            </w:r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</w:tcPr>
          <w:p w14:paraId="37C4573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String(500)</w:t>
            </w:r>
          </w:p>
        </w:tc>
        <w:tc>
          <w:tcPr>
            <w:tcW w:w="2552" w:type="dxa"/>
          </w:tcPr>
          <w:p w14:paraId="0251DF14" w14:textId="77777777" w:rsidR="00E828BC" w:rsidRDefault="00E828BC">
            <w:pPr>
              <w:pStyle w:val="TableParagraph"/>
            </w:pPr>
          </w:p>
        </w:tc>
      </w:tr>
      <w:tr w:rsidR="00E828BC" w14:paraId="73828034" w14:textId="77777777">
        <w:trPr>
          <w:trHeight w:val="70"/>
        </w:trPr>
        <w:tc>
          <w:tcPr>
            <w:tcW w:w="2286" w:type="dxa"/>
          </w:tcPr>
          <w:p w14:paraId="6834373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sort</w:t>
            </w:r>
          </w:p>
        </w:tc>
        <w:tc>
          <w:tcPr>
            <w:tcW w:w="1820" w:type="dxa"/>
          </w:tcPr>
          <w:p w14:paraId="3636CBC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疾病排序</w:t>
            </w:r>
          </w:p>
        </w:tc>
        <w:tc>
          <w:tcPr>
            <w:tcW w:w="1701" w:type="dxa"/>
          </w:tcPr>
          <w:p w14:paraId="6F34CE8F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552" w:type="dxa"/>
          </w:tcPr>
          <w:p w14:paraId="57E53D68" w14:textId="77777777" w:rsidR="00E828BC" w:rsidRDefault="00FB3A0E">
            <w:pPr>
              <w:pStyle w:val="TableParagraph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主要</w:t>
            </w:r>
            <w:r>
              <w:rPr>
                <w:rFonts w:hint="eastAsia"/>
              </w:rPr>
              <w:t>疾病</w:t>
            </w:r>
            <w:r>
              <w:t>，</w:t>
            </w:r>
          </w:p>
          <w:p w14:paraId="1071A98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次要</w:t>
            </w:r>
            <w:r>
              <w:rPr>
                <w:rFonts w:hint="eastAsia"/>
              </w:rPr>
              <w:t>疾病</w:t>
            </w:r>
            <w:r>
              <w:t>,</w:t>
            </w:r>
          </w:p>
        </w:tc>
      </w:tr>
      <w:tr w:rsidR="00E828BC" w14:paraId="559E93B7" w14:textId="77777777">
        <w:trPr>
          <w:trHeight w:val="70"/>
        </w:trPr>
        <w:tc>
          <w:tcPr>
            <w:tcW w:w="2286" w:type="dxa"/>
          </w:tcPr>
          <w:p w14:paraId="707D400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inHosDiagnoseType</w:t>
            </w:r>
          </w:p>
        </w:tc>
        <w:tc>
          <w:tcPr>
            <w:tcW w:w="1820" w:type="dxa"/>
          </w:tcPr>
          <w:p w14:paraId="100D3C9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住院诊断类型</w:t>
            </w:r>
          </w:p>
        </w:tc>
        <w:tc>
          <w:tcPr>
            <w:tcW w:w="1701" w:type="dxa"/>
          </w:tcPr>
          <w:p w14:paraId="66DAE2D8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  <w:rFonts w:hint="eastAsia"/>
              </w:rPr>
              <w:t>String(3)</w:t>
            </w:r>
          </w:p>
        </w:tc>
        <w:tc>
          <w:tcPr>
            <w:tcW w:w="2552" w:type="dxa"/>
          </w:tcPr>
          <w:p w14:paraId="763D5ED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：入院诊断</w:t>
            </w:r>
          </w:p>
          <w:p w14:paraId="2B6B7CC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：出院诊断</w:t>
            </w:r>
          </w:p>
        </w:tc>
      </w:tr>
      <w:tr w:rsidR="00E828BC" w14:paraId="07841FB2" w14:textId="77777777">
        <w:trPr>
          <w:trHeight w:val="70"/>
        </w:trPr>
        <w:tc>
          <w:tcPr>
            <w:tcW w:w="2286" w:type="dxa"/>
          </w:tcPr>
          <w:p w14:paraId="3F95C0E0" w14:textId="77777777" w:rsidR="00E828BC" w:rsidRDefault="00FB3A0E">
            <w:pPr>
              <w:pStyle w:val="TableParagraph"/>
            </w:pPr>
            <w:r>
              <w:lastRenderedPageBreak/>
              <w:t>treatmentOutcome</w:t>
            </w:r>
          </w:p>
        </w:tc>
        <w:tc>
          <w:tcPr>
            <w:tcW w:w="1820" w:type="dxa"/>
          </w:tcPr>
          <w:p w14:paraId="6F1532B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治疗</w:t>
            </w:r>
            <w:r>
              <w:t>结果</w:t>
            </w:r>
          </w:p>
        </w:tc>
        <w:tc>
          <w:tcPr>
            <w:tcW w:w="1701" w:type="dxa"/>
          </w:tcPr>
          <w:p w14:paraId="1B4721B9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String(500)</w:t>
            </w:r>
          </w:p>
        </w:tc>
        <w:tc>
          <w:tcPr>
            <w:tcW w:w="2552" w:type="dxa"/>
          </w:tcPr>
          <w:p w14:paraId="12E5734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出院记录</w:t>
            </w:r>
            <w:r>
              <w:t>必填</w:t>
            </w:r>
          </w:p>
        </w:tc>
      </w:tr>
    </w:tbl>
    <w:p w14:paraId="72C0AC47" w14:textId="77777777" w:rsidR="00E828BC" w:rsidRDefault="00E828BC">
      <w:pPr>
        <w:rPr>
          <w:rFonts w:ascii="黑体" w:hAnsi="黑体"/>
        </w:rPr>
      </w:pPr>
    </w:p>
    <w:p w14:paraId="649E1DF8" w14:textId="77777777" w:rsidR="00E828BC" w:rsidRDefault="00FB3A0E">
      <w:pPr>
        <w:rPr>
          <w:rFonts w:ascii="Arial" w:eastAsia="黑体" w:hAnsi="Arial"/>
          <w:sz w:val="20"/>
        </w:rPr>
      </w:pPr>
      <w:bookmarkStart w:id="62" w:name="费用大项"/>
      <w:r>
        <w:rPr>
          <w:rFonts w:ascii="Arial" w:eastAsia="黑体" w:hAnsi="Arial" w:hint="eastAsia"/>
          <w:sz w:val="20"/>
        </w:rPr>
        <w:t>&lt;</w:t>
      </w:r>
      <w:r>
        <w:rPr>
          <w:rFonts w:ascii="Arial" w:eastAsia="黑体" w:hAnsi="Arial" w:hint="eastAsia"/>
          <w:sz w:val="20"/>
        </w:rPr>
        <w:t>费用大项</w:t>
      </w:r>
      <w:r>
        <w:rPr>
          <w:rFonts w:ascii="Arial" w:eastAsia="黑体" w:hAnsi="Arial" w:hint="eastAsia"/>
          <w:sz w:val="20"/>
        </w:rPr>
        <w:t>&gt;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1672"/>
        <w:gridCol w:w="1747"/>
        <w:gridCol w:w="2961"/>
      </w:tblGrid>
      <w:tr w:rsidR="00E828BC" w14:paraId="7EC7C99A" w14:textId="77777777">
        <w:trPr>
          <w:trHeight w:val="90"/>
        </w:trPr>
        <w:tc>
          <w:tcPr>
            <w:tcW w:w="1979" w:type="dxa"/>
            <w:shd w:val="clear" w:color="auto" w:fill="D9D9D9" w:themeFill="background1" w:themeFillShade="D9"/>
          </w:tcPr>
          <w:bookmarkEnd w:id="62"/>
          <w:p w14:paraId="20F0AEC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4C6EC40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14:paraId="50639E1B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961" w:type="dxa"/>
            <w:shd w:val="clear" w:color="auto" w:fill="D9D9D9" w:themeFill="background1" w:themeFillShade="D9"/>
          </w:tcPr>
          <w:p w14:paraId="18B54FE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6673B4AA" w14:textId="77777777">
        <w:trPr>
          <w:trHeight w:val="285"/>
        </w:trPr>
        <w:tc>
          <w:tcPr>
            <w:tcW w:w="1979" w:type="dxa"/>
            <w:shd w:val="clear" w:color="auto" w:fill="auto"/>
            <w:vAlign w:val="center"/>
          </w:tcPr>
          <w:p w14:paraId="518E13F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medicalItemCat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52A1418D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大项类别</w:t>
            </w:r>
          </w:p>
        </w:tc>
        <w:tc>
          <w:tcPr>
            <w:tcW w:w="1747" w:type="dxa"/>
          </w:tcPr>
          <w:p w14:paraId="0F5C8F00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961" w:type="dxa"/>
          </w:tcPr>
          <w:p w14:paraId="6CE69F2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如果</w:t>
            </w:r>
            <w:r>
              <w:t>对不上，则默认</w:t>
            </w:r>
            <w:r>
              <w:rPr>
                <w:rFonts w:hint="eastAsia"/>
              </w:rPr>
              <w:t>99</w:t>
            </w:r>
          </w:p>
        </w:tc>
      </w:tr>
      <w:tr w:rsidR="00E828BC" w14:paraId="2999AECE" w14:textId="77777777">
        <w:trPr>
          <w:trHeight w:val="285"/>
        </w:trPr>
        <w:tc>
          <w:tcPr>
            <w:tcW w:w="1979" w:type="dxa"/>
            <w:shd w:val="clear" w:color="auto" w:fill="auto"/>
            <w:vAlign w:val="center"/>
          </w:tcPr>
          <w:p w14:paraId="7FE6CB6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 xml:space="preserve">amount 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5415181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金额</w:t>
            </w:r>
          </w:p>
        </w:tc>
        <w:tc>
          <w:tcPr>
            <w:tcW w:w="1747" w:type="dxa"/>
          </w:tcPr>
          <w:p w14:paraId="484ADC4A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61" w:type="dxa"/>
          </w:tcPr>
          <w:p w14:paraId="7AF1CEDB" w14:textId="77777777" w:rsidR="00E828BC" w:rsidRDefault="00E828BC">
            <w:pPr>
              <w:pStyle w:val="TableParagraph"/>
            </w:pPr>
          </w:p>
        </w:tc>
      </w:tr>
      <w:tr w:rsidR="00E828BC" w14:paraId="5D86E11B" w14:textId="77777777">
        <w:trPr>
          <w:trHeight w:val="285"/>
        </w:trPr>
        <w:tc>
          <w:tcPr>
            <w:tcW w:w="1979" w:type="dxa"/>
            <w:shd w:val="clear" w:color="auto" w:fill="FFFFFF" w:themeFill="background1"/>
            <w:vAlign w:val="center"/>
          </w:tcPr>
          <w:p w14:paraId="07D3E96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 xml:space="preserve">selfAmount 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67AEFD9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自费金额</w:t>
            </w:r>
          </w:p>
        </w:tc>
        <w:tc>
          <w:tcPr>
            <w:tcW w:w="1747" w:type="dxa"/>
          </w:tcPr>
          <w:p w14:paraId="3F42B75C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61" w:type="dxa"/>
          </w:tcPr>
          <w:p w14:paraId="7D811EC8" w14:textId="77777777" w:rsidR="00E828BC" w:rsidRDefault="00E828BC">
            <w:pPr>
              <w:pStyle w:val="TableParagraph"/>
            </w:pPr>
          </w:p>
        </w:tc>
      </w:tr>
      <w:tr w:rsidR="00E828BC" w14:paraId="5706853D" w14:textId="77777777">
        <w:trPr>
          <w:trHeight w:val="90"/>
        </w:trPr>
        <w:tc>
          <w:tcPr>
            <w:tcW w:w="1979" w:type="dxa"/>
            <w:shd w:val="clear" w:color="auto" w:fill="FFFFFF" w:themeFill="background1"/>
            <w:vAlign w:val="center"/>
          </w:tcPr>
          <w:p w14:paraId="1A76ABC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 xml:space="preserve">selfPayAmount 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55A93C3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自理金额</w:t>
            </w:r>
          </w:p>
        </w:tc>
        <w:tc>
          <w:tcPr>
            <w:tcW w:w="1747" w:type="dxa"/>
          </w:tcPr>
          <w:p w14:paraId="587745DF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61" w:type="dxa"/>
          </w:tcPr>
          <w:p w14:paraId="72C05194" w14:textId="77777777" w:rsidR="00E828BC" w:rsidRDefault="00E828BC">
            <w:pPr>
              <w:pStyle w:val="TableParagraph"/>
            </w:pPr>
          </w:p>
        </w:tc>
      </w:tr>
      <w:tr w:rsidR="00E828BC" w14:paraId="17A0991A" w14:textId="77777777">
        <w:trPr>
          <w:trHeight w:val="90"/>
        </w:trPr>
        <w:tc>
          <w:tcPr>
            <w:tcW w:w="1979" w:type="dxa"/>
            <w:shd w:val="clear" w:color="auto" w:fill="FFFFFF" w:themeFill="background1"/>
            <w:vAlign w:val="center"/>
          </w:tcPr>
          <w:p w14:paraId="3032535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detailCount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15B43D2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明细记录数</w:t>
            </w:r>
          </w:p>
        </w:tc>
        <w:tc>
          <w:tcPr>
            <w:tcW w:w="1747" w:type="dxa"/>
          </w:tcPr>
          <w:p w14:paraId="3E9B9188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1</w:t>
            </w:r>
            <w:r>
              <w:rPr>
                <w:rStyle w:val="af"/>
              </w:rPr>
              <w:t>0)</w:t>
            </w:r>
          </w:p>
        </w:tc>
        <w:tc>
          <w:tcPr>
            <w:tcW w:w="2961" w:type="dxa"/>
          </w:tcPr>
          <w:p w14:paraId="712AF25C" w14:textId="77777777" w:rsidR="00E828BC" w:rsidRDefault="00E828BC">
            <w:pPr>
              <w:pStyle w:val="TableParagraph"/>
            </w:pPr>
          </w:p>
        </w:tc>
      </w:tr>
      <w:tr w:rsidR="00E828BC" w14:paraId="6104129E" w14:textId="77777777">
        <w:trPr>
          <w:trHeight w:val="285"/>
        </w:trPr>
        <w:tc>
          <w:tcPr>
            <w:tcW w:w="1979" w:type="dxa"/>
            <w:shd w:val="clear" w:color="auto" w:fill="FFFFFF" w:themeFill="background1"/>
          </w:tcPr>
          <w:p w14:paraId="071E40A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feeList</w:t>
            </w:r>
          </w:p>
        </w:tc>
        <w:tc>
          <w:tcPr>
            <w:tcW w:w="1672" w:type="dxa"/>
            <w:shd w:val="clear" w:color="auto" w:fill="FFFF00"/>
          </w:tcPr>
          <w:p w14:paraId="2EA32813" w14:textId="77777777" w:rsidR="00E828BC" w:rsidRDefault="00FB3A0E">
            <w:pPr>
              <w:pStyle w:val="TableParagraph"/>
            </w:pPr>
            <w:hyperlink w:anchor="费用明细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费用明细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747" w:type="dxa"/>
          </w:tcPr>
          <w:p w14:paraId="44453FD6" w14:textId="77777777" w:rsidR="00E828BC" w:rsidRDefault="00E828BC">
            <w:pPr>
              <w:pStyle w:val="TableParagraph"/>
            </w:pPr>
          </w:p>
        </w:tc>
        <w:tc>
          <w:tcPr>
            <w:tcW w:w="2961" w:type="dxa"/>
          </w:tcPr>
          <w:p w14:paraId="2FAED3E7" w14:textId="77777777" w:rsidR="00E828BC" w:rsidRDefault="00E828BC">
            <w:pPr>
              <w:pStyle w:val="TableParagraph"/>
            </w:pPr>
          </w:p>
        </w:tc>
      </w:tr>
    </w:tbl>
    <w:p w14:paraId="744B1F19" w14:textId="77777777" w:rsidR="00E828BC" w:rsidRDefault="00E828BC">
      <w:pPr>
        <w:rPr>
          <w:rFonts w:ascii="黑体" w:hAnsi="黑体"/>
        </w:rPr>
      </w:pPr>
    </w:p>
    <w:p w14:paraId="00F4EAE9" w14:textId="77777777" w:rsidR="00E828BC" w:rsidRDefault="00FB3A0E">
      <w:pPr>
        <w:pStyle w:val="a6"/>
      </w:pPr>
      <w:bookmarkStart w:id="63" w:name="费用明细"/>
      <w:r>
        <w:rPr>
          <w:rFonts w:hint="eastAsia"/>
        </w:rPr>
        <w:t>&lt;</w:t>
      </w:r>
      <w:r>
        <w:rPr>
          <w:rFonts w:hint="eastAsia"/>
        </w:rPr>
        <w:t>费用明细</w:t>
      </w:r>
      <w:r>
        <w:rPr>
          <w:rFonts w:hint="eastAsia"/>
        </w:rPr>
        <w:t>&gt;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9"/>
        <w:gridCol w:w="1634"/>
        <w:gridCol w:w="1600"/>
        <w:gridCol w:w="2956"/>
      </w:tblGrid>
      <w:tr w:rsidR="00E828BC" w14:paraId="768F447D" w14:textId="77777777">
        <w:trPr>
          <w:trHeight w:val="283"/>
        </w:trPr>
        <w:tc>
          <w:tcPr>
            <w:tcW w:w="2169" w:type="dxa"/>
            <w:shd w:val="clear" w:color="auto" w:fill="D9D9D9" w:themeFill="background1" w:themeFillShade="D9"/>
          </w:tcPr>
          <w:bookmarkEnd w:id="63"/>
          <w:p w14:paraId="4EE4A49E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348C0F2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7C2F051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956" w:type="dxa"/>
            <w:shd w:val="clear" w:color="auto" w:fill="D9D9D9" w:themeFill="background1" w:themeFillShade="D9"/>
          </w:tcPr>
          <w:p w14:paraId="32E42C9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4CF6DE5E" w14:textId="77777777">
        <w:trPr>
          <w:trHeight w:val="90"/>
        </w:trPr>
        <w:tc>
          <w:tcPr>
            <w:tcW w:w="2169" w:type="dxa"/>
          </w:tcPr>
          <w:p w14:paraId="714372F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feeDetailNo</w:t>
            </w:r>
          </w:p>
        </w:tc>
        <w:tc>
          <w:tcPr>
            <w:tcW w:w="1634" w:type="dxa"/>
          </w:tcPr>
          <w:p w14:paraId="439F05E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明细序号</w:t>
            </w:r>
          </w:p>
        </w:tc>
        <w:tc>
          <w:tcPr>
            <w:tcW w:w="1600" w:type="dxa"/>
          </w:tcPr>
          <w:p w14:paraId="46B1B54C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String(50)</w:t>
            </w:r>
          </w:p>
        </w:tc>
        <w:tc>
          <w:tcPr>
            <w:tcW w:w="2956" w:type="dxa"/>
          </w:tcPr>
          <w:p w14:paraId="2A850AAA" w14:textId="77777777" w:rsidR="00E828BC" w:rsidRDefault="00E828BC">
            <w:pPr>
              <w:pStyle w:val="TableParagraph"/>
            </w:pPr>
          </w:p>
        </w:tc>
      </w:tr>
      <w:tr w:rsidR="00E828BC" w14:paraId="1582AAA8" w14:textId="77777777">
        <w:trPr>
          <w:trHeight w:val="283"/>
        </w:trPr>
        <w:tc>
          <w:tcPr>
            <w:tcW w:w="2169" w:type="dxa"/>
          </w:tcPr>
          <w:p w14:paraId="35BDA85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listCat</w:t>
            </w:r>
          </w:p>
        </w:tc>
        <w:tc>
          <w:tcPr>
            <w:tcW w:w="1634" w:type="dxa"/>
            <w:vAlign w:val="center"/>
          </w:tcPr>
          <w:p w14:paraId="47F01CE6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目录类别</w:t>
            </w:r>
          </w:p>
        </w:tc>
        <w:tc>
          <w:tcPr>
            <w:tcW w:w="1600" w:type="dxa"/>
          </w:tcPr>
          <w:p w14:paraId="619170BB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239E9339" w14:textId="77777777" w:rsidR="00E828BC" w:rsidRDefault="00E828BC">
            <w:pPr>
              <w:pStyle w:val="TableParagraph"/>
            </w:pPr>
          </w:p>
        </w:tc>
      </w:tr>
      <w:tr w:rsidR="00E828BC" w14:paraId="12B879B1" w14:textId="77777777">
        <w:trPr>
          <w:trHeight w:val="283"/>
        </w:trPr>
        <w:tc>
          <w:tcPr>
            <w:tcW w:w="2169" w:type="dxa"/>
          </w:tcPr>
          <w:p w14:paraId="50D9A44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medicalItemCat</w:t>
            </w:r>
          </w:p>
        </w:tc>
        <w:tc>
          <w:tcPr>
            <w:tcW w:w="1634" w:type="dxa"/>
            <w:vAlign w:val="center"/>
          </w:tcPr>
          <w:p w14:paraId="488123CB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小项类别</w:t>
            </w:r>
          </w:p>
        </w:tc>
        <w:tc>
          <w:tcPr>
            <w:tcW w:w="1600" w:type="dxa"/>
          </w:tcPr>
          <w:p w14:paraId="1D470C53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49B07D0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对不上</w:t>
            </w:r>
            <w:r>
              <w:t>传</w:t>
            </w:r>
            <w:r>
              <w:rPr>
                <w:rFonts w:hint="eastAsia"/>
              </w:rPr>
              <w:t>99</w:t>
            </w:r>
          </w:p>
        </w:tc>
      </w:tr>
      <w:tr w:rsidR="00E828BC" w14:paraId="0C910991" w14:textId="77777777">
        <w:trPr>
          <w:trHeight w:val="283"/>
        </w:trPr>
        <w:tc>
          <w:tcPr>
            <w:tcW w:w="2169" w:type="dxa"/>
            <w:vAlign w:val="center"/>
          </w:tcPr>
          <w:p w14:paraId="4A21251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listCat</w:t>
            </w:r>
            <w:r>
              <w:t>Name</w:t>
            </w:r>
          </w:p>
        </w:tc>
        <w:tc>
          <w:tcPr>
            <w:tcW w:w="1634" w:type="dxa"/>
            <w:vAlign w:val="center"/>
          </w:tcPr>
          <w:p w14:paraId="74998AA5" w14:textId="77777777" w:rsidR="00E828BC" w:rsidRDefault="00FB3A0E">
            <w:pPr>
              <w:pStyle w:val="TableParagraph"/>
              <w:rPr>
                <w:rStyle w:val="ac"/>
              </w:rPr>
            </w:pPr>
            <w:r>
              <w:rPr>
                <w:rStyle w:val="ac"/>
                <w:rFonts w:hint="eastAsia"/>
              </w:rPr>
              <w:t>项目</w:t>
            </w:r>
            <w:r>
              <w:rPr>
                <w:rStyle w:val="ac"/>
              </w:rPr>
              <w:t>类别名称</w:t>
            </w:r>
          </w:p>
        </w:tc>
        <w:tc>
          <w:tcPr>
            <w:tcW w:w="1600" w:type="dxa"/>
            <w:vAlign w:val="center"/>
          </w:tcPr>
          <w:p w14:paraId="4168D63A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String(50)</w:t>
            </w:r>
          </w:p>
        </w:tc>
        <w:tc>
          <w:tcPr>
            <w:tcW w:w="2956" w:type="dxa"/>
            <w:vAlign w:val="center"/>
          </w:tcPr>
          <w:p w14:paraId="6DEF3354" w14:textId="77777777" w:rsidR="00E828BC" w:rsidRDefault="00FB3A0E">
            <w:pPr>
              <w:pStyle w:val="TableParagraph"/>
            </w:pPr>
            <w:r>
              <w:rPr>
                <w:rFonts w:ascii="黑体" w:eastAsia="黑体" w:hAnsi="黑体" w:hint="eastAsia"/>
              </w:rPr>
              <w:t>大项</w:t>
            </w:r>
            <w:r>
              <w:rPr>
                <w:rFonts w:ascii="黑体" w:eastAsia="黑体" w:hAnsi="黑体"/>
              </w:rPr>
              <w:t>类别（</w:t>
            </w:r>
            <w:r>
              <w:rPr>
                <w:rFonts w:ascii="黑体" w:eastAsia="黑体" w:hAnsi="黑体" w:hint="eastAsia"/>
              </w:rPr>
              <w:t>发票</w:t>
            </w:r>
            <w:r>
              <w:rPr>
                <w:rFonts w:ascii="黑体" w:eastAsia="黑体" w:hAnsi="黑体"/>
              </w:rPr>
              <w:t>上</w:t>
            </w:r>
            <w:r>
              <w:rPr>
                <w:rFonts w:ascii="黑体" w:eastAsia="黑体" w:hAnsi="黑体" w:hint="eastAsia"/>
              </w:rPr>
              <w:t>的</w:t>
            </w:r>
            <w:r>
              <w:rPr>
                <w:rFonts w:ascii="黑体" w:eastAsia="黑体" w:hAnsi="黑体"/>
              </w:rPr>
              <w:t>类型）</w:t>
            </w:r>
          </w:p>
        </w:tc>
      </w:tr>
      <w:tr w:rsidR="00E828BC" w14:paraId="14B431A6" w14:textId="77777777">
        <w:trPr>
          <w:trHeight w:val="283"/>
        </w:trPr>
        <w:tc>
          <w:tcPr>
            <w:tcW w:w="2169" w:type="dxa"/>
          </w:tcPr>
          <w:p w14:paraId="3328B07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chargeLevel</w:t>
            </w:r>
          </w:p>
        </w:tc>
        <w:tc>
          <w:tcPr>
            <w:tcW w:w="1634" w:type="dxa"/>
          </w:tcPr>
          <w:p w14:paraId="3B06357F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项目等级</w:t>
            </w:r>
          </w:p>
        </w:tc>
        <w:tc>
          <w:tcPr>
            <w:tcW w:w="1600" w:type="dxa"/>
          </w:tcPr>
          <w:p w14:paraId="783F1D6E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2858EC10" w14:textId="77777777" w:rsidR="00E828BC" w:rsidRDefault="00FB3A0E">
            <w:pPr>
              <w:pStyle w:val="Table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甲类</w:t>
            </w:r>
          </w:p>
          <w:p w14:paraId="7664F940" w14:textId="77777777" w:rsidR="00E828BC" w:rsidRDefault="00FB3A0E">
            <w:pPr>
              <w:pStyle w:val="Table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乙类</w:t>
            </w:r>
          </w:p>
          <w:p w14:paraId="1ABB0B7B" w14:textId="77777777" w:rsidR="00E828BC" w:rsidRDefault="00FB3A0E">
            <w:pPr>
              <w:pStyle w:val="TableParagraph"/>
              <w:numPr>
                <w:ilvl w:val="0"/>
                <w:numId w:val="14"/>
              </w:numPr>
            </w:pPr>
            <w:r>
              <w:rPr>
                <w:rFonts w:hint="eastAsia"/>
                <w:sz w:val="18"/>
              </w:rPr>
              <w:t>丙</w:t>
            </w:r>
            <w:r>
              <w:rPr>
                <w:sz w:val="18"/>
              </w:rPr>
              <w:t>类</w:t>
            </w:r>
          </w:p>
        </w:tc>
      </w:tr>
      <w:tr w:rsidR="00E828BC" w14:paraId="7B384360" w14:textId="77777777">
        <w:trPr>
          <w:trHeight w:val="283"/>
        </w:trPr>
        <w:tc>
          <w:tcPr>
            <w:tcW w:w="2169" w:type="dxa"/>
          </w:tcPr>
          <w:p w14:paraId="5FE1571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projectNo</w:t>
            </w:r>
          </w:p>
        </w:tc>
        <w:tc>
          <w:tcPr>
            <w:tcW w:w="1634" w:type="dxa"/>
          </w:tcPr>
          <w:p w14:paraId="62D7DB0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项目序号</w:t>
            </w:r>
          </w:p>
        </w:tc>
        <w:tc>
          <w:tcPr>
            <w:tcW w:w="1600" w:type="dxa"/>
          </w:tcPr>
          <w:p w14:paraId="0DF9D603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String(50)</w:t>
            </w:r>
          </w:p>
        </w:tc>
        <w:tc>
          <w:tcPr>
            <w:tcW w:w="2956" w:type="dxa"/>
          </w:tcPr>
          <w:p w14:paraId="4493F55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t>内部序号</w:t>
            </w:r>
          </w:p>
        </w:tc>
      </w:tr>
      <w:tr w:rsidR="00E828BC" w14:paraId="08C39D36" w14:textId="77777777">
        <w:trPr>
          <w:trHeight w:val="283"/>
        </w:trPr>
        <w:tc>
          <w:tcPr>
            <w:tcW w:w="2169" w:type="dxa"/>
          </w:tcPr>
          <w:p w14:paraId="387DB73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projectName</w:t>
            </w:r>
          </w:p>
        </w:tc>
        <w:tc>
          <w:tcPr>
            <w:tcW w:w="1634" w:type="dxa"/>
          </w:tcPr>
          <w:p w14:paraId="49EB27E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600" w:type="dxa"/>
          </w:tcPr>
          <w:p w14:paraId="5D67929A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String(50)</w:t>
            </w:r>
          </w:p>
        </w:tc>
        <w:tc>
          <w:tcPr>
            <w:tcW w:w="2956" w:type="dxa"/>
          </w:tcPr>
          <w:p w14:paraId="6970002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t>内部名称</w:t>
            </w:r>
            <w:r>
              <w:rPr>
                <w:rFonts w:hint="eastAsia"/>
              </w:rPr>
              <w:t>，</w:t>
            </w:r>
            <w:r>
              <w:t>如头部</w:t>
            </w:r>
            <w:r>
              <w:rPr>
                <w:rFonts w:hint="eastAsia"/>
              </w:rPr>
              <w:t>CT</w:t>
            </w:r>
          </w:p>
        </w:tc>
      </w:tr>
      <w:tr w:rsidR="00E828BC" w14:paraId="31997C0C" w14:textId="77777777">
        <w:trPr>
          <w:trHeight w:val="283"/>
        </w:trPr>
        <w:tc>
          <w:tcPr>
            <w:tcW w:w="2169" w:type="dxa"/>
          </w:tcPr>
          <w:p w14:paraId="5372D27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price</w:t>
            </w:r>
          </w:p>
        </w:tc>
        <w:tc>
          <w:tcPr>
            <w:tcW w:w="1634" w:type="dxa"/>
          </w:tcPr>
          <w:p w14:paraId="7700313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单价</w:t>
            </w:r>
          </w:p>
        </w:tc>
        <w:tc>
          <w:tcPr>
            <w:tcW w:w="1600" w:type="dxa"/>
          </w:tcPr>
          <w:p w14:paraId="5D6DB21F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16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54573BA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位小数</w:t>
            </w:r>
          </w:p>
        </w:tc>
      </w:tr>
      <w:tr w:rsidR="00E828BC" w14:paraId="08575218" w14:textId="77777777">
        <w:trPr>
          <w:trHeight w:val="283"/>
        </w:trPr>
        <w:tc>
          <w:tcPr>
            <w:tcW w:w="2169" w:type="dxa"/>
          </w:tcPr>
          <w:p w14:paraId="6838992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size</w:t>
            </w:r>
          </w:p>
        </w:tc>
        <w:tc>
          <w:tcPr>
            <w:tcW w:w="1634" w:type="dxa"/>
          </w:tcPr>
          <w:p w14:paraId="5E590B6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数量</w:t>
            </w:r>
          </w:p>
        </w:tc>
        <w:tc>
          <w:tcPr>
            <w:tcW w:w="1600" w:type="dxa"/>
          </w:tcPr>
          <w:p w14:paraId="1916F670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12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20F8EAE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位小数，按照目录库中的包装上传入，非招标按照实际情况传入。</w:t>
            </w:r>
          </w:p>
        </w:tc>
      </w:tr>
      <w:tr w:rsidR="00E828BC" w14:paraId="1C47D8CB" w14:textId="77777777">
        <w:trPr>
          <w:trHeight w:val="283"/>
        </w:trPr>
        <w:tc>
          <w:tcPr>
            <w:tcW w:w="2169" w:type="dxa"/>
          </w:tcPr>
          <w:p w14:paraId="18F5177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 xml:space="preserve">amount </w:t>
            </w:r>
          </w:p>
        </w:tc>
        <w:tc>
          <w:tcPr>
            <w:tcW w:w="1634" w:type="dxa"/>
          </w:tcPr>
          <w:p w14:paraId="0D922BA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金额</w:t>
            </w:r>
          </w:p>
        </w:tc>
        <w:tc>
          <w:tcPr>
            <w:tcW w:w="1600" w:type="dxa"/>
          </w:tcPr>
          <w:p w14:paraId="3BA0EC46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16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27950E0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位小数</w:t>
            </w:r>
          </w:p>
        </w:tc>
      </w:tr>
      <w:tr w:rsidR="00E828BC" w14:paraId="00366F2D" w14:textId="77777777">
        <w:trPr>
          <w:trHeight w:val="283"/>
        </w:trPr>
        <w:tc>
          <w:tcPr>
            <w:tcW w:w="2169" w:type="dxa"/>
          </w:tcPr>
          <w:p w14:paraId="0B54AAB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medicalNum</w:t>
            </w:r>
          </w:p>
        </w:tc>
        <w:tc>
          <w:tcPr>
            <w:tcW w:w="1634" w:type="dxa"/>
          </w:tcPr>
          <w:p w14:paraId="4A2595C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</w:t>
            </w:r>
            <w:r>
              <w:t>流水号</w:t>
            </w:r>
          </w:p>
        </w:tc>
        <w:tc>
          <w:tcPr>
            <w:tcW w:w="1600" w:type="dxa"/>
          </w:tcPr>
          <w:p w14:paraId="1EEEE934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String(50)</w:t>
            </w:r>
          </w:p>
        </w:tc>
        <w:tc>
          <w:tcPr>
            <w:tcW w:w="2956" w:type="dxa"/>
          </w:tcPr>
          <w:p w14:paraId="4E752C6F" w14:textId="77777777" w:rsidR="00E828BC" w:rsidRDefault="00E828BC">
            <w:pPr>
              <w:pStyle w:val="TableParagraph"/>
            </w:pPr>
          </w:p>
        </w:tc>
      </w:tr>
      <w:tr w:rsidR="00E828BC" w14:paraId="2B741A20" w14:textId="77777777">
        <w:trPr>
          <w:trHeight w:val="283"/>
        </w:trPr>
        <w:tc>
          <w:tcPr>
            <w:tcW w:w="2169" w:type="dxa"/>
          </w:tcPr>
          <w:p w14:paraId="4353C473" w14:textId="77777777" w:rsidR="00E828BC" w:rsidRDefault="00FB3A0E">
            <w:pPr>
              <w:pStyle w:val="TableParagraph"/>
            </w:pPr>
            <w:r>
              <w:t>visitDepartment</w:t>
            </w:r>
          </w:p>
        </w:tc>
        <w:tc>
          <w:tcPr>
            <w:tcW w:w="1634" w:type="dxa"/>
          </w:tcPr>
          <w:p w14:paraId="7FA444F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</w:t>
            </w:r>
            <w:r>
              <w:t>科室</w:t>
            </w:r>
          </w:p>
        </w:tc>
        <w:tc>
          <w:tcPr>
            <w:tcW w:w="1600" w:type="dxa"/>
          </w:tcPr>
          <w:p w14:paraId="5BF6DA79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20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282841E1" w14:textId="77777777" w:rsidR="00E828BC" w:rsidRDefault="00E828BC">
            <w:pPr>
              <w:pStyle w:val="TableParagraph"/>
            </w:pPr>
          </w:p>
        </w:tc>
      </w:tr>
      <w:tr w:rsidR="00E828BC" w14:paraId="71AA6A8F" w14:textId="77777777">
        <w:trPr>
          <w:trHeight w:val="283"/>
        </w:trPr>
        <w:tc>
          <w:tcPr>
            <w:tcW w:w="2169" w:type="dxa"/>
          </w:tcPr>
          <w:p w14:paraId="201AF8B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634" w:type="dxa"/>
          </w:tcPr>
          <w:p w14:paraId="45C576E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执行科室名称</w:t>
            </w:r>
          </w:p>
        </w:tc>
        <w:tc>
          <w:tcPr>
            <w:tcW w:w="1600" w:type="dxa"/>
          </w:tcPr>
          <w:p w14:paraId="43703D23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20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43E635CA" w14:textId="77777777" w:rsidR="00E828BC" w:rsidRDefault="00E828BC">
            <w:pPr>
              <w:pStyle w:val="TableParagraph"/>
            </w:pPr>
          </w:p>
        </w:tc>
      </w:tr>
      <w:tr w:rsidR="00E828BC" w14:paraId="1D9EF6F1" w14:textId="77777777">
        <w:trPr>
          <w:trHeight w:val="90"/>
        </w:trPr>
        <w:tc>
          <w:tcPr>
            <w:tcW w:w="2169" w:type="dxa"/>
          </w:tcPr>
          <w:p w14:paraId="31C6EA8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hospitalChargeCode</w:t>
            </w:r>
          </w:p>
        </w:tc>
        <w:tc>
          <w:tcPr>
            <w:tcW w:w="1634" w:type="dxa"/>
            <w:vAlign w:val="center"/>
          </w:tcPr>
          <w:p w14:paraId="3720438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医院收费项目编码</w:t>
            </w:r>
          </w:p>
        </w:tc>
        <w:tc>
          <w:tcPr>
            <w:tcW w:w="1600" w:type="dxa"/>
          </w:tcPr>
          <w:p w14:paraId="6BCBE0B1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String(35)</w:t>
            </w:r>
          </w:p>
        </w:tc>
        <w:tc>
          <w:tcPr>
            <w:tcW w:w="2956" w:type="dxa"/>
          </w:tcPr>
          <w:p w14:paraId="0777E528" w14:textId="77777777" w:rsidR="00E828BC" w:rsidRDefault="00E828BC">
            <w:pPr>
              <w:pStyle w:val="TableParagraph"/>
            </w:pPr>
          </w:p>
        </w:tc>
      </w:tr>
      <w:tr w:rsidR="00E828BC" w14:paraId="6E0D84DC" w14:textId="77777777">
        <w:trPr>
          <w:trHeight w:val="283"/>
        </w:trPr>
        <w:tc>
          <w:tcPr>
            <w:tcW w:w="2169" w:type="dxa"/>
          </w:tcPr>
          <w:p w14:paraId="767432F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hospitalChargeName</w:t>
            </w:r>
          </w:p>
        </w:tc>
        <w:tc>
          <w:tcPr>
            <w:tcW w:w="1634" w:type="dxa"/>
            <w:vAlign w:val="center"/>
          </w:tcPr>
          <w:p w14:paraId="62D54A5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医院收费项目名称</w:t>
            </w:r>
          </w:p>
        </w:tc>
        <w:tc>
          <w:tcPr>
            <w:tcW w:w="1600" w:type="dxa"/>
          </w:tcPr>
          <w:p w14:paraId="2B9290A7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100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30C4195B" w14:textId="77777777" w:rsidR="00E828BC" w:rsidRDefault="00E828BC">
            <w:pPr>
              <w:pStyle w:val="TableParagraph"/>
            </w:pPr>
          </w:p>
        </w:tc>
      </w:tr>
      <w:tr w:rsidR="00E828BC" w14:paraId="11E37537" w14:textId="77777777">
        <w:trPr>
          <w:trHeight w:val="90"/>
        </w:trPr>
        <w:tc>
          <w:tcPr>
            <w:tcW w:w="2169" w:type="dxa"/>
          </w:tcPr>
          <w:p w14:paraId="17AECCB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 xml:space="preserve">selfAmount </w:t>
            </w:r>
          </w:p>
        </w:tc>
        <w:tc>
          <w:tcPr>
            <w:tcW w:w="1634" w:type="dxa"/>
          </w:tcPr>
          <w:p w14:paraId="27F0EF7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自费金额</w:t>
            </w:r>
          </w:p>
        </w:tc>
        <w:tc>
          <w:tcPr>
            <w:tcW w:w="1600" w:type="dxa"/>
          </w:tcPr>
          <w:p w14:paraId="612041CF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16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2D899344" w14:textId="77777777" w:rsidR="00E828BC" w:rsidRDefault="00E828BC">
            <w:pPr>
              <w:pStyle w:val="TableParagraph"/>
            </w:pPr>
          </w:p>
        </w:tc>
      </w:tr>
      <w:tr w:rsidR="00E828BC" w14:paraId="475AF51B" w14:textId="77777777">
        <w:trPr>
          <w:trHeight w:val="283"/>
        </w:trPr>
        <w:tc>
          <w:tcPr>
            <w:tcW w:w="2169" w:type="dxa"/>
          </w:tcPr>
          <w:p w14:paraId="5E148CD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 xml:space="preserve">selfPayAmount </w:t>
            </w:r>
          </w:p>
        </w:tc>
        <w:tc>
          <w:tcPr>
            <w:tcW w:w="1634" w:type="dxa"/>
          </w:tcPr>
          <w:p w14:paraId="556B96A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自理金额</w:t>
            </w:r>
          </w:p>
        </w:tc>
        <w:tc>
          <w:tcPr>
            <w:tcW w:w="1600" w:type="dxa"/>
          </w:tcPr>
          <w:p w14:paraId="1B7F6541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16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015C2743" w14:textId="77777777" w:rsidR="00E828BC" w:rsidRDefault="00E828BC">
            <w:pPr>
              <w:pStyle w:val="TableParagraph"/>
            </w:pPr>
          </w:p>
        </w:tc>
      </w:tr>
      <w:tr w:rsidR="00E828BC" w14:paraId="58ABC62C" w14:textId="77777777">
        <w:trPr>
          <w:trHeight w:val="283"/>
        </w:trPr>
        <w:tc>
          <w:tcPr>
            <w:tcW w:w="2169" w:type="dxa"/>
          </w:tcPr>
          <w:p w14:paraId="0779D66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departmentCode</w:t>
            </w:r>
          </w:p>
        </w:tc>
        <w:tc>
          <w:tcPr>
            <w:tcW w:w="1634" w:type="dxa"/>
          </w:tcPr>
          <w:p w14:paraId="6822878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执行科室代码</w:t>
            </w:r>
          </w:p>
        </w:tc>
        <w:tc>
          <w:tcPr>
            <w:tcW w:w="1600" w:type="dxa"/>
          </w:tcPr>
          <w:p w14:paraId="0FB53D27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20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36F7BA1D" w14:textId="77777777" w:rsidR="00E828BC" w:rsidRDefault="00E828BC">
            <w:pPr>
              <w:pStyle w:val="TableParagraph"/>
            </w:pPr>
          </w:p>
        </w:tc>
      </w:tr>
      <w:tr w:rsidR="00E828BC" w14:paraId="3B6D87B6" w14:textId="77777777">
        <w:trPr>
          <w:trHeight w:val="283"/>
        </w:trPr>
        <w:tc>
          <w:tcPr>
            <w:tcW w:w="2169" w:type="dxa"/>
          </w:tcPr>
          <w:p w14:paraId="50DE657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insurItemCode</w:t>
            </w:r>
          </w:p>
        </w:tc>
        <w:tc>
          <w:tcPr>
            <w:tcW w:w="1634" w:type="dxa"/>
          </w:tcPr>
          <w:p w14:paraId="7EE6899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社保项目编码</w:t>
            </w:r>
          </w:p>
        </w:tc>
        <w:tc>
          <w:tcPr>
            <w:tcW w:w="1600" w:type="dxa"/>
          </w:tcPr>
          <w:p w14:paraId="6D3A9657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String(35)</w:t>
            </w:r>
          </w:p>
        </w:tc>
        <w:tc>
          <w:tcPr>
            <w:tcW w:w="2956" w:type="dxa"/>
          </w:tcPr>
          <w:p w14:paraId="7BA671ED" w14:textId="77777777" w:rsidR="00E828BC" w:rsidRDefault="00E828BC">
            <w:pPr>
              <w:pStyle w:val="TableParagraph"/>
            </w:pPr>
          </w:p>
        </w:tc>
      </w:tr>
      <w:tr w:rsidR="00E828BC" w14:paraId="57E23C6A" w14:textId="77777777">
        <w:trPr>
          <w:trHeight w:val="283"/>
        </w:trPr>
        <w:tc>
          <w:tcPr>
            <w:tcW w:w="2169" w:type="dxa"/>
          </w:tcPr>
          <w:p w14:paraId="73FC194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insurItemName</w:t>
            </w:r>
          </w:p>
        </w:tc>
        <w:tc>
          <w:tcPr>
            <w:tcW w:w="1634" w:type="dxa"/>
          </w:tcPr>
          <w:p w14:paraId="2962693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社保项目名称</w:t>
            </w:r>
          </w:p>
        </w:tc>
        <w:tc>
          <w:tcPr>
            <w:tcW w:w="1600" w:type="dxa"/>
          </w:tcPr>
          <w:p w14:paraId="3F6A8A31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100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75444A45" w14:textId="77777777" w:rsidR="00E828BC" w:rsidRDefault="00E828BC">
            <w:pPr>
              <w:pStyle w:val="TableParagraph"/>
            </w:pPr>
          </w:p>
        </w:tc>
      </w:tr>
      <w:tr w:rsidR="00E828BC" w14:paraId="35277753" w14:textId="77777777">
        <w:trPr>
          <w:trHeight w:val="90"/>
        </w:trPr>
        <w:tc>
          <w:tcPr>
            <w:tcW w:w="2169" w:type="dxa"/>
            <w:shd w:val="clear" w:color="auto" w:fill="FFFFFF" w:themeFill="background1"/>
          </w:tcPr>
          <w:p w14:paraId="1D34986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insuranceCatAdminLevel</w:t>
            </w:r>
          </w:p>
        </w:tc>
        <w:tc>
          <w:tcPr>
            <w:tcW w:w="1634" w:type="dxa"/>
            <w:shd w:val="clear" w:color="auto" w:fill="FFFFFF" w:themeFill="background1"/>
          </w:tcPr>
          <w:p w14:paraId="05C6B455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  <w:color w:val="0000FF"/>
                <w:u w:val="single"/>
              </w:rPr>
              <w:t>医</w:t>
            </w:r>
            <w:proofErr w:type="gramEnd"/>
            <w:r>
              <w:rPr>
                <w:rFonts w:hint="eastAsia"/>
                <w:color w:val="0000FF"/>
                <w:u w:val="single"/>
              </w:rPr>
              <w:t>保目录行政区划级别</w:t>
            </w:r>
          </w:p>
        </w:tc>
        <w:tc>
          <w:tcPr>
            <w:tcW w:w="1600" w:type="dxa"/>
            <w:shd w:val="clear" w:color="auto" w:fill="auto"/>
          </w:tcPr>
          <w:p w14:paraId="3300D45B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String(3)</w:t>
            </w:r>
          </w:p>
        </w:tc>
        <w:tc>
          <w:tcPr>
            <w:tcW w:w="2956" w:type="dxa"/>
          </w:tcPr>
          <w:p w14:paraId="41DF78B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默认为“市医疗目录”</w:t>
            </w:r>
          </w:p>
        </w:tc>
      </w:tr>
      <w:tr w:rsidR="00E828BC" w14:paraId="0B09ADE0" w14:textId="77777777">
        <w:trPr>
          <w:trHeight w:val="283"/>
        </w:trPr>
        <w:tc>
          <w:tcPr>
            <w:tcW w:w="2169" w:type="dxa"/>
          </w:tcPr>
          <w:p w14:paraId="4619796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prescriptionNo</w:t>
            </w:r>
          </w:p>
        </w:tc>
        <w:tc>
          <w:tcPr>
            <w:tcW w:w="1634" w:type="dxa"/>
          </w:tcPr>
          <w:p w14:paraId="5A5249F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处方号</w:t>
            </w:r>
          </w:p>
        </w:tc>
        <w:tc>
          <w:tcPr>
            <w:tcW w:w="1600" w:type="dxa"/>
          </w:tcPr>
          <w:p w14:paraId="21ED6141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String(50)</w:t>
            </w:r>
          </w:p>
        </w:tc>
        <w:tc>
          <w:tcPr>
            <w:tcW w:w="2956" w:type="dxa"/>
          </w:tcPr>
          <w:p w14:paraId="2AB8B522" w14:textId="77777777" w:rsidR="00E828BC" w:rsidRDefault="00E828BC">
            <w:pPr>
              <w:pStyle w:val="TableParagraph"/>
            </w:pPr>
          </w:p>
        </w:tc>
      </w:tr>
      <w:tr w:rsidR="00E828BC" w14:paraId="5CE04702" w14:textId="77777777">
        <w:trPr>
          <w:trHeight w:val="283"/>
        </w:trPr>
        <w:tc>
          <w:tcPr>
            <w:tcW w:w="2169" w:type="dxa"/>
          </w:tcPr>
          <w:p w14:paraId="0D6019A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projectDosage</w:t>
            </w:r>
          </w:p>
        </w:tc>
        <w:tc>
          <w:tcPr>
            <w:tcW w:w="1634" w:type="dxa"/>
          </w:tcPr>
          <w:p w14:paraId="3AC50D1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项目剂型</w:t>
            </w:r>
          </w:p>
        </w:tc>
        <w:tc>
          <w:tcPr>
            <w:tcW w:w="1600" w:type="dxa"/>
          </w:tcPr>
          <w:p w14:paraId="3494C529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0)</w:t>
            </w:r>
          </w:p>
        </w:tc>
        <w:tc>
          <w:tcPr>
            <w:tcW w:w="2956" w:type="dxa"/>
          </w:tcPr>
          <w:p w14:paraId="4A5C9581" w14:textId="77777777" w:rsidR="00E828BC" w:rsidRDefault="00E828BC">
            <w:pPr>
              <w:pStyle w:val="TableParagraph"/>
            </w:pPr>
          </w:p>
        </w:tc>
      </w:tr>
      <w:tr w:rsidR="00E828BC" w14:paraId="258F9D80" w14:textId="77777777">
        <w:trPr>
          <w:trHeight w:val="283"/>
        </w:trPr>
        <w:tc>
          <w:tcPr>
            <w:tcW w:w="2169" w:type="dxa"/>
          </w:tcPr>
          <w:p w14:paraId="23110D1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projectUnit</w:t>
            </w:r>
          </w:p>
        </w:tc>
        <w:tc>
          <w:tcPr>
            <w:tcW w:w="1634" w:type="dxa"/>
          </w:tcPr>
          <w:p w14:paraId="602F09E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项目单位</w:t>
            </w:r>
          </w:p>
        </w:tc>
        <w:tc>
          <w:tcPr>
            <w:tcW w:w="1600" w:type="dxa"/>
          </w:tcPr>
          <w:p w14:paraId="079B1299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</w:t>
            </w:r>
            <w:r>
              <w:rPr>
                <w:rStyle w:val="af"/>
                <w:rFonts w:hint="eastAsia"/>
              </w:rPr>
              <w:t>)</w:t>
            </w:r>
          </w:p>
        </w:tc>
        <w:tc>
          <w:tcPr>
            <w:tcW w:w="2956" w:type="dxa"/>
          </w:tcPr>
          <w:p w14:paraId="632535D8" w14:textId="77777777" w:rsidR="00E828BC" w:rsidRDefault="00E828BC">
            <w:pPr>
              <w:pStyle w:val="TableParagraph"/>
            </w:pPr>
          </w:p>
        </w:tc>
      </w:tr>
      <w:tr w:rsidR="00E828BC" w14:paraId="1BE782F4" w14:textId="77777777">
        <w:trPr>
          <w:trHeight w:val="90"/>
        </w:trPr>
        <w:tc>
          <w:tcPr>
            <w:tcW w:w="2169" w:type="dxa"/>
          </w:tcPr>
          <w:p w14:paraId="1199FEE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projectSpec</w:t>
            </w:r>
          </w:p>
        </w:tc>
        <w:tc>
          <w:tcPr>
            <w:tcW w:w="1634" w:type="dxa"/>
          </w:tcPr>
          <w:p w14:paraId="5BD4E81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规格</w:t>
            </w:r>
          </w:p>
        </w:tc>
        <w:tc>
          <w:tcPr>
            <w:tcW w:w="1600" w:type="dxa"/>
          </w:tcPr>
          <w:p w14:paraId="11D8A415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String(100)</w:t>
            </w:r>
          </w:p>
        </w:tc>
        <w:tc>
          <w:tcPr>
            <w:tcW w:w="2956" w:type="dxa"/>
          </w:tcPr>
          <w:p w14:paraId="3F1B786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药品信息、医用材料时一般不为空，其他为空。</w:t>
            </w:r>
          </w:p>
        </w:tc>
      </w:tr>
      <w:tr w:rsidR="00E828BC" w14:paraId="6A6AF734" w14:textId="77777777">
        <w:trPr>
          <w:trHeight w:val="90"/>
        </w:trPr>
        <w:tc>
          <w:tcPr>
            <w:tcW w:w="2169" w:type="dxa"/>
          </w:tcPr>
          <w:p w14:paraId="1B979B9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projectLocalName</w:t>
            </w:r>
          </w:p>
        </w:tc>
        <w:tc>
          <w:tcPr>
            <w:tcW w:w="1634" w:type="dxa"/>
          </w:tcPr>
          <w:p w14:paraId="2237C3B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项目产地名称</w:t>
            </w:r>
          </w:p>
        </w:tc>
        <w:tc>
          <w:tcPr>
            <w:tcW w:w="1600" w:type="dxa"/>
          </w:tcPr>
          <w:p w14:paraId="505D4775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String(100)</w:t>
            </w:r>
          </w:p>
        </w:tc>
        <w:tc>
          <w:tcPr>
            <w:tcW w:w="2956" w:type="dxa"/>
          </w:tcPr>
          <w:p w14:paraId="258B41E0" w14:textId="77777777" w:rsidR="00E828BC" w:rsidRDefault="00E828BC">
            <w:pPr>
              <w:pStyle w:val="TableParagraph"/>
            </w:pPr>
          </w:p>
        </w:tc>
      </w:tr>
      <w:tr w:rsidR="00E828BC" w14:paraId="562FA029" w14:textId="77777777">
        <w:trPr>
          <w:trHeight w:val="283"/>
        </w:trPr>
        <w:tc>
          <w:tcPr>
            <w:tcW w:w="2169" w:type="dxa"/>
          </w:tcPr>
          <w:p w14:paraId="249A750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packageSize</w:t>
            </w:r>
          </w:p>
        </w:tc>
        <w:tc>
          <w:tcPr>
            <w:tcW w:w="1634" w:type="dxa"/>
          </w:tcPr>
          <w:p w14:paraId="5487B5E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包装数量</w:t>
            </w:r>
          </w:p>
        </w:tc>
        <w:tc>
          <w:tcPr>
            <w:tcW w:w="1600" w:type="dxa"/>
          </w:tcPr>
          <w:p w14:paraId="75593EA5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String(12)</w:t>
            </w:r>
          </w:p>
        </w:tc>
        <w:tc>
          <w:tcPr>
            <w:tcW w:w="2956" w:type="dxa"/>
          </w:tcPr>
          <w:p w14:paraId="7BC52BD6" w14:textId="77777777" w:rsidR="00E828BC" w:rsidRDefault="00E828BC">
            <w:pPr>
              <w:pStyle w:val="TableParagraph"/>
            </w:pPr>
          </w:p>
        </w:tc>
      </w:tr>
      <w:tr w:rsidR="00E828BC" w14:paraId="6DA67D06" w14:textId="77777777">
        <w:trPr>
          <w:trHeight w:val="283"/>
        </w:trPr>
        <w:tc>
          <w:tcPr>
            <w:tcW w:w="2169" w:type="dxa"/>
          </w:tcPr>
          <w:p w14:paraId="7C2022A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packageUnit</w:t>
            </w:r>
          </w:p>
        </w:tc>
        <w:tc>
          <w:tcPr>
            <w:tcW w:w="1634" w:type="dxa"/>
          </w:tcPr>
          <w:p w14:paraId="77DD5D3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包装单位</w:t>
            </w:r>
          </w:p>
        </w:tc>
        <w:tc>
          <w:tcPr>
            <w:tcW w:w="1600" w:type="dxa"/>
          </w:tcPr>
          <w:p w14:paraId="024EFCF4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</w:t>
            </w:r>
            <w:r>
              <w:rPr>
                <w:rStyle w:val="af"/>
                <w:rFonts w:hint="eastAsia"/>
              </w:rPr>
              <w:t>)</w:t>
            </w:r>
          </w:p>
        </w:tc>
        <w:tc>
          <w:tcPr>
            <w:tcW w:w="2956" w:type="dxa"/>
          </w:tcPr>
          <w:p w14:paraId="2B4ABFA2" w14:textId="77777777" w:rsidR="00E828BC" w:rsidRDefault="00E828BC">
            <w:pPr>
              <w:pStyle w:val="TableParagraph"/>
            </w:pPr>
          </w:p>
        </w:tc>
      </w:tr>
      <w:tr w:rsidR="00E828BC" w14:paraId="63DCDF7A" w14:textId="77777777">
        <w:trPr>
          <w:trHeight w:val="283"/>
        </w:trPr>
        <w:tc>
          <w:tcPr>
            <w:tcW w:w="2169" w:type="dxa"/>
          </w:tcPr>
          <w:p w14:paraId="2717317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minDosageUnit</w:t>
            </w:r>
          </w:p>
        </w:tc>
        <w:tc>
          <w:tcPr>
            <w:tcW w:w="1634" w:type="dxa"/>
          </w:tcPr>
          <w:p w14:paraId="3FD247E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最小剂量单位</w:t>
            </w:r>
          </w:p>
        </w:tc>
        <w:tc>
          <w:tcPr>
            <w:tcW w:w="1600" w:type="dxa"/>
          </w:tcPr>
          <w:p w14:paraId="011C3073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</w:t>
            </w:r>
            <w:r>
              <w:rPr>
                <w:rStyle w:val="af"/>
                <w:rFonts w:hint="eastAsia"/>
              </w:rPr>
              <w:t>)</w:t>
            </w:r>
          </w:p>
        </w:tc>
        <w:tc>
          <w:tcPr>
            <w:tcW w:w="2956" w:type="dxa"/>
          </w:tcPr>
          <w:p w14:paraId="317B579D" w14:textId="77777777" w:rsidR="00E828BC" w:rsidRDefault="00E828BC">
            <w:pPr>
              <w:pStyle w:val="TableParagraph"/>
            </w:pPr>
          </w:p>
        </w:tc>
      </w:tr>
      <w:tr w:rsidR="00E828BC" w14:paraId="37DEC0F4" w14:textId="77777777">
        <w:trPr>
          <w:trHeight w:val="283"/>
        </w:trPr>
        <w:tc>
          <w:tcPr>
            <w:tcW w:w="2169" w:type="dxa"/>
          </w:tcPr>
          <w:p w14:paraId="2B762E9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singleUseSize</w:t>
            </w:r>
          </w:p>
        </w:tc>
        <w:tc>
          <w:tcPr>
            <w:tcW w:w="1634" w:type="dxa"/>
          </w:tcPr>
          <w:p w14:paraId="6FE5275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单次用量</w:t>
            </w:r>
          </w:p>
        </w:tc>
        <w:tc>
          <w:tcPr>
            <w:tcW w:w="1600" w:type="dxa"/>
          </w:tcPr>
          <w:p w14:paraId="45245847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</w:t>
            </w:r>
            <w:r>
              <w:rPr>
                <w:rStyle w:val="af"/>
                <w:rFonts w:hint="eastAsia"/>
              </w:rPr>
              <w:t>)</w:t>
            </w:r>
          </w:p>
        </w:tc>
        <w:tc>
          <w:tcPr>
            <w:tcW w:w="2956" w:type="dxa"/>
          </w:tcPr>
          <w:p w14:paraId="1E5B83DF" w14:textId="77777777" w:rsidR="00E828BC" w:rsidRDefault="00E828BC">
            <w:pPr>
              <w:pStyle w:val="TableParagraph"/>
            </w:pPr>
          </w:p>
        </w:tc>
      </w:tr>
      <w:tr w:rsidR="00E828BC" w14:paraId="5D729631" w14:textId="77777777">
        <w:trPr>
          <w:trHeight w:val="283"/>
        </w:trPr>
        <w:tc>
          <w:tcPr>
            <w:tcW w:w="2169" w:type="dxa"/>
          </w:tcPr>
          <w:p w14:paraId="779D1A4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useUnit</w:t>
            </w:r>
          </w:p>
        </w:tc>
        <w:tc>
          <w:tcPr>
            <w:tcW w:w="1634" w:type="dxa"/>
          </w:tcPr>
          <w:p w14:paraId="61069E4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用量单位</w:t>
            </w:r>
          </w:p>
        </w:tc>
        <w:tc>
          <w:tcPr>
            <w:tcW w:w="1600" w:type="dxa"/>
          </w:tcPr>
          <w:p w14:paraId="55F35E37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</w:t>
            </w:r>
            <w:r>
              <w:rPr>
                <w:rStyle w:val="af"/>
                <w:rFonts w:hint="eastAsia"/>
              </w:rPr>
              <w:t>)</w:t>
            </w:r>
          </w:p>
        </w:tc>
        <w:tc>
          <w:tcPr>
            <w:tcW w:w="2956" w:type="dxa"/>
          </w:tcPr>
          <w:p w14:paraId="74723BF2" w14:textId="77777777" w:rsidR="00E828BC" w:rsidRDefault="00E828BC">
            <w:pPr>
              <w:pStyle w:val="TableParagraph"/>
            </w:pPr>
          </w:p>
        </w:tc>
      </w:tr>
      <w:tr w:rsidR="00E828BC" w14:paraId="54E9C543" w14:textId="77777777">
        <w:trPr>
          <w:trHeight w:val="283"/>
        </w:trPr>
        <w:tc>
          <w:tcPr>
            <w:tcW w:w="2169" w:type="dxa"/>
          </w:tcPr>
          <w:p w14:paraId="0FF8C99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everyDaySize</w:t>
            </w:r>
          </w:p>
        </w:tc>
        <w:tc>
          <w:tcPr>
            <w:tcW w:w="1634" w:type="dxa"/>
          </w:tcPr>
          <w:p w14:paraId="56598B8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每天次数</w:t>
            </w:r>
          </w:p>
        </w:tc>
        <w:tc>
          <w:tcPr>
            <w:tcW w:w="1600" w:type="dxa"/>
          </w:tcPr>
          <w:p w14:paraId="4449A6CF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String(4)</w:t>
            </w:r>
          </w:p>
        </w:tc>
        <w:tc>
          <w:tcPr>
            <w:tcW w:w="2956" w:type="dxa"/>
          </w:tcPr>
          <w:p w14:paraId="58912FF6" w14:textId="77777777" w:rsidR="00E828BC" w:rsidRDefault="00E828BC">
            <w:pPr>
              <w:pStyle w:val="TableParagraph"/>
            </w:pPr>
          </w:p>
        </w:tc>
      </w:tr>
      <w:tr w:rsidR="00E828BC" w14:paraId="64F3D452" w14:textId="77777777">
        <w:trPr>
          <w:trHeight w:val="283"/>
        </w:trPr>
        <w:tc>
          <w:tcPr>
            <w:tcW w:w="2169" w:type="dxa"/>
          </w:tcPr>
          <w:p w14:paraId="27416D7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useDaySize</w:t>
            </w:r>
          </w:p>
        </w:tc>
        <w:tc>
          <w:tcPr>
            <w:tcW w:w="1634" w:type="dxa"/>
          </w:tcPr>
          <w:p w14:paraId="141124B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用药天数</w:t>
            </w:r>
          </w:p>
        </w:tc>
        <w:tc>
          <w:tcPr>
            <w:tcW w:w="1600" w:type="dxa"/>
          </w:tcPr>
          <w:p w14:paraId="70B9E940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String(4)</w:t>
            </w:r>
          </w:p>
        </w:tc>
        <w:tc>
          <w:tcPr>
            <w:tcW w:w="2956" w:type="dxa"/>
          </w:tcPr>
          <w:p w14:paraId="2736309E" w14:textId="77777777" w:rsidR="00E828BC" w:rsidRDefault="00E828BC">
            <w:pPr>
              <w:pStyle w:val="TableParagraph"/>
            </w:pPr>
          </w:p>
        </w:tc>
      </w:tr>
      <w:tr w:rsidR="00E828BC" w14:paraId="295F43F8" w14:textId="77777777">
        <w:trPr>
          <w:trHeight w:val="283"/>
        </w:trPr>
        <w:tc>
          <w:tcPr>
            <w:tcW w:w="2169" w:type="dxa"/>
          </w:tcPr>
          <w:p w14:paraId="79252D1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 xml:space="preserve">isSingleRemedy </w:t>
            </w:r>
          </w:p>
        </w:tc>
        <w:tc>
          <w:tcPr>
            <w:tcW w:w="1634" w:type="dxa"/>
          </w:tcPr>
          <w:p w14:paraId="223FF3B9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单复方标志</w:t>
            </w:r>
          </w:p>
        </w:tc>
        <w:tc>
          <w:tcPr>
            <w:tcW w:w="1600" w:type="dxa"/>
          </w:tcPr>
          <w:p w14:paraId="0A75B962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6155886A" w14:textId="77777777" w:rsidR="00E828BC" w:rsidRDefault="00E828BC">
            <w:pPr>
              <w:pStyle w:val="TableParagraph"/>
            </w:pPr>
          </w:p>
        </w:tc>
      </w:tr>
      <w:tr w:rsidR="00E828BC" w14:paraId="2F3241EB" w14:textId="77777777">
        <w:trPr>
          <w:trHeight w:val="283"/>
        </w:trPr>
        <w:tc>
          <w:tcPr>
            <w:tcW w:w="2169" w:type="dxa"/>
          </w:tcPr>
          <w:p w14:paraId="46BF456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herbalSize</w:t>
            </w:r>
          </w:p>
        </w:tc>
        <w:tc>
          <w:tcPr>
            <w:tcW w:w="1634" w:type="dxa"/>
          </w:tcPr>
          <w:p w14:paraId="32D7599D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中草药贴数</w:t>
            </w:r>
            <w:proofErr w:type="gramEnd"/>
          </w:p>
        </w:tc>
        <w:tc>
          <w:tcPr>
            <w:tcW w:w="1600" w:type="dxa"/>
          </w:tcPr>
          <w:p w14:paraId="0A95AEE9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</w:t>
            </w:r>
            <w:r>
              <w:rPr>
                <w:rStyle w:val="af"/>
                <w:rFonts w:hint="eastAsia"/>
              </w:rPr>
              <w:t>)</w:t>
            </w:r>
          </w:p>
        </w:tc>
        <w:tc>
          <w:tcPr>
            <w:tcW w:w="2956" w:type="dxa"/>
          </w:tcPr>
          <w:p w14:paraId="2B63D013" w14:textId="77777777" w:rsidR="00E828BC" w:rsidRDefault="00E828BC">
            <w:pPr>
              <w:pStyle w:val="TableParagraph"/>
            </w:pPr>
          </w:p>
        </w:tc>
      </w:tr>
      <w:tr w:rsidR="00E828BC" w14:paraId="76A666EE" w14:textId="77777777">
        <w:trPr>
          <w:trHeight w:val="283"/>
        </w:trPr>
        <w:tc>
          <w:tcPr>
            <w:tcW w:w="2169" w:type="dxa"/>
          </w:tcPr>
          <w:p w14:paraId="3617A61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drugDeliverType</w:t>
            </w:r>
          </w:p>
        </w:tc>
        <w:tc>
          <w:tcPr>
            <w:tcW w:w="1634" w:type="dxa"/>
          </w:tcPr>
          <w:p w14:paraId="444CAD42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给药方式</w:t>
            </w:r>
          </w:p>
        </w:tc>
        <w:tc>
          <w:tcPr>
            <w:tcW w:w="1600" w:type="dxa"/>
          </w:tcPr>
          <w:p w14:paraId="4C9F8715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1F0DFCC2" w14:textId="77777777" w:rsidR="00E828BC" w:rsidRDefault="00E828BC">
            <w:pPr>
              <w:pStyle w:val="TableParagraph"/>
            </w:pPr>
          </w:p>
        </w:tc>
      </w:tr>
      <w:tr w:rsidR="00E828BC" w14:paraId="37CED21B" w14:textId="77777777">
        <w:trPr>
          <w:trHeight w:val="283"/>
        </w:trPr>
        <w:tc>
          <w:tcPr>
            <w:tcW w:w="2169" w:type="dxa"/>
          </w:tcPr>
          <w:p w14:paraId="68C7AB1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projectUnitCode</w:t>
            </w:r>
          </w:p>
        </w:tc>
        <w:tc>
          <w:tcPr>
            <w:tcW w:w="1634" w:type="dxa"/>
          </w:tcPr>
          <w:p w14:paraId="4EFBDAFD" w14:textId="77777777" w:rsidR="00E828BC" w:rsidRDefault="00FB3A0E">
            <w:pPr>
              <w:pStyle w:val="TableParagraph"/>
            </w:pPr>
            <w:bookmarkStart w:id="64" w:name="OLE_LINK1"/>
            <w:r>
              <w:rPr>
                <w:rFonts w:hint="eastAsia"/>
              </w:rPr>
              <w:t>项目单位代码</w:t>
            </w:r>
            <w:bookmarkEnd w:id="64"/>
          </w:p>
        </w:tc>
        <w:tc>
          <w:tcPr>
            <w:tcW w:w="1600" w:type="dxa"/>
          </w:tcPr>
          <w:p w14:paraId="2F0CEDE2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1E0EC601" w14:textId="77777777" w:rsidR="00E828BC" w:rsidRDefault="00E828BC">
            <w:pPr>
              <w:pStyle w:val="TableParagraph"/>
            </w:pPr>
          </w:p>
        </w:tc>
      </w:tr>
      <w:tr w:rsidR="00E828BC" w14:paraId="0C68A93C" w14:textId="77777777">
        <w:trPr>
          <w:trHeight w:val="283"/>
        </w:trPr>
        <w:tc>
          <w:tcPr>
            <w:tcW w:w="2169" w:type="dxa"/>
          </w:tcPr>
          <w:p w14:paraId="145F231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drugSpecNo</w:t>
            </w:r>
          </w:p>
        </w:tc>
        <w:tc>
          <w:tcPr>
            <w:tcW w:w="1634" w:type="dxa"/>
          </w:tcPr>
          <w:p w14:paraId="20D0DAB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药品大规格序号</w:t>
            </w:r>
          </w:p>
        </w:tc>
        <w:tc>
          <w:tcPr>
            <w:tcW w:w="1600" w:type="dxa"/>
          </w:tcPr>
          <w:p w14:paraId="07630695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50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7D0037C6" w14:textId="77777777" w:rsidR="00E828BC" w:rsidRDefault="00E828BC">
            <w:pPr>
              <w:pStyle w:val="TableParagraph"/>
            </w:pPr>
          </w:p>
        </w:tc>
      </w:tr>
      <w:tr w:rsidR="00E828BC" w14:paraId="61E7D03B" w14:textId="77777777">
        <w:trPr>
          <w:trHeight w:val="283"/>
        </w:trPr>
        <w:tc>
          <w:tcPr>
            <w:tcW w:w="2169" w:type="dxa"/>
          </w:tcPr>
          <w:p w14:paraId="2631117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drugSpecLocal</w:t>
            </w:r>
          </w:p>
        </w:tc>
        <w:tc>
          <w:tcPr>
            <w:tcW w:w="1634" w:type="dxa"/>
          </w:tcPr>
          <w:p w14:paraId="4378556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药品大规格产地</w:t>
            </w:r>
          </w:p>
        </w:tc>
        <w:tc>
          <w:tcPr>
            <w:tcW w:w="1600" w:type="dxa"/>
          </w:tcPr>
          <w:p w14:paraId="7A703ED4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100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3F274DFE" w14:textId="77777777" w:rsidR="00E828BC" w:rsidRDefault="00E828BC">
            <w:pPr>
              <w:pStyle w:val="TableParagraph"/>
            </w:pPr>
          </w:p>
        </w:tc>
      </w:tr>
      <w:tr w:rsidR="00E828BC" w14:paraId="41DEA66E" w14:textId="77777777">
        <w:trPr>
          <w:trHeight w:val="283"/>
        </w:trPr>
        <w:tc>
          <w:tcPr>
            <w:tcW w:w="2169" w:type="dxa"/>
          </w:tcPr>
          <w:p w14:paraId="152C41C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drugSpecSize</w:t>
            </w:r>
          </w:p>
        </w:tc>
        <w:tc>
          <w:tcPr>
            <w:tcW w:w="1634" w:type="dxa"/>
          </w:tcPr>
          <w:p w14:paraId="5DE50B3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药品大规格数量</w:t>
            </w:r>
          </w:p>
        </w:tc>
        <w:tc>
          <w:tcPr>
            <w:tcW w:w="1600" w:type="dxa"/>
          </w:tcPr>
          <w:p w14:paraId="36EB6012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String(12)</w:t>
            </w:r>
          </w:p>
        </w:tc>
        <w:tc>
          <w:tcPr>
            <w:tcW w:w="2956" w:type="dxa"/>
          </w:tcPr>
          <w:p w14:paraId="7ED16362" w14:textId="77777777" w:rsidR="00E828BC" w:rsidRDefault="00E828BC">
            <w:pPr>
              <w:pStyle w:val="TableParagraph"/>
            </w:pPr>
          </w:p>
        </w:tc>
      </w:tr>
      <w:tr w:rsidR="00E828BC" w14:paraId="2C4209ED" w14:textId="77777777">
        <w:trPr>
          <w:trHeight w:val="283"/>
        </w:trPr>
        <w:tc>
          <w:tcPr>
            <w:tcW w:w="2169" w:type="dxa"/>
          </w:tcPr>
          <w:p w14:paraId="15A39F4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doctorNo</w:t>
            </w:r>
          </w:p>
        </w:tc>
        <w:tc>
          <w:tcPr>
            <w:tcW w:w="1634" w:type="dxa"/>
          </w:tcPr>
          <w:p w14:paraId="412348E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医生工号</w:t>
            </w:r>
          </w:p>
        </w:tc>
        <w:tc>
          <w:tcPr>
            <w:tcW w:w="1600" w:type="dxa"/>
          </w:tcPr>
          <w:p w14:paraId="01B0B065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String(50)</w:t>
            </w:r>
          </w:p>
        </w:tc>
        <w:tc>
          <w:tcPr>
            <w:tcW w:w="2956" w:type="dxa"/>
          </w:tcPr>
          <w:p w14:paraId="726BCA6F" w14:textId="77777777" w:rsidR="00E828BC" w:rsidRDefault="00E828BC">
            <w:pPr>
              <w:pStyle w:val="TableParagraph"/>
            </w:pPr>
          </w:p>
        </w:tc>
      </w:tr>
      <w:tr w:rsidR="00E828BC" w14:paraId="7C346188" w14:textId="77777777">
        <w:trPr>
          <w:trHeight w:val="283"/>
        </w:trPr>
        <w:tc>
          <w:tcPr>
            <w:tcW w:w="2169" w:type="dxa"/>
          </w:tcPr>
          <w:p w14:paraId="7C838E6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doctorName</w:t>
            </w:r>
          </w:p>
        </w:tc>
        <w:tc>
          <w:tcPr>
            <w:tcW w:w="1634" w:type="dxa"/>
          </w:tcPr>
          <w:p w14:paraId="5DFB064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处方医生姓名</w:t>
            </w:r>
          </w:p>
        </w:tc>
        <w:tc>
          <w:tcPr>
            <w:tcW w:w="1600" w:type="dxa"/>
          </w:tcPr>
          <w:p w14:paraId="022D5546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String(50)</w:t>
            </w:r>
          </w:p>
        </w:tc>
        <w:tc>
          <w:tcPr>
            <w:tcW w:w="2956" w:type="dxa"/>
          </w:tcPr>
          <w:p w14:paraId="202D12BB" w14:textId="77777777" w:rsidR="00E828BC" w:rsidRDefault="00E828BC">
            <w:pPr>
              <w:pStyle w:val="TableParagraph"/>
            </w:pPr>
          </w:p>
        </w:tc>
      </w:tr>
      <w:tr w:rsidR="00E828BC" w14:paraId="5E1BCC3E" w14:textId="77777777">
        <w:trPr>
          <w:trHeight w:val="283"/>
        </w:trPr>
        <w:tc>
          <w:tcPr>
            <w:tcW w:w="2169" w:type="dxa"/>
          </w:tcPr>
          <w:p w14:paraId="008E87D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constituent</w:t>
            </w:r>
          </w:p>
        </w:tc>
        <w:tc>
          <w:tcPr>
            <w:tcW w:w="1634" w:type="dxa"/>
            <w:vAlign w:val="center"/>
          </w:tcPr>
          <w:p w14:paraId="76FDBFB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成分</w:t>
            </w:r>
          </w:p>
        </w:tc>
        <w:tc>
          <w:tcPr>
            <w:tcW w:w="1600" w:type="dxa"/>
          </w:tcPr>
          <w:p w14:paraId="7FB16277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String(100)</w:t>
            </w:r>
          </w:p>
        </w:tc>
        <w:tc>
          <w:tcPr>
            <w:tcW w:w="2956" w:type="dxa"/>
          </w:tcPr>
          <w:p w14:paraId="531B6C6F" w14:textId="77777777" w:rsidR="00E828BC" w:rsidRDefault="00E828BC">
            <w:pPr>
              <w:pStyle w:val="TableParagraph"/>
            </w:pPr>
          </w:p>
        </w:tc>
      </w:tr>
      <w:tr w:rsidR="00E828BC" w14:paraId="6824C0B4" w14:textId="77777777">
        <w:trPr>
          <w:trHeight w:val="283"/>
        </w:trPr>
        <w:tc>
          <w:tcPr>
            <w:tcW w:w="2169" w:type="dxa"/>
          </w:tcPr>
          <w:p w14:paraId="6B77524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doctorFunction</w:t>
            </w:r>
          </w:p>
        </w:tc>
        <w:tc>
          <w:tcPr>
            <w:tcW w:w="1634" w:type="dxa"/>
            <w:vAlign w:val="center"/>
          </w:tcPr>
          <w:p w14:paraId="5B9C028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适应症或主治功能</w:t>
            </w:r>
          </w:p>
        </w:tc>
        <w:tc>
          <w:tcPr>
            <w:tcW w:w="1600" w:type="dxa"/>
          </w:tcPr>
          <w:p w14:paraId="0B1A9AD7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String(100)</w:t>
            </w:r>
          </w:p>
        </w:tc>
        <w:tc>
          <w:tcPr>
            <w:tcW w:w="2956" w:type="dxa"/>
          </w:tcPr>
          <w:p w14:paraId="16B2E5C0" w14:textId="77777777" w:rsidR="00E828BC" w:rsidRDefault="00E828BC">
            <w:pPr>
              <w:pStyle w:val="TableParagraph"/>
            </w:pPr>
          </w:p>
        </w:tc>
      </w:tr>
      <w:tr w:rsidR="00E828BC" w14:paraId="79928CA1" w14:textId="77777777">
        <w:trPr>
          <w:trHeight w:val="90"/>
        </w:trPr>
        <w:tc>
          <w:tcPr>
            <w:tcW w:w="2169" w:type="dxa"/>
          </w:tcPr>
          <w:p w14:paraId="65019DF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taboo</w:t>
            </w:r>
          </w:p>
        </w:tc>
        <w:tc>
          <w:tcPr>
            <w:tcW w:w="1634" w:type="dxa"/>
            <w:vAlign w:val="center"/>
          </w:tcPr>
          <w:p w14:paraId="0A151D9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禁忌</w:t>
            </w:r>
          </w:p>
        </w:tc>
        <w:tc>
          <w:tcPr>
            <w:tcW w:w="1600" w:type="dxa"/>
          </w:tcPr>
          <w:p w14:paraId="671DDB90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String(100)</w:t>
            </w:r>
          </w:p>
        </w:tc>
        <w:tc>
          <w:tcPr>
            <w:tcW w:w="2956" w:type="dxa"/>
          </w:tcPr>
          <w:p w14:paraId="7F7D00BF" w14:textId="77777777" w:rsidR="00E828BC" w:rsidRDefault="00E828BC">
            <w:pPr>
              <w:pStyle w:val="TableParagraph"/>
            </w:pPr>
          </w:p>
        </w:tc>
      </w:tr>
      <w:tr w:rsidR="00E828BC" w14:paraId="6A6C777B" w14:textId="77777777">
        <w:trPr>
          <w:trHeight w:val="283"/>
        </w:trPr>
        <w:tc>
          <w:tcPr>
            <w:tcW w:w="2169" w:type="dxa"/>
          </w:tcPr>
          <w:p w14:paraId="0629F66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isPrescription</w:t>
            </w:r>
          </w:p>
        </w:tc>
        <w:tc>
          <w:tcPr>
            <w:tcW w:w="1634" w:type="dxa"/>
            <w:vAlign w:val="center"/>
          </w:tcPr>
          <w:p w14:paraId="12DE6EEA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是否处方标识</w:t>
            </w:r>
          </w:p>
        </w:tc>
        <w:tc>
          <w:tcPr>
            <w:tcW w:w="1600" w:type="dxa"/>
          </w:tcPr>
          <w:p w14:paraId="7A51C1E6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2D888BEB" w14:textId="77777777" w:rsidR="00E828BC" w:rsidRDefault="00E828BC">
            <w:pPr>
              <w:pStyle w:val="TableParagraph"/>
            </w:pPr>
          </w:p>
        </w:tc>
      </w:tr>
      <w:tr w:rsidR="00E828BC" w14:paraId="04A6DFE0" w14:textId="77777777">
        <w:trPr>
          <w:trHeight w:val="283"/>
        </w:trPr>
        <w:tc>
          <w:tcPr>
            <w:tcW w:w="2169" w:type="dxa"/>
          </w:tcPr>
          <w:p w14:paraId="5E30A3F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 xml:space="preserve">isSeriousDrugs </w:t>
            </w:r>
          </w:p>
        </w:tc>
        <w:tc>
          <w:tcPr>
            <w:tcW w:w="1634" w:type="dxa"/>
            <w:vAlign w:val="center"/>
          </w:tcPr>
          <w:p w14:paraId="0B0F255B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限制用药标识</w:t>
            </w:r>
          </w:p>
        </w:tc>
        <w:tc>
          <w:tcPr>
            <w:tcW w:w="1600" w:type="dxa"/>
          </w:tcPr>
          <w:p w14:paraId="5F18D9BE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57662504" w14:textId="77777777" w:rsidR="00E828BC" w:rsidRDefault="00E828BC">
            <w:pPr>
              <w:pStyle w:val="TableParagraph"/>
            </w:pPr>
          </w:p>
        </w:tc>
      </w:tr>
      <w:tr w:rsidR="00E828BC" w14:paraId="41ECF6F5" w14:textId="77777777">
        <w:trPr>
          <w:trHeight w:val="283"/>
        </w:trPr>
        <w:tc>
          <w:tcPr>
            <w:tcW w:w="2169" w:type="dxa"/>
          </w:tcPr>
          <w:p w14:paraId="10E74A8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seriousDrugs</w:t>
            </w:r>
          </w:p>
        </w:tc>
        <w:tc>
          <w:tcPr>
            <w:tcW w:w="1634" w:type="dxa"/>
            <w:vAlign w:val="center"/>
          </w:tcPr>
          <w:p w14:paraId="1423C33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限制用药</w:t>
            </w:r>
          </w:p>
        </w:tc>
        <w:tc>
          <w:tcPr>
            <w:tcW w:w="1600" w:type="dxa"/>
          </w:tcPr>
          <w:p w14:paraId="3B04CD1A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String(1000)</w:t>
            </w:r>
          </w:p>
        </w:tc>
        <w:tc>
          <w:tcPr>
            <w:tcW w:w="2956" w:type="dxa"/>
          </w:tcPr>
          <w:p w14:paraId="423D3A28" w14:textId="77777777" w:rsidR="00E828BC" w:rsidRDefault="00FB3A0E">
            <w:pPr>
              <w:pStyle w:val="TableParagraph"/>
            </w:pPr>
            <w:r>
              <w:rPr>
                <w:rStyle w:val="af"/>
                <w:rFonts w:ascii="Arial Unicode MS" w:hAnsi="Arial Unicode MS" w:hint="eastAsia"/>
                <w:lang w:val="zh-TW" w:eastAsia="zh-TW"/>
              </w:rPr>
              <w:t>限制范围说明</w:t>
            </w:r>
          </w:p>
        </w:tc>
      </w:tr>
      <w:tr w:rsidR="00E828BC" w14:paraId="507C9B3D" w14:textId="77777777">
        <w:trPr>
          <w:trHeight w:val="283"/>
        </w:trPr>
        <w:tc>
          <w:tcPr>
            <w:tcW w:w="2169" w:type="dxa"/>
          </w:tcPr>
          <w:p w14:paraId="3ACAFA7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drugFlag</w:t>
            </w:r>
          </w:p>
        </w:tc>
        <w:tc>
          <w:tcPr>
            <w:tcW w:w="1634" w:type="dxa"/>
            <w:vAlign w:val="center"/>
          </w:tcPr>
          <w:p w14:paraId="17F7321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基药标识</w:t>
            </w:r>
          </w:p>
        </w:tc>
        <w:tc>
          <w:tcPr>
            <w:tcW w:w="1600" w:type="dxa"/>
          </w:tcPr>
          <w:p w14:paraId="0149A986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01F93540" w14:textId="77777777" w:rsidR="00E828BC" w:rsidRDefault="00E828BC">
            <w:pPr>
              <w:pStyle w:val="TableParagraph"/>
            </w:pPr>
          </w:p>
        </w:tc>
      </w:tr>
      <w:tr w:rsidR="00E828BC" w14:paraId="5AF51ED3" w14:textId="77777777">
        <w:trPr>
          <w:trHeight w:val="283"/>
        </w:trPr>
        <w:tc>
          <w:tcPr>
            <w:tcW w:w="2169" w:type="dxa"/>
          </w:tcPr>
          <w:p w14:paraId="575C40F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chineseMedicineNo</w:t>
            </w:r>
          </w:p>
        </w:tc>
        <w:tc>
          <w:tcPr>
            <w:tcW w:w="1634" w:type="dxa"/>
            <w:vAlign w:val="center"/>
          </w:tcPr>
          <w:p w14:paraId="0935587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国药准字号</w:t>
            </w:r>
          </w:p>
        </w:tc>
        <w:tc>
          <w:tcPr>
            <w:tcW w:w="1600" w:type="dxa"/>
          </w:tcPr>
          <w:p w14:paraId="5E8F960F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50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457CAC91" w14:textId="77777777" w:rsidR="00E828BC" w:rsidRDefault="00E828BC">
            <w:pPr>
              <w:pStyle w:val="TableParagraph"/>
            </w:pPr>
          </w:p>
        </w:tc>
      </w:tr>
      <w:tr w:rsidR="00E828BC" w14:paraId="4C611A56" w14:textId="77777777">
        <w:trPr>
          <w:trHeight w:val="283"/>
        </w:trPr>
        <w:tc>
          <w:tcPr>
            <w:tcW w:w="2169" w:type="dxa"/>
          </w:tcPr>
          <w:p w14:paraId="08AC70E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registerNo</w:t>
            </w:r>
          </w:p>
        </w:tc>
        <w:tc>
          <w:tcPr>
            <w:tcW w:w="1634" w:type="dxa"/>
            <w:vAlign w:val="center"/>
          </w:tcPr>
          <w:p w14:paraId="5A74F9A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注册证号</w:t>
            </w:r>
          </w:p>
        </w:tc>
        <w:tc>
          <w:tcPr>
            <w:tcW w:w="1600" w:type="dxa"/>
          </w:tcPr>
          <w:p w14:paraId="549984E8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50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208C95F2" w14:textId="77777777" w:rsidR="00E828BC" w:rsidRDefault="00E828BC">
            <w:pPr>
              <w:pStyle w:val="TableParagraph"/>
            </w:pPr>
          </w:p>
        </w:tc>
      </w:tr>
      <w:tr w:rsidR="00E828BC" w14:paraId="3383C527" w14:textId="77777777">
        <w:trPr>
          <w:trHeight w:val="283"/>
        </w:trPr>
        <w:tc>
          <w:tcPr>
            <w:tcW w:w="2169" w:type="dxa"/>
          </w:tcPr>
          <w:p w14:paraId="443C42A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brand</w:t>
            </w:r>
          </w:p>
        </w:tc>
        <w:tc>
          <w:tcPr>
            <w:tcW w:w="1634" w:type="dxa"/>
            <w:vAlign w:val="center"/>
          </w:tcPr>
          <w:p w14:paraId="56D5488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品牌</w:t>
            </w:r>
          </w:p>
        </w:tc>
        <w:tc>
          <w:tcPr>
            <w:tcW w:w="1600" w:type="dxa"/>
          </w:tcPr>
          <w:p w14:paraId="4F4CFAD3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50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573F53EE" w14:textId="77777777" w:rsidR="00E828BC" w:rsidRDefault="00E828BC">
            <w:pPr>
              <w:pStyle w:val="TableParagraph"/>
            </w:pPr>
          </w:p>
        </w:tc>
      </w:tr>
      <w:tr w:rsidR="00E828BC" w14:paraId="4D344203" w14:textId="77777777">
        <w:trPr>
          <w:trHeight w:val="283"/>
        </w:trPr>
        <w:tc>
          <w:tcPr>
            <w:tcW w:w="2169" w:type="dxa"/>
          </w:tcPr>
          <w:p w14:paraId="612F2E0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projectEnglishName</w:t>
            </w:r>
          </w:p>
        </w:tc>
        <w:tc>
          <w:tcPr>
            <w:tcW w:w="1634" w:type="dxa"/>
            <w:vAlign w:val="center"/>
          </w:tcPr>
          <w:p w14:paraId="6A05999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项目英文名</w:t>
            </w:r>
          </w:p>
        </w:tc>
        <w:tc>
          <w:tcPr>
            <w:tcW w:w="1600" w:type="dxa"/>
          </w:tcPr>
          <w:p w14:paraId="73E2D20E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50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5FA161DD" w14:textId="77777777" w:rsidR="00E828BC" w:rsidRDefault="00E828BC">
            <w:pPr>
              <w:pStyle w:val="TableParagraph"/>
            </w:pPr>
          </w:p>
        </w:tc>
      </w:tr>
      <w:tr w:rsidR="00E828BC" w14:paraId="0E29978A" w14:textId="77777777">
        <w:trPr>
          <w:trHeight w:val="283"/>
        </w:trPr>
        <w:tc>
          <w:tcPr>
            <w:tcW w:w="2169" w:type="dxa"/>
          </w:tcPr>
          <w:p w14:paraId="68D5480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insurantInnerOut</w:t>
            </w:r>
          </w:p>
        </w:tc>
        <w:tc>
          <w:tcPr>
            <w:tcW w:w="1634" w:type="dxa"/>
            <w:vAlign w:val="center"/>
          </w:tcPr>
          <w:p w14:paraId="593A083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保内保外</w:t>
            </w:r>
          </w:p>
        </w:tc>
        <w:tc>
          <w:tcPr>
            <w:tcW w:w="1600" w:type="dxa"/>
          </w:tcPr>
          <w:p w14:paraId="2259281A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5164414A" w14:textId="77777777" w:rsidR="00E828BC" w:rsidRDefault="00E828BC">
            <w:pPr>
              <w:pStyle w:val="TableParagraph"/>
            </w:pPr>
          </w:p>
        </w:tc>
      </w:tr>
      <w:tr w:rsidR="00E828BC" w14:paraId="56FA4204" w14:textId="77777777">
        <w:trPr>
          <w:trHeight w:val="283"/>
        </w:trPr>
        <w:tc>
          <w:tcPr>
            <w:tcW w:w="2169" w:type="dxa"/>
          </w:tcPr>
          <w:p w14:paraId="6CA752E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manufacturer</w:t>
            </w:r>
          </w:p>
        </w:tc>
        <w:tc>
          <w:tcPr>
            <w:tcW w:w="1634" w:type="dxa"/>
            <w:vAlign w:val="center"/>
          </w:tcPr>
          <w:p w14:paraId="6A2597C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生产厂家</w:t>
            </w:r>
          </w:p>
        </w:tc>
        <w:tc>
          <w:tcPr>
            <w:tcW w:w="1600" w:type="dxa"/>
          </w:tcPr>
          <w:p w14:paraId="3F3D92C7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50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3834A712" w14:textId="77777777" w:rsidR="00E828BC" w:rsidRDefault="00E828BC">
            <w:pPr>
              <w:pStyle w:val="TableParagraph"/>
            </w:pPr>
          </w:p>
        </w:tc>
      </w:tr>
      <w:tr w:rsidR="00E828BC" w14:paraId="11539286" w14:textId="77777777">
        <w:trPr>
          <w:trHeight w:val="283"/>
        </w:trPr>
        <w:tc>
          <w:tcPr>
            <w:tcW w:w="2169" w:type="dxa"/>
          </w:tcPr>
          <w:p w14:paraId="59C3838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hosBearMoney</w:t>
            </w:r>
          </w:p>
        </w:tc>
        <w:tc>
          <w:tcPr>
            <w:tcW w:w="1634" w:type="dxa"/>
            <w:vAlign w:val="center"/>
          </w:tcPr>
          <w:p w14:paraId="3C9A618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医院负担费用</w:t>
            </w:r>
          </w:p>
        </w:tc>
        <w:tc>
          <w:tcPr>
            <w:tcW w:w="1600" w:type="dxa"/>
          </w:tcPr>
          <w:p w14:paraId="099B954B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16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30BB024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位小数。</w:t>
            </w:r>
          </w:p>
        </w:tc>
      </w:tr>
      <w:tr w:rsidR="00E828BC" w14:paraId="02E8737F" w14:textId="77777777">
        <w:trPr>
          <w:trHeight w:val="283"/>
        </w:trPr>
        <w:tc>
          <w:tcPr>
            <w:tcW w:w="2169" w:type="dxa"/>
          </w:tcPr>
          <w:p w14:paraId="4E28D6A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extraRecipeFlg</w:t>
            </w:r>
          </w:p>
        </w:tc>
        <w:tc>
          <w:tcPr>
            <w:tcW w:w="1634" w:type="dxa"/>
            <w:vAlign w:val="center"/>
          </w:tcPr>
          <w:p w14:paraId="0FBF9272" w14:textId="77777777" w:rsidR="00E828BC" w:rsidRDefault="00FB3A0E">
            <w:pPr>
              <w:pStyle w:val="TableParagraph"/>
              <w:rPr>
                <w:rStyle w:val="ac"/>
              </w:rPr>
            </w:pPr>
            <w:r>
              <w:rPr>
                <w:rStyle w:val="ac"/>
                <w:rFonts w:hint="eastAsia"/>
              </w:rPr>
              <w:t>外带处方标志</w:t>
            </w:r>
          </w:p>
        </w:tc>
        <w:tc>
          <w:tcPr>
            <w:tcW w:w="1600" w:type="dxa"/>
          </w:tcPr>
          <w:p w14:paraId="4361E7B8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</w:t>
            </w:r>
            <w:r>
              <w:rPr>
                <w:rStyle w:val="af"/>
              </w:rPr>
              <w:t>)</w:t>
            </w:r>
          </w:p>
        </w:tc>
        <w:tc>
          <w:tcPr>
            <w:tcW w:w="2956" w:type="dxa"/>
          </w:tcPr>
          <w:p w14:paraId="1E03628D" w14:textId="77777777" w:rsidR="00E828BC" w:rsidRDefault="00E828BC">
            <w:pPr>
              <w:pStyle w:val="TableParagraph"/>
            </w:pPr>
          </w:p>
        </w:tc>
      </w:tr>
      <w:tr w:rsidR="00E828BC" w14:paraId="48819B51" w14:textId="77777777">
        <w:trPr>
          <w:trHeight w:val="283"/>
        </w:trPr>
        <w:tc>
          <w:tcPr>
            <w:tcW w:w="2169" w:type="dxa"/>
          </w:tcPr>
          <w:p w14:paraId="2AA3926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selfPayRatio</w:t>
            </w:r>
          </w:p>
        </w:tc>
        <w:tc>
          <w:tcPr>
            <w:tcW w:w="1634" w:type="dxa"/>
          </w:tcPr>
          <w:p w14:paraId="6035176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自付比例</w:t>
            </w:r>
          </w:p>
        </w:tc>
        <w:tc>
          <w:tcPr>
            <w:tcW w:w="1600" w:type="dxa"/>
          </w:tcPr>
          <w:p w14:paraId="6FD06113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56" w:type="dxa"/>
          </w:tcPr>
          <w:p w14:paraId="282903C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保已经支付，此处填写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保的乙类自付比例：丙类自费时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，乙类按照实</w:t>
            </w:r>
            <w:r>
              <w:rPr>
                <w:rFonts w:hint="eastAsia"/>
              </w:rPr>
              <w:lastRenderedPageBreak/>
              <w:t>际比例传入；否则默认传入本地城镇职工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保的自付比例。</w:t>
            </w:r>
          </w:p>
        </w:tc>
      </w:tr>
      <w:tr w:rsidR="00E828BC" w14:paraId="3FC3C0EE" w14:textId="77777777">
        <w:trPr>
          <w:trHeight w:val="283"/>
        </w:trPr>
        <w:tc>
          <w:tcPr>
            <w:tcW w:w="2169" w:type="dxa"/>
          </w:tcPr>
          <w:p w14:paraId="2F303F9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medlimitedPrice</w:t>
            </w:r>
          </w:p>
        </w:tc>
        <w:tc>
          <w:tcPr>
            <w:tcW w:w="1634" w:type="dxa"/>
          </w:tcPr>
          <w:p w14:paraId="6904D43B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保限价</w:t>
            </w:r>
          </w:p>
        </w:tc>
        <w:tc>
          <w:tcPr>
            <w:tcW w:w="1600" w:type="dxa"/>
          </w:tcPr>
          <w:p w14:paraId="794EBABD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String(16)</w:t>
            </w:r>
          </w:p>
        </w:tc>
        <w:tc>
          <w:tcPr>
            <w:tcW w:w="2956" w:type="dxa"/>
          </w:tcPr>
          <w:p w14:paraId="5C5EE6A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位小数，如果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保已经支付，此处填写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保的最高支付限价。</w:t>
            </w:r>
          </w:p>
        </w:tc>
      </w:tr>
    </w:tbl>
    <w:p w14:paraId="53CD34A4" w14:textId="77777777" w:rsidR="00E828BC" w:rsidRDefault="00E828BC">
      <w:pPr>
        <w:ind w:firstLine="420"/>
        <w:rPr>
          <w:rFonts w:ascii="黑体" w:hAnsi="黑体"/>
        </w:rPr>
      </w:pPr>
    </w:p>
    <w:p w14:paraId="02694AAD" w14:textId="77777777" w:rsidR="00E828BC" w:rsidRDefault="00E828BC"/>
    <w:p w14:paraId="1C62932F" w14:textId="77777777" w:rsidR="00E828BC" w:rsidRDefault="00FB3A0E">
      <w:pPr>
        <w:pStyle w:val="3"/>
        <w:numPr>
          <w:ilvl w:val="0"/>
          <w:numId w:val="11"/>
        </w:numPr>
      </w:pPr>
      <w:r>
        <w:rPr>
          <w:rFonts w:hint="eastAsia"/>
        </w:rPr>
        <w:t>住院费用结算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3A128C0B" w14:textId="77777777">
        <w:tc>
          <w:tcPr>
            <w:tcW w:w="8613" w:type="dxa"/>
            <w:gridSpan w:val="2"/>
            <w:shd w:val="clear" w:color="auto" w:fill="FFFF99"/>
          </w:tcPr>
          <w:bookmarkEnd w:id="58"/>
          <w:p w14:paraId="0CB53EBB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  <w:r>
              <w:rPr>
                <w:rFonts w:hint="eastAsia"/>
              </w:rPr>
              <w:t>*.His.hospticalSettlement</w:t>
            </w:r>
          </w:p>
          <w:p w14:paraId="20344F72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  <w:r>
              <w:rPr>
                <w:rFonts w:hint="eastAsia"/>
              </w:rPr>
              <w:t>se</w:t>
            </w:r>
            <w:r>
              <w:t>ttlement</w:t>
            </w:r>
            <w:r>
              <w:rPr>
                <w:rFonts w:hint="eastAsia"/>
              </w:rPr>
              <w:t>Request</w:t>
            </w:r>
          </w:p>
          <w:p w14:paraId="11D89525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t>：</w:t>
            </w:r>
            <w:r>
              <w:t>settlementResponse</w:t>
            </w:r>
          </w:p>
          <w:p w14:paraId="3CDE5FEB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  <w:r>
              <w:rPr>
                <w:rFonts w:hint="eastAsia"/>
              </w:rPr>
              <w:tab/>
            </w:r>
          </w:p>
        </w:tc>
      </w:tr>
      <w:tr w:rsidR="00E828BC" w14:paraId="596CB339" w14:textId="77777777">
        <w:tc>
          <w:tcPr>
            <w:tcW w:w="542" w:type="dxa"/>
          </w:tcPr>
          <w:p w14:paraId="74935B62" w14:textId="77777777" w:rsidR="00E828BC" w:rsidRDefault="00E828BC"/>
        </w:tc>
        <w:tc>
          <w:tcPr>
            <w:tcW w:w="8071" w:type="dxa"/>
          </w:tcPr>
          <w:p w14:paraId="5425B330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45582A8E" w14:textId="77777777" w:rsidR="00E828BC" w:rsidRDefault="00FB3A0E">
            <w:r>
              <w:rPr>
                <w:rFonts w:hint="eastAsia"/>
              </w:rPr>
              <w:t>{</w:t>
            </w:r>
          </w:p>
          <w:p w14:paraId="62655590" w14:textId="77777777" w:rsidR="00E828BC" w:rsidRDefault="00FB3A0E">
            <w:r>
              <w:rPr>
                <w:rFonts w:hint="eastAsia"/>
              </w:rPr>
              <w:t xml:space="preserve">    "medicalNum":"</w:t>
            </w:r>
            <w:r>
              <w:rPr>
                <w:rFonts w:hint="eastAsia"/>
              </w:rPr>
              <w:t>就诊流水号</w:t>
            </w:r>
            <w:r>
              <w:rPr>
                <w:rFonts w:hint="eastAsia"/>
              </w:rPr>
              <w:t>"</w:t>
            </w:r>
          </w:p>
          <w:p w14:paraId="64905631" w14:textId="77777777" w:rsidR="00E828BC" w:rsidRDefault="00FB3A0E">
            <w:r>
              <w:rPr>
                <w:rFonts w:hint="eastAsia"/>
              </w:rPr>
              <w:tab/>
              <w:t>"insuranceName":"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"</w:t>
            </w:r>
          </w:p>
          <w:p w14:paraId="104790B0" w14:textId="77777777" w:rsidR="00E828BC" w:rsidRDefault="00FB3A0E">
            <w:r>
              <w:rPr>
                <w:rFonts w:hint="eastAsia"/>
              </w:rPr>
              <w:tab/>
              <w:t>"insuranceCertNo":"</w:t>
            </w:r>
            <w:r>
              <w:rPr>
                <w:rFonts w:hint="eastAsia"/>
              </w:rPr>
              <w:t>证件号码</w:t>
            </w:r>
            <w:r>
              <w:rPr>
                <w:rFonts w:hint="eastAsia"/>
              </w:rPr>
              <w:t>"</w:t>
            </w:r>
          </w:p>
          <w:p w14:paraId="24865F38" w14:textId="77777777" w:rsidR="00E828BC" w:rsidRDefault="00FB3A0E">
            <w:r>
              <w:rPr>
                <w:rFonts w:hint="eastAsia"/>
              </w:rPr>
              <w:t>……</w:t>
            </w:r>
          </w:p>
          <w:p w14:paraId="51FFB26C" w14:textId="77777777" w:rsidR="00E828BC" w:rsidRDefault="00FB3A0E">
            <w:r>
              <w:rPr>
                <w:rFonts w:hint="eastAsia"/>
              </w:rPr>
              <w:t>}</w:t>
            </w:r>
          </w:p>
        </w:tc>
      </w:tr>
      <w:tr w:rsidR="00E828BC" w14:paraId="2217E54B" w14:textId="77777777">
        <w:tc>
          <w:tcPr>
            <w:tcW w:w="542" w:type="dxa"/>
          </w:tcPr>
          <w:p w14:paraId="3A247151" w14:textId="77777777" w:rsidR="00E828BC" w:rsidRDefault="00E828BC"/>
        </w:tc>
        <w:tc>
          <w:tcPr>
            <w:tcW w:w="8071" w:type="dxa"/>
          </w:tcPr>
          <w:p w14:paraId="231C0193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04753361" w14:textId="77777777" w:rsidR="00E828BC" w:rsidRDefault="00FB3A0E">
            <w:r>
              <w:rPr>
                <w:rFonts w:hint="eastAsia"/>
              </w:rPr>
              <w:t>[</w:t>
            </w:r>
          </w:p>
          <w:p w14:paraId="1F40D4F3" w14:textId="77777777" w:rsidR="00E828BC" w:rsidRDefault="00FB3A0E">
            <w:r>
              <w:rPr>
                <w:rFonts w:hint="eastAsia"/>
              </w:rPr>
              <w:tab/>
              <w:t>{</w:t>
            </w:r>
          </w:p>
          <w:p w14:paraId="1536376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"medicalNum":"</w:t>
            </w:r>
            <w:r>
              <w:rPr>
                <w:rFonts w:hint="eastAsia"/>
              </w:rPr>
              <w:t>就诊流水号</w:t>
            </w:r>
            <w:r>
              <w:rPr>
                <w:rFonts w:hint="eastAsia"/>
              </w:rPr>
              <w:t>",</w:t>
            </w:r>
          </w:p>
          <w:p w14:paraId="5BF8756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"medicalBillingNo":"</w:t>
            </w:r>
            <w:r>
              <w:rPr>
                <w:rFonts w:hint="eastAsia"/>
              </w:rPr>
              <w:t>单据号</w:t>
            </w:r>
            <w:r>
              <w:rPr>
                <w:rFonts w:hint="eastAsia"/>
              </w:rPr>
              <w:t>",</w:t>
            </w:r>
          </w:p>
          <w:p w14:paraId="65BD14C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"updatedBy":"</w:t>
            </w:r>
            <w:r>
              <w:rPr>
                <w:rFonts w:hint="eastAsia"/>
              </w:rPr>
              <w:t>经办人</w:t>
            </w:r>
            <w:r>
              <w:rPr>
                <w:rFonts w:hint="eastAsia"/>
              </w:rPr>
              <w:t>"</w:t>
            </w:r>
          </w:p>
          <w:p w14:paraId="21D436F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654DA5E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"invoiceList":[</w:t>
            </w:r>
          </w:p>
          <w:p w14:paraId="6EE278A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013B10B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"selfFeeTotalAmount":"</w:t>
            </w:r>
            <w:r>
              <w:rPr>
                <w:rFonts w:hint="eastAsia"/>
              </w:rPr>
              <w:t>自费总额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非商业保险</w:t>
            </w:r>
            <w:r>
              <w:rPr>
                <w:rFonts w:hint="eastAsia"/>
              </w:rPr>
              <w:t>)",</w:t>
            </w:r>
          </w:p>
          <w:p w14:paraId="51FDB82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"selfPayTotalAmount":"</w:t>
            </w:r>
            <w:r>
              <w:rPr>
                <w:rFonts w:hint="eastAsia"/>
              </w:rPr>
              <w:t>自理总额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目录内自负比例部分</w:t>
            </w:r>
            <w:r>
              <w:rPr>
                <w:rFonts w:hint="eastAsia"/>
              </w:rPr>
              <w:t>)",</w:t>
            </w:r>
          </w:p>
          <w:p w14:paraId="0D8F021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"inInsureMoney":"</w:t>
            </w:r>
            <w:r>
              <w:rPr>
                <w:rFonts w:hint="eastAsia"/>
              </w:rPr>
              <w:t>符合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保费用</w:t>
            </w:r>
            <w:r>
              <w:rPr>
                <w:rFonts w:hint="eastAsia"/>
              </w:rPr>
              <w:t>",</w:t>
            </w:r>
          </w:p>
          <w:p w14:paraId="42511C8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3CC13D6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"medicalItemCatList":[</w:t>
            </w:r>
          </w:p>
          <w:p w14:paraId="5C5CFBF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763A4BD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"medicalItemCat":"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",</w:t>
            </w:r>
          </w:p>
          <w:p w14:paraId="357CDB5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"amount":"</w:t>
            </w:r>
            <w:r>
              <w:rPr>
                <w:rFonts w:hint="eastAsia"/>
              </w:rPr>
              <w:t>项目金额</w:t>
            </w:r>
            <w:r>
              <w:rPr>
                <w:rFonts w:hint="eastAsia"/>
              </w:rPr>
              <w:t>"</w:t>
            </w:r>
          </w:p>
          <w:p w14:paraId="11F756E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58CC80A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"feeList": [</w:t>
            </w:r>
          </w:p>
          <w:p w14:paraId="38715A9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6FAE3D3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"prescriptionNo": "</w:t>
            </w:r>
            <w:r>
              <w:rPr>
                <w:rFonts w:hint="eastAsia"/>
              </w:rPr>
              <w:t>处方号</w:t>
            </w:r>
            <w:r>
              <w:rPr>
                <w:rFonts w:hint="eastAsia"/>
              </w:rPr>
              <w:t>",</w:t>
            </w:r>
          </w:p>
          <w:p w14:paraId="0A6F03F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"feeDetailNo": "</w:t>
            </w:r>
            <w:r>
              <w:rPr>
                <w:rFonts w:hint="eastAsia"/>
              </w:rPr>
              <w:t>明细序号</w:t>
            </w:r>
            <w:r>
              <w:rPr>
                <w:rFonts w:hint="eastAsia"/>
              </w:rPr>
              <w:t>",</w:t>
            </w:r>
          </w:p>
          <w:p w14:paraId="5FF8730C" w14:textId="77777777" w:rsidR="00E828BC" w:rsidRDefault="00FB3A0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 xml:space="preserve">                </w:t>
            </w:r>
          </w:p>
          <w:p w14:paraId="59627C6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</w:t>
            </w:r>
          </w:p>
          <w:p w14:paraId="324B94F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189DE8B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7CF5CEC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</w:t>
            </w:r>
          </w:p>
          <w:p w14:paraId="7D09C23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7A6D8F6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5822416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</w:t>
            </w:r>
          </w:p>
          <w:p w14:paraId="3533B2B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{}</w:t>
            </w:r>
          </w:p>
          <w:p w14:paraId="1B5B9CA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],</w:t>
            </w:r>
          </w:p>
          <w:p w14:paraId="24947BE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"diseaseList": [</w:t>
            </w:r>
          </w:p>
          <w:p w14:paraId="6F62BF6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3A550AB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"code"</w:t>
            </w:r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疾病代码</w:t>
            </w:r>
            <w:r>
              <w:rPr>
                <w:rFonts w:hint="eastAsia"/>
              </w:rPr>
              <w:t>",</w:t>
            </w:r>
          </w:p>
          <w:p w14:paraId="6B88C88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"ICD": "</w:t>
            </w:r>
            <w:r>
              <w:rPr>
                <w:rFonts w:hint="eastAsia"/>
              </w:rPr>
              <w:t>疾病</w:t>
            </w:r>
            <w:r>
              <w:rPr>
                <w:rFonts w:hint="eastAsia"/>
              </w:rPr>
              <w:t>ICD",</w:t>
            </w:r>
          </w:p>
          <w:p w14:paraId="79829A4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疾病名称</w:t>
            </w:r>
            <w:r>
              <w:rPr>
                <w:rFonts w:hint="eastAsia"/>
              </w:rPr>
              <w:t>",</w:t>
            </w:r>
          </w:p>
          <w:p w14:paraId="22661DC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"description": "</w:t>
            </w:r>
            <w:r>
              <w:rPr>
                <w:rFonts w:hint="eastAsia"/>
              </w:rPr>
              <w:t>疾病描述</w:t>
            </w:r>
            <w:r>
              <w:rPr>
                <w:rFonts w:hint="eastAsia"/>
              </w:rPr>
              <w:t>"</w:t>
            </w:r>
          </w:p>
          <w:p w14:paraId="4290BF0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</w:t>
            </w:r>
          </w:p>
          <w:p w14:paraId="45FDF6D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{}</w:t>
            </w:r>
          </w:p>
          <w:p w14:paraId="3AF37AE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29BE15B5" w14:textId="77777777" w:rsidR="00E828BC" w:rsidRDefault="00FB3A0E">
            <w:r>
              <w:rPr>
                <w:rFonts w:hint="eastAsia"/>
              </w:rPr>
              <w:tab/>
              <w:t>}</w:t>
            </w:r>
          </w:p>
          <w:p w14:paraId="7C537FEA" w14:textId="77777777" w:rsidR="00E828BC" w:rsidRDefault="00FB3A0E">
            <w:r>
              <w:rPr>
                <w:rFonts w:hint="eastAsia"/>
              </w:rPr>
              <w:t>]</w:t>
            </w:r>
          </w:p>
          <w:p w14:paraId="2A5F38EF" w14:textId="77777777" w:rsidR="00E828BC" w:rsidRDefault="00FB3A0E">
            <w:r>
              <w:rPr>
                <w:rFonts w:hint="eastAsia"/>
              </w:rPr>
              <w:object w:dxaOrig="2130" w:dyaOrig="855" w14:anchorId="24E2D677">
                <v:shape id="_x0000_i1027" type="#_x0000_t75" style="width:106.5pt;height:42.75pt" o:ole="">
                  <v:imagedata r:id="rId15" o:title=""/>
                </v:shape>
                <o:OLEObject Type="Embed" ProgID="Package" ShapeID="_x0000_i1027" DrawAspect="Content" ObjectID="_1593957124" r:id="rId16"/>
              </w:object>
            </w:r>
          </w:p>
        </w:tc>
      </w:tr>
    </w:tbl>
    <w:p w14:paraId="09C43821" w14:textId="77777777" w:rsidR="00E828BC" w:rsidRDefault="00E828BC"/>
    <w:p w14:paraId="47AA0136" w14:textId="77777777" w:rsidR="00E828BC" w:rsidRDefault="00FB3A0E">
      <w:r>
        <w:rPr>
          <w:rFonts w:hint="eastAsia"/>
        </w:rPr>
        <w:t>病人出院后，商</w:t>
      </w:r>
      <w:proofErr w:type="gramStart"/>
      <w:r>
        <w:rPr>
          <w:rFonts w:hint="eastAsia"/>
        </w:rPr>
        <w:t>保通过</w:t>
      </w:r>
      <w:proofErr w:type="gramEnd"/>
      <w:r>
        <w:rPr>
          <w:rFonts w:hint="eastAsia"/>
        </w:rPr>
        <w:t>MDP</w:t>
      </w:r>
      <w:r>
        <w:rPr>
          <w:rFonts w:hint="eastAsia"/>
        </w:rPr>
        <w:t>调用医院该接口，获得住院费用结算所需信息。</w:t>
      </w:r>
    </w:p>
    <w:p w14:paraId="5FFD496F" w14:textId="77777777" w:rsidR="00E828BC" w:rsidRDefault="00FB3A0E">
      <w:pPr>
        <w:pStyle w:val="a6"/>
      </w:pPr>
      <w:r>
        <w:rPr>
          <w:rFonts w:hint="eastAsia"/>
        </w:rPr>
        <w:t>入参：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6"/>
        <w:gridCol w:w="1400"/>
        <w:gridCol w:w="1534"/>
        <w:gridCol w:w="1566"/>
        <w:gridCol w:w="1483"/>
      </w:tblGrid>
      <w:tr w:rsidR="00E828BC" w14:paraId="23A97753" w14:textId="77777777">
        <w:trPr>
          <w:trHeight w:val="283"/>
        </w:trPr>
        <w:tc>
          <w:tcPr>
            <w:tcW w:w="2536" w:type="dxa"/>
            <w:shd w:val="clear" w:color="auto" w:fill="D9D9D9" w:themeFill="background1" w:themeFillShade="D9"/>
          </w:tcPr>
          <w:p w14:paraId="12F718D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2C80D11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14:paraId="64E12E4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2DBA117F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563E0097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4EE4DCAD" w14:textId="77777777">
        <w:trPr>
          <w:trHeight w:val="283"/>
        </w:trPr>
        <w:tc>
          <w:tcPr>
            <w:tcW w:w="2536" w:type="dxa"/>
          </w:tcPr>
          <w:p w14:paraId="3753762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insuranceName</w:t>
            </w:r>
          </w:p>
        </w:tc>
        <w:tc>
          <w:tcPr>
            <w:tcW w:w="1400" w:type="dxa"/>
          </w:tcPr>
          <w:p w14:paraId="17E8AF8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姓名</w:t>
            </w:r>
          </w:p>
        </w:tc>
        <w:tc>
          <w:tcPr>
            <w:tcW w:w="1534" w:type="dxa"/>
          </w:tcPr>
          <w:p w14:paraId="54A397F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566" w:type="dxa"/>
          </w:tcPr>
          <w:p w14:paraId="23093C6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83" w:type="dxa"/>
          </w:tcPr>
          <w:p w14:paraId="345F8101" w14:textId="77777777" w:rsidR="00E828BC" w:rsidRDefault="00E828BC">
            <w:pPr>
              <w:pStyle w:val="TableParagraph"/>
            </w:pPr>
          </w:p>
        </w:tc>
      </w:tr>
      <w:tr w:rsidR="00E828BC" w14:paraId="5259A13E" w14:textId="77777777">
        <w:trPr>
          <w:trHeight w:val="283"/>
        </w:trPr>
        <w:tc>
          <w:tcPr>
            <w:tcW w:w="2536" w:type="dxa"/>
          </w:tcPr>
          <w:p w14:paraId="3CF2C67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insuranceCertNo</w:t>
            </w:r>
          </w:p>
        </w:tc>
        <w:tc>
          <w:tcPr>
            <w:tcW w:w="1400" w:type="dxa"/>
          </w:tcPr>
          <w:p w14:paraId="48B4B97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534" w:type="dxa"/>
          </w:tcPr>
          <w:p w14:paraId="583BFC3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66" w:type="dxa"/>
          </w:tcPr>
          <w:p w14:paraId="1046EE9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</w:tcPr>
          <w:p w14:paraId="0C3B19CE" w14:textId="77777777" w:rsidR="00E828BC" w:rsidRDefault="00E828BC">
            <w:pPr>
              <w:pStyle w:val="TableParagraph"/>
            </w:pPr>
          </w:p>
        </w:tc>
      </w:tr>
      <w:tr w:rsidR="00E828BC" w14:paraId="4984928C" w14:textId="77777777">
        <w:trPr>
          <w:trHeight w:val="283"/>
        </w:trPr>
        <w:tc>
          <w:tcPr>
            <w:tcW w:w="2536" w:type="dxa"/>
          </w:tcPr>
          <w:p w14:paraId="538BA43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insuranceCertType</w:t>
            </w:r>
          </w:p>
        </w:tc>
        <w:tc>
          <w:tcPr>
            <w:tcW w:w="1400" w:type="dxa"/>
          </w:tcPr>
          <w:p w14:paraId="2F27798B" w14:textId="77777777" w:rsidR="00E828BC" w:rsidRDefault="00FB3A0E">
            <w:pPr>
              <w:pStyle w:val="TableParagraph"/>
            </w:pPr>
            <w:r>
              <w:t>证件</w:t>
            </w:r>
            <w:r>
              <w:rPr>
                <w:rFonts w:hint="eastAsia"/>
              </w:rPr>
              <w:t>类型</w:t>
            </w:r>
          </w:p>
        </w:tc>
        <w:tc>
          <w:tcPr>
            <w:tcW w:w="1534" w:type="dxa"/>
          </w:tcPr>
          <w:p w14:paraId="186E9FB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566" w:type="dxa"/>
          </w:tcPr>
          <w:p w14:paraId="66F2F21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</w:tcPr>
          <w:p w14:paraId="113F6EA6" w14:textId="77777777" w:rsidR="00E828BC" w:rsidRDefault="00E828BC">
            <w:pPr>
              <w:pStyle w:val="TableParagraph"/>
            </w:pPr>
          </w:p>
        </w:tc>
      </w:tr>
      <w:tr w:rsidR="00E828BC" w14:paraId="4925E78D" w14:textId="77777777">
        <w:trPr>
          <w:trHeight w:val="283"/>
        </w:trPr>
        <w:tc>
          <w:tcPr>
            <w:tcW w:w="2536" w:type="dxa"/>
          </w:tcPr>
          <w:p w14:paraId="7DF6E03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clinicDate</w:t>
            </w:r>
          </w:p>
        </w:tc>
        <w:tc>
          <w:tcPr>
            <w:tcW w:w="1400" w:type="dxa"/>
          </w:tcPr>
          <w:p w14:paraId="0303C81E" w14:textId="77777777" w:rsidR="00E828BC" w:rsidRDefault="00FB3A0E">
            <w:pPr>
              <w:pStyle w:val="TableParagraph"/>
            </w:pPr>
            <w:r>
              <w:t>就诊</w:t>
            </w:r>
            <w:r>
              <w:rPr>
                <w:rFonts w:hint="eastAsia"/>
              </w:rPr>
              <w:t>日期</w:t>
            </w:r>
          </w:p>
        </w:tc>
        <w:tc>
          <w:tcPr>
            <w:tcW w:w="1534" w:type="dxa"/>
          </w:tcPr>
          <w:p w14:paraId="4320D46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566" w:type="dxa"/>
          </w:tcPr>
          <w:p w14:paraId="5D8070E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</w:tcPr>
          <w:p w14:paraId="2377E20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</w:t>
            </w:r>
          </w:p>
        </w:tc>
      </w:tr>
      <w:tr w:rsidR="00E828BC" w14:paraId="500E6F0F" w14:textId="77777777">
        <w:trPr>
          <w:trHeight w:val="90"/>
        </w:trPr>
        <w:tc>
          <w:tcPr>
            <w:tcW w:w="2536" w:type="dxa"/>
            <w:shd w:val="clear" w:color="auto" w:fill="FFFFFF" w:themeFill="background1"/>
            <w:vAlign w:val="center"/>
          </w:tcPr>
          <w:p w14:paraId="4E30E5F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hospitalId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 w14:paraId="44F3E59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534" w:type="dxa"/>
          </w:tcPr>
          <w:p w14:paraId="5BBC958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66" w:type="dxa"/>
          </w:tcPr>
          <w:p w14:paraId="6CC1E9B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83" w:type="dxa"/>
            <w:shd w:val="clear" w:color="auto" w:fill="FFFFFF" w:themeFill="background1"/>
            <w:vAlign w:val="center"/>
          </w:tcPr>
          <w:p w14:paraId="662FBA64" w14:textId="77777777" w:rsidR="00E828BC" w:rsidRDefault="00E828BC">
            <w:pPr>
              <w:pStyle w:val="TableParagraph"/>
            </w:pPr>
          </w:p>
        </w:tc>
      </w:tr>
      <w:tr w:rsidR="00E828BC" w14:paraId="4FAA32A7" w14:textId="77777777">
        <w:trPr>
          <w:trHeight w:val="283"/>
        </w:trPr>
        <w:tc>
          <w:tcPr>
            <w:tcW w:w="2536" w:type="dxa"/>
            <w:shd w:val="clear" w:color="auto" w:fill="FFFFFF" w:themeFill="background1"/>
            <w:vAlign w:val="center"/>
          </w:tcPr>
          <w:p w14:paraId="54C77F6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endDate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 w14:paraId="046F239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534" w:type="dxa"/>
          </w:tcPr>
          <w:p w14:paraId="36B4AF1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566" w:type="dxa"/>
          </w:tcPr>
          <w:p w14:paraId="4CAE0CC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  <w:shd w:val="clear" w:color="auto" w:fill="FFFFFF" w:themeFill="background1"/>
            <w:vAlign w:val="center"/>
          </w:tcPr>
          <w:p w14:paraId="4C2C043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</w:t>
            </w:r>
          </w:p>
        </w:tc>
      </w:tr>
      <w:tr w:rsidR="00E828BC" w14:paraId="5EBA17F3" w14:textId="77777777">
        <w:trPr>
          <w:trHeight w:val="283"/>
        </w:trPr>
        <w:tc>
          <w:tcPr>
            <w:tcW w:w="2536" w:type="dxa"/>
          </w:tcPr>
          <w:p w14:paraId="4F6622D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medicalNum</w:t>
            </w:r>
          </w:p>
        </w:tc>
        <w:tc>
          <w:tcPr>
            <w:tcW w:w="1400" w:type="dxa"/>
          </w:tcPr>
          <w:p w14:paraId="1C5424D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1534" w:type="dxa"/>
          </w:tcPr>
          <w:p w14:paraId="6317356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66" w:type="dxa"/>
          </w:tcPr>
          <w:p w14:paraId="0C68D20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</w:tcPr>
          <w:p w14:paraId="2C4E9BC1" w14:textId="77777777" w:rsidR="00E828BC" w:rsidRDefault="00E828BC">
            <w:pPr>
              <w:pStyle w:val="TableParagraph"/>
            </w:pPr>
          </w:p>
        </w:tc>
      </w:tr>
      <w:tr w:rsidR="00E828BC" w14:paraId="2B075A41" w14:textId="77777777">
        <w:trPr>
          <w:trHeight w:val="283"/>
        </w:trPr>
        <w:tc>
          <w:tcPr>
            <w:tcW w:w="2536" w:type="dxa"/>
          </w:tcPr>
          <w:p w14:paraId="2435A12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inHospitalNum</w:t>
            </w:r>
          </w:p>
        </w:tc>
        <w:tc>
          <w:tcPr>
            <w:tcW w:w="1400" w:type="dxa"/>
          </w:tcPr>
          <w:p w14:paraId="3873B01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住院号</w:t>
            </w:r>
          </w:p>
        </w:tc>
        <w:tc>
          <w:tcPr>
            <w:tcW w:w="1534" w:type="dxa"/>
          </w:tcPr>
          <w:p w14:paraId="4936CC7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66" w:type="dxa"/>
          </w:tcPr>
          <w:p w14:paraId="564F3CA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</w:tcPr>
          <w:p w14:paraId="38D6FF27" w14:textId="77777777" w:rsidR="00E828BC" w:rsidRDefault="00E828BC">
            <w:pPr>
              <w:pStyle w:val="TableParagraph"/>
            </w:pPr>
          </w:p>
        </w:tc>
      </w:tr>
      <w:tr w:rsidR="00E828BC" w14:paraId="3E556020" w14:textId="77777777">
        <w:trPr>
          <w:trHeight w:val="283"/>
        </w:trPr>
        <w:tc>
          <w:tcPr>
            <w:tcW w:w="2536" w:type="dxa"/>
          </w:tcPr>
          <w:p w14:paraId="541E3658" w14:textId="77777777" w:rsidR="00E828BC" w:rsidRDefault="00FB3A0E">
            <w:pPr>
              <w:pStyle w:val="TableParagraph"/>
            </w:pPr>
            <w:r>
              <w:t>medicalBillingNo</w:t>
            </w:r>
          </w:p>
        </w:tc>
        <w:tc>
          <w:tcPr>
            <w:tcW w:w="1400" w:type="dxa"/>
          </w:tcPr>
          <w:p w14:paraId="2617B9C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单据号</w:t>
            </w:r>
          </w:p>
        </w:tc>
        <w:tc>
          <w:tcPr>
            <w:tcW w:w="1534" w:type="dxa"/>
          </w:tcPr>
          <w:p w14:paraId="773F62D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66" w:type="dxa"/>
          </w:tcPr>
          <w:p w14:paraId="55BF672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</w:tcPr>
          <w:p w14:paraId="2AE56B6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支持多条，采用逗号分隔，如</w:t>
            </w:r>
            <w:r>
              <w:rPr>
                <w:rFonts w:hint="eastAsia"/>
              </w:rPr>
              <w:t>11111,22222,333333</w:t>
            </w:r>
          </w:p>
        </w:tc>
      </w:tr>
      <w:tr w:rsidR="00E828BC" w14:paraId="1E545A8B" w14:textId="77777777">
        <w:trPr>
          <w:trHeight w:val="283"/>
        </w:trPr>
        <w:tc>
          <w:tcPr>
            <w:tcW w:w="2536" w:type="dxa"/>
          </w:tcPr>
          <w:p w14:paraId="6C55771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invoiceNo</w:t>
            </w:r>
          </w:p>
        </w:tc>
        <w:tc>
          <w:tcPr>
            <w:tcW w:w="1400" w:type="dxa"/>
          </w:tcPr>
          <w:p w14:paraId="25C610B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发票号</w:t>
            </w:r>
          </w:p>
        </w:tc>
        <w:tc>
          <w:tcPr>
            <w:tcW w:w="1534" w:type="dxa"/>
          </w:tcPr>
          <w:p w14:paraId="3A7CC77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String(500)</w:t>
            </w:r>
          </w:p>
        </w:tc>
        <w:tc>
          <w:tcPr>
            <w:tcW w:w="1566" w:type="dxa"/>
          </w:tcPr>
          <w:p w14:paraId="5FFC67B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</w:tcPr>
          <w:p w14:paraId="712472C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支持多条，采用逗号分隔，如</w:t>
            </w:r>
            <w:r>
              <w:rPr>
                <w:rFonts w:hint="eastAsia"/>
              </w:rPr>
              <w:lastRenderedPageBreak/>
              <w:t>11111,22222,333333</w:t>
            </w:r>
          </w:p>
        </w:tc>
      </w:tr>
      <w:tr w:rsidR="00E828BC" w14:paraId="00B01E97" w14:textId="77777777">
        <w:trPr>
          <w:trHeight w:val="283"/>
        </w:trPr>
        <w:tc>
          <w:tcPr>
            <w:tcW w:w="2536" w:type="dxa"/>
          </w:tcPr>
          <w:p w14:paraId="252251F3" w14:textId="77777777" w:rsidR="00E828BC" w:rsidRDefault="00FB3A0E">
            <w:pPr>
              <w:pStyle w:val="TableParagraph"/>
            </w:pPr>
            <w:r>
              <w:lastRenderedPageBreak/>
              <w:t>m</w:t>
            </w:r>
            <w:r>
              <w:rPr>
                <w:rFonts w:hint="eastAsia"/>
              </w:rPr>
              <w:t>edical</w:t>
            </w:r>
            <w:r>
              <w:t>CardNum</w:t>
            </w:r>
          </w:p>
        </w:tc>
        <w:tc>
          <w:tcPr>
            <w:tcW w:w="1400" w:type="dxa"/>
          </w:tcPr>
          <w:p w14:paraId="30AEADB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就诊卡号</w:t>
            </w:r>
          </w:p>
        </w:tc>
        <w:tc>
          <w:tcPr>
            <w:tcW w:w="1534" w:type="dxa"/>
          </w:tcPr>
          <w:p w14:paraId="384C436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String(500)</w:t>
            </w:r>
          </w:p>
        </w:tc>
        <w:tc>
          <w:tcPr>
            <w:tcW w:w="1566" w:type="dxa"/>
          </w:tcPr>
          <w:p w14:paraId="60C2265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  <w:vAlign w:val="center"/>
          </w:tcPr>
          <w:p w14:paraId="13460811" w14:textId="77777777" w:rsidR="00E828BC" w:rsidRDefault="00E828BC">
            <w:pPr>
              <w:pStyle w:val="TableParagraph"/>
            </w:pPr>
          </w:p>
        </w:tc>
      </w:tr>
      <w:tr w:rsidR="00E828BC" w14:paraId="5A1B0417" w14:textId="77777777">
        <w:trPr>
          <w:trHeight w:val="283"/>
        </w:trPr>
        <w:tc>
          <w:tcPr>
            <w:tcW w:w="2536" w:type="dxa"/>
          </w:tcPr>
          <w:p w14:paraId="7F9232F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policyNo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400" w:type="dxa"/>
          </w:tcPr>
          <w:p w14:paraId="26BAED3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保单号</w:t>
            </w:r>
          </w:p>
        </w:tc>
        <w:tc>
          <w:tcPr>
            <w:tcW w:w="1534" w:type="dxa"/>
          </w:tcPr>
          <w:p w14:paraId="6C2B9CD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66" w:type="dxa"/>
          </w:tcPr>
          <w:p w14:paraId="602DBF7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</w:tcPr>
          <w:p w14:paraId="56176218" w14:textId="77777777" w:rsidR="00E828BC" w:rsidRDefault="00E828BC">
            <w:pPr>
              <w:pStyle w:val="TableParagraph"/>
            </w:pPr>
          </w:p>
        </w:tc>
      </w:tr>
      <w:tr w:rsidR="00E828BC" w14:paraId="18CDA0C2" w14:textId="77777777">
        <w:trPr>
          <w:trHeight w:val="283"/>
        </w:trPr>
        <w:tc>
          <w:tcPr>
            <w:tcW w:w="2536" w:type="dxa"/>
          </w:tcPr>
          <w:p w14:paraId="5978CA3C" w14:textId="77777777" w:rsidR="00E828BC" w:rsidRDefault="00FB3A0E">
            <w:pPr>
              <w:pStyle w:val="TableParagraph"/>
            </w:pPr>
            <w:r>
              <w:t>o</w:t>
            </w:r>
            <w:r>
              <w:rPr>
                <w:rFonts w:hint="eastAsia"/>
              </w:rPr>
              <w:t>rganizationCode</w:t>
            </w:r>
          </w:p>
        </w:tc>
        <w:tc>
          <w:tcPr>
            <w:tcW w:w="1400" w:type="dxa"/>
          </w:tcPr>
          <w:p w14:paraId="09F33E8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保险</w:t>
            </w:r>
            <w:r>
              <w:t>公司</w:t>
            </w:r>
            <w:r>
              <w:t>code</w:t>
            </w:r>
          </w:p>
        </w:tc>
        <w:tc>
          <w:tcPr>
            <w:tcW w:w="1534" w:type="dxa"/>
          </w:tcPr>
          <w:p w14:paraId="53B1CB7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66" w:type="dxa"/>
          </w:tcPr>
          <w:p w14:paraId="66D807B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  <w:vAlign w:val="center"/>
          </w:tcPr>
          <w:p w14:paraId="08AE10F8" w14:textId="77777777" w:rsidR="00E828BC" w:rsidRDefault="00E828BC">
            <w:pPr>
              <w:pStyle w:val="TableParagraph"/>
            </w:pPr>
          </w:p>
        </w:tc>
      </w:tr>
    </w:tbl>
    <w:p w14:paraId="239D01D4" w14:textId="77777777" w:rsidR="00E828BC" w:rsidRDefault="00E828BC">
      <w:pPr>
        <w:pStyle w:val="a6"/>
      </w:pPr>
    </w:p>
    <w:p w14:paraId="595BE334" w14:textId="77777777" w:rsidR="00E828BC" w:rsidRDefault="00FB3A0E">
      <w:pPr>
        <w:rPr>
          <w:b/>
        </w:rPr>
      </w:pPr>
      <w:r>
        <w:rPr>
          <w:rFonts w:hint="eastAsia"/>
          <w:b/>
        </w:rPr>
        <w:t>入参查询规则：</w:t>
      </w:r>
    </w:p>
    <w:p w14:paraId="35281CC8" w14:textId="77777777" w:rsidR="00E828BC" w:rsidRDefault="00FB3A0E">
      <w:pPr>
        <w:pStyle w:val="20"/>
        <w:numPr>
          <w:ilvl w:val="2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endDate</w:t>
      </w:r>
      <w:r>
        <w:rPr>
          <w:rFonts w:hint="eastAsia"/>
        </w:rPr>
        <w:t>为空，默认查询就诊当天的数据；</w:t>
      </w:r>
      <w:r>
        <w:rPr>
          <w:rFonts w:hint="eastAsia"/>
        </w:rPr>
        <w:t>endDate</w:t>
      </w:r>
      <w:r>
        <w:rPr>
          <w:rFonts w:hint="eastAsia"/>
        </w:rPr>
        <w:t>不为空查询，查询</w:t>
      </w:r>
      <w:r>
        <w:rPr>
          <w:rFonts w:hint="eastAsia"/>
        </w:rPr>
        <w:t>clinicDate</w:t>
      </w:r>
      <w:r>
        <w:rPr>
          <w:rFonts w:hint="eastAsia"/>
        </w:rPr>
        <w:t>至</w:t>
      </w:r>
      <w:r>
        <w:rPr>
          <w:rFonts w:hint="eastAsia"/>
        </w:rPr>
        <w:t>endDate</w:t>
      </w:r>
      <w:r>
        <w:rPr>
          <w:rFonts w:hint="eastAsia"/>
        </w:rPr>
        <w:t>时间范围内的数据；</w:t>
      </w:r>
    </w:p>
    <w:p w14:paraId="5EE4E4CB" w14:textId="77777777" w:rsidR="00E828BC" w:rsidRDefault="00FB3A0E">
      <w:pPr>
        <w:pStyle w:val="20"/>
        <w:numPr>
          <w:ilvl w:val="2"/>
          <w:numId w:val="1"/>
        </w:numPr>
        <w:ind w:firstLineChars="0"/>
      </w:pPr>
      <w:r>
        <w:rPr>
          <w:rFonts w:hint="eastAsia"/>
        </w:rPr>
        <w:t>就诊</w:t>
      </w:r>
      <w:r>
        <w:t>卡号目前适用于</w:t>
      </w:r>
      <w:r>
        <w:rPr>
          <w:rFonts w:hint="eastAsia"/>
        </w:rPr>
        <w:t>广州医院</w:t>
      </w:r>
    </w:p>
    <w:p w14:paraId="0E2A2C2C" w14:textId="77777777" w:rsidR="00E828BC" w:rsidRDefault="00FB3A0E">
      <w:pPr>
        <w:pStyle w:val="20"/>
        <w:numPr>
          <w:ilvl w:val="2"/>
          <w:numId w:val="1"/>
        </w:numPr>
        <w:ind w:firstLineChars="0"/>
      </w:pPr>
      <w:r>
        <w:rPr>
          <w:rFonts w:hint="eastAsia"/>
        </w:rPr>
        <w:t>就诊</w:t>
      </w:r>
      <w:r>
        <w:t>日期为</w:t>
      </w:r>
      <w:r>
        <w:rPr>
          <w:rFonts w:hint="eastAsia"/>
        </w:rPr>
        <w:t>住院</w:t>
      </w:r>
      <w:r>
        <w:t>入院日期</w:t>
      </w:r>
      <w:r>
        <w:rPr>
          <w:rFonts w:hint="eastAsia"/>
        </w:rPr>
        <w:t>，</w:t>
      </w:r>
      <w:r>
        <w:t>结束日期也为入院日期。</w:t>
      </w:r>
    </w:p>
    <w:p w14:paraId="02ED4118" w14:textId="77777777" w:rsidR="00E828BC" w:rsidRDefault="00FB3A0E">
      <w:pPr>
        <w:rPr>
          <w:b/>
        </w:rPr>
      </w:pPr>
      <w:r>
        <w:rPr>
          <w:rFonts w:hint="eastAsia"/>
          <w:b/>
        </w:rPr>
        <w:t>入参</w:t>
      </w:r>
      <w:r>
        <w:rPr>
          <w:b/>
        </w:rPr>
        <w:t>查询优先级：</w:t>
      </w:r>
    </w:p>
    <w:p w14:paraId="62E6F688" w14:textId="77777777" w:rsidR="00E828BC" w:rsidRDefault="00FB3A0E">
      <w:pPr>
        <w:pStyle w:val="20"/>
        <w:numPr>
          <w:ilvl w:val="0"/>
          <w:numId w:val="15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证件号码</w:t>
      </w:r>
      <w:r>
        <w:rPr>
          <w:rFonts w:hint="eastAsia"/>
        </w:rPr>
        <w:t>+</w:t>
      </w:r>
      <w:r>
        <w:rPr>
          <w:rFonts w:hint="eastAsia"/>
        </w:rPr>
        <w:t>证件类型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就诊日期</w:t>
      </w:r>
      <w:r>
        <w:rPr>
          <w:rFonts w:hint="eastAsia"/>
        </w:rPr>
        <w:t>+</w:t>
      </w:r>
      <w:r>
        <w:rPr>
          <w:rFonts w:hint="eastAsia"/>
        </w:rPr>
        <w:t>结束日期</w:t>
      </w:r>
    </w:p>
    <w:p w14:paraId="518C9DD1" w14:textId="77777777" w:rsidR="00E828BC" w:rsidRDefault="00FB3A0E">
      <w:pPr>
        <w:pStyle w:val="20"/>
        <w:numPr>
          <w:ilvl w:val="0"/>
          <w:numId w:val="15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发票号</w:t>
      </w:r>
    </w:p>
    <w:p w14:paraId="1A8F46AD" w14:textId="77777777" w:rsidR="00E828BC" w:rsidRDefault="00FB3A0E">
      <w:pPr>
        <w:pStyle w:val="20"/>
        <w:numPr>
          <w:ilvl w:val="0"/>
          <w:numId w:val="15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住院号</w:t>
      </w:r>
      <w:r>
        <w:t xml:space="preserve"> </w:t>
      </w:r>
    </w:p>
    <w:p w14:paraId="059715F8" w14:textId="77777777" w:rsidR="00E828BC" w:rsidRDefault="00FB3A0E">
      <w:pPr>
        <w:pStyle w:val="20"/>
        <w:numPr>
          <w:ilvl w:val="0"/>
          <w:numId w:val="15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单据号</w:t>
      </w:r>
    </w:p>
    <w:p w14:paraId="10328AA3" w14:textId="77777777" w:rsidR="00E828BC" w:rsidRDefault="00FB3A0E">
      <w:pPr>
        <w:pStyle w:val="20"/>
        <w:numPr>
          <w:ilvl w:val="0"/>
          <w:numId w:val="15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就诊</w:t>
      </w:r>
      <w:r>
        <w:t>卡</w:t>
      </w:r>
      <w:r>
        <w:rPr>
          <w:rFonts w:hint="eastAsia"/>
        </w:rPr>
        <w:t>号</w:t>
      </w:r>
      <w:r>
        <w:rPr>
          <w:rFonts w:hint="eastAsia"/>
        </w:rPr>
        <w:t>+</w:t>
      </w:r>
      <w:r>
        <w:rPr>
          <w:rFonts w:hint="eastAsia"/>
        </w:rPr>
        <w:t>就诊日期</w:t>
      </w:r>
      <w:r>
        <w:rPr>
          <w:rFonts w:hint="eastAsia"/>
        </w:rPr>
        <w:t>+</w:t>
      </w:r>
      <w:r>
        <w:rPr>
          <w:rFonts w:hint="eastAsia"/>
        </w:rPr>
        <w:t>结束日期</w:t>
      </w:r>
    </w:p>
    <w:p w14:paraId="7DFD43E3" w14:textId="77777777" w:rsidR="00E828BC" w:rsidRDefault="00E828BC"/>
    <w:p w14:paraId="78224FE6" w14:textId="77777777" w:rsidR="00E828BC" w:rsidRDefault="00E828BC"/>
    <w:p w14:paraId="5760353F" w14:textId="77777777" w:rsidR="00E828BC" w:rsidRDefault="00FB3A0E">
      <w:pPr>
        <w:pStyle w:val="a6"/>
      </w:pPr>
      <w:r>
        <w:rPr>
          <w:rFonts w:hint="eastAsia"/>
        </w:rPr>
        <w:t>出参：</w:t>
      </w:r>
    </w:p>
    <w:tbl>
      <w:tblPr>
        <w:tblW w:w="7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2"/>
        <w:gridCol w:w="1996"/>
        <w:gridCol w:w="1401"/>
        <w:gridCol w:w="1649"/>
      </w:tblGrid>
      <w:tr w:rsidR="00E828BC" w14:paraId="513650BF" w14:textId="77777777">
        <w:trPr>
          <w:trHeight w:val="285"/>
        </w:trPr>
        <w:tc>
          <w:tcPr>
            <w:tcW w:w="2372" w:type="dxa"/>
            <w:shd w:val="clear" w:color="auto" w:fill="D9D9D9" w:themeFill="background1" w:themeFillShade="D9"/>
          </w:tcPr>
          <w:p w14:paraId="20E7941F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996" w:type="dxa"/>
            <w:shd w:val="clear" w:color="auto" w:fill="D9D9D9" w:themeFill="background1" w:themeFillShade="D9"/>
          </w:tcPr>
          <w:p w14:paraId="6F2A21C1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14:paraId="3E5DE7AB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14:paraId="338D5D05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1BE033E6" w14:textId="77777777">
        <w:trPr>
          <w:trHeight w:val="285"/>
        </w:trPr>
        <w:tc>
          <w:tcPr>
            <w:tcW w:w="2372" w:type="dxa"/>
          </w:tcPr>
          <w:p w14:paraId="2BC4979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medicalNum</w:t>
            </w:r>
          </w:p>
        </w:tc>
        <w:tc>
          <w:tcPr>
            <w:tcW w:w="1996" w:type="dxa"/>
          </w:tcPr>
          <w:p w14:paraId="2FF92EE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1401" w:type="dxa"/>
          </w:tcPr>
          <w:p w14:paraId="0589886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49" w:type="dxa"/>
          </w:tcPr>
          <w:p w14:paraId="084360AB" w14:textId="77777777" w:rsidR="00E828BC" w:rsidRDefault="00E828BC">
            <w:pPr>
              <w:pStyle w:val="TableParagraph"/>
            </w:pPr>
          </w:p>
        </w:tc>
      </w:tr>
      <w:tr w:rsidR="00E828BC" w14:paraId="61DC7971" w14:textId="77777777">
        <w:trPr>
          <w:trHeight w:val="285"/>
        </w:trPr>
        <w:tc>
          <w:tcPr>
            <w:tcW w:w="2372" w:type="dxa"/>
          </w:tcPr>
          <w:p w14:paraId="0333C5BE" w14:textId="77777777" w:rsidR="00E828BC" w:rsidRDefault="00FB3A0E">
            <w:pPr>
              <w:pStyle w:val="TableParagraph"/>
              <w:ind w:left="0"/>
            </w:pPr>
            <w:r>
              <w:t>patientId</w:t>
            </w:r>
          </w:p>
        </w:tc>
        <w:tc>
          <w:tcPr>
            <w:tcW w:w="1996" w:type="dxa"/>
            <w:shd w:val="clear" w:color="auto" w:fill="FFFF00"/>
          </w:tcPr>
          <w:p w14:paraId="7435AC90" w14:textId="77777777" w:rsidR="00E828BC" w:rsidRDefault="00FB3A0E">
            <w:pPr>
              <w:pStyle w:val="TableParagraph"/>
              <w:rPr>
                <w:shd w:val="clear" w:color="auto" w:fill="FFFF00"/>
              </w:rPr>
            </w:pPr>
            <w:r>
              <w:rPr>
                <w:rFonts w:hint="eastAsia"/>
              </w:rPr>
              <w:t>病人</w:t>
            </w:r>
            <w:r>
              <w:rPr>
                <w:rFonts w:hint="eastAsia"/>
              </w:rPr>
              <w:t>ID</w:t>
            </w:r>
          </w:p>
        </w:tc>
        <w:tc>
          <w:tcPr>
            <w:tcW w:w="1401" w:type="dxa"/>
          </w:tcPr>
          <w:p w14:paraId="4A2A066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49" w:type="dxa"/>
          </w:tcPr>
          <w:p w14:paraId="49447229" w14:textId="77777777" w:rsidR="00E828BC" w:rsidRDefault="00E828BC">
            <w:pPr>
              <w:jc w:val="left"/>
            </w:pPr>
          </w:p>
        </w:tc>
      </w:tr>
      <w:tr w:rsidR="00E828BC" w14:paraId="502F4356" w14:textId="77777777">
        <w:trPr>
          <w:trHeight w:val="285"/>
        </w:trPr>
        <w:tc>
          <w:tcPr>
            <w:tcW w:w="2372" w:type="dxa"/>
          </w:tcPr>
          <w:p w14:paraId="622BC921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 xml:space="preserve"> &lt;composite&gt;</w:t>
            </w:r>
          </w:p>
        </w:tc>
        <w:tc>
          <w:tcPr>
            <w:tcW w:w="1996" w:type="dxa"/>
            <w:shd w:val="clear" w:color="auto" w:fill="FFFF00"/>
          </w:tcPr>
          <w:p w14:paraId="44CFD21A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  <w:shd w:val="clear" w:color="auto" w:fill="FFFF00"/>
              </w:rPr>
              <w:t xml:space="preserve"> </w:t>
            </w:r>
            <w:hyperlink w:anchor="人员信息" w:history="1">
              <w:r>
                <w:rPr>
                  <w:rStyle w:val="ab"/>
                  <w:rFonts w:hint="eastAsia"/>
                  <w:shd w:val="clear" w:color="auto" w:fill="FFFF00"/>
                </w:rPr>
                <w:t>&lt;</w:t>
              </w:r>
              <w:r>
                <w:rPr>
                  <w:rStyle w:val="ab"/>
                  <w:rFonts w:hint="eastAsia"/>
                  <w:shd w:val="clear" w:color="auto" w:fill="FFFF00"/>
                </w:rPr>
                <w:t>人员标准信息</w:t>
              </w:r>
              <w:r>
                <w:rPr>
                  <w:rStyle w:val="ab"/>
                  <w:rFonts w:hint="eastAsia"/>
                  <w:shd w:val="clear" w:color="auto" w:fill="FFFF00"/>
                </w:rPr>
                <w:t>&gt;</w:t>
              </w:r>
            </w:hyperlink>
          </w:p>
        </w:tc>
        <w:tc>
          <w:tcPr>
            <w:tcW w:w="1401" w:type="dxa"/>
          </w:tcPr>
          <w:p w14:paraId="73BC047C" w14:textId="77777777" w:rsidR="00E828BC" w:rsidRDefault="00E828BC">
            <w:pPr>
              <w:pStyle w:val="TableParagraph"/>
            </w:pPr>
          </w:p>
        </w:tc>
        <w:tc>
          <w:tcPr>
            <w:tcW w:w="1649" w:type="dxa"/>
          </w:tcPr>
          <w:p w14:paraId="0F050F79" w14:textId="77777777" w:rsidR="00E828BC" w:rsidRDefault="00E828BC">
            <w:pPr>
              <w:jc w:val="left"/>
            </w:pPr>
          </w:p>
        </w:tc>
      </w:tr>
      <w:tr w:rsidR="00E828BC" w14:paraId="4F734095" w14:textId="77777777">
        <w:trPr>
          <w:trHeight w:val="285"/>
        </w:trPr>
        <w:tc>
          <w:tcPr>
            <w:tcW w:w="2372" w:type="dxa"/>
          </w:tcPr>
          <w:p w14:paraId="403724C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clinicDate</w:t>
            </w:r>
          </w:p>
        </w:tc>
        <w:tc>
          <w:tcPr>
            <w:tcW w:w="1996" w:type="dxa"/>
          </w:tcPr>
          <w:p w14:paraId="1E8B3E77" w14:textId="77777777" w:rsidR="00E828BC" w:rsidRDefault="00FB3A0E">
            <w:pPr>
              <w:pStyle w:val="TableParagraph"/>
              <w:rPr>
                <w:shd w:val="clear" w:color="auto" w:fill="FFFF00"/>
              </w:rPr>
            </w:pPr>
            <w:r>
              <w:t>就诊日期</w:t>
            </w:r>
          </w:p>
        </w:tc>
        <w:tc>
          <w:tcPr>
            <w:tcW w:w="1401" w:type="dxa"/>
          </w:tcPr>
          <w:p w14:paraId="5EE80FF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  <w:p w14:paraId="07B9E53B" w14:textId="77777777" w:rsidR="00E828BC" w:rsidRDefault="00E828BC">
            <w:pPr>
              <w:pStyle w:val="TableParagraph"/>
            </w:pPr>
          </w:p>
        </w:tc>
        <w:tc>
          <w:tcPr>
            <w:tcW w:w="1649" w:type="dxa"/>
          </w:tcPr>
          <w:p w14:paraId="019BC22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传</w:t>
            </w:r>
            <w:r>
              <w:t>入院日期</w:t>
            </w:r>
            <w:r>
              <w:rPr>
                <w:rFonts w:hint="eastAsia"/>
              </w:rPr>
              <w:t>yyyy-MM-dd HH:mm:ss</w:t>
            </w:r>
          </w:p>
        </w:tc>
      </w:tr>
      <w:tr w:rsidR="00E828BC" w14:paraId="0918EDD9" w14:textId="77777777">
        <w:trPr>
          <w:trHeight w:val="90"/>
        </w:trPr>
        <w:tc>
          <w:tcPr>
            <w:tcW w:w="2372" w:type="dxa"/>
            <w:vAlign w:val="center"/>
          </w:tcPr>
          <w:p w14:paraId="138170B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hospitalizationDays</w:t>
            </w:r>
          </w:p>
        </w:tc>
        <w:tc>
          <w:tcPr>
            <w:tcW w:w="1996" w:type="dxa"/>
            <w:vAlign w:val="center"/>
          </w:tcPr>
          <w:p w14:paraId="67CEFB71" w14:textId="77777777" w:rsidR="00E828BC" w:rsidRDefault="00FB3A0E">
            <w:pPr>
              <w:pStyle w:val="TableParagraph"/>
              <w:rPr>
                <w:shd w:val="clear" w:color="auto" w:fill="FFFF00"/>
              </w:rPr>
            </w:pPr>
            <w:r>
              <w:rPr>
                <w:rFonts w:hint="eastAsia"/>
              </w:rPr>
              <w:t>住院天数</w:t>
            </w:r>
          </w:p>
        </w:tc>
        <w:tc>
          <w:tcPr>
            <w:tcW w:w="1401" w:type="dxa"/>
            <w:vAlign w:val="center"/>
          </w:tcPr>
          <w:p w14:paraId="0A9116C4" w14:textId="77777777" w:rsidR="00E828BC" w:rsidRDefault="00FB3A0E">
            <w:pPr>
              <w:pStyle w:val="TableParagraph"/>
            </w:pPr>
            <w:r>
              <w:t>String(16)</w:t>
            </w:r>
          </w:p>
        </w:tc>
        <w:tc>
          <w:tcPr>
            <w:tcW w:w="1649" w:type="dxa"/>
            <w:vAlign w:val="center"/>
          </w:tcPr>
          <w:p w14:paraId="7B230237" w14:textId="77777777" w:rsidR="00E828BC" w:rsidRDefault="00E828BC"/>
        </w:tc>
      </w:tr>
      <w:tr w:rsidR="00E828BC" w14:paraId="3E2F02F2" w14:textId="77777777">
        <w:trPr>
          <w:trHeight w:val="285"/>
        </w:trPr>
        <w:tc>
          <w:tcPr>
            <w:tcW w:w="2372" w:type="dxa"/>
          </w:tcPr>
          <w:p w14:paraId="1C6946A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admissionDate</w:t>
            </w:r>
          </w:p>
        </w:tc>
        <w:tc>
          <w:tcPr>
            <w:tcW w:w="1996" w:type="dxa"/>
          </w:tcPr>
          <w:p w14:paraId="0DC8E7BD" w14:textId="77777777" w:rsidR="00E828BC" w:rsidRDefault="00FB3A0E">
            <w:pPr>
              <w:pStyle w:val="TableParagraph"/>
              <w:rPr>
                <w:shd w:val="clear" w:color="auto" w:fill="FFFF00"/>
              </w:rPr>
            </w:pPr>
            <w:r>
              <w:rPr>
                <w:rFonts w:hint="eastAsia"/>
              </w:rPr>
              <w:t>入院日期</w:t>
            </w:r>
          </w:p>
        </w:tc>
        <w:tc>
          <w:tcPr>
            <w:tcW w:w="1401" w:type="dxa"/>
          </w:tcPr>
          <w:p w14:paraId="6F6EFA6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649" w:type="dxa"/>
          </w:tcPr>
          <w:p w14:paraId="0F8A0D5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53580A8E" w14:textId="77777777">
        <w:trPr>
          <w:trHeight w:val="285"/>
        </w:trPr>
        <w:tc>
          <w:tcPr>
            <w:tcW w:w="2372" w:type="dxa"/>
          </w:tcPr>
          <w:p w14:paraId="2C90E22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diseaseList</w:t>
            </w:r>
          </w:p>
        </w:tc>
        <w:tc>
          <w:tcPr>
            <w:tcW w:w="1996" w:type="dxa"/>
            <w:shd w:val="clear" w:color="auto" w:fill="FFFF00"/>
          </w:tcPr>
          <w:p w14:paraId="4D4166CF" w14:textId="77777777" w:rsidR="00E828BC" w:rsidRDefault="00FB3A0E">
            <w:pPr>
              <w:pStyle w:val="TableParagraph"/>
            </w:pPr>
            <w:hyperlink w:anchor="疾病信息" w:history="1">
              <w:r>
                <w:rPr>
                  <w:rStyle w:val="ab"/>
                </w:rPr>
                <w:t>&lt;</w:t>
              </w:r>
              <w:r>
                <w:rPr>
                  <w:rStyle w:val="ab"/>
                </w:rPr>
                <w:t>疾病信息</w:t>
              </w:r>
              <w:r>
                <w:rPr>
                  <w:rStyle w:val="ab"/>
                </w:rPr>
                <w:t>&gt;</w:t>
              </w:r>
            </w:hyperlink>
          </w:p>
        </w:tc>
        <w:tc>
          <w:tcPr>
            <w:tcW w:w="1401" w:type="dxa"/>
          </w:tcPr>
          <w:p w14:paraId="6111EF36" w14:textId="77777777" w:rsidR="00E828BC" w:rsidRDefault="00E828BC">
            <w:pPr>
              <w:pStyle w:val="TableParagraph"/>
            </w:pPr>
          </w:p>
        </w:tc>
        <w:tc>
          <w:tcPr>
            <w:tcW w:w="1649" w:type="dxa"/>
          </w:tcPr>
          <w:p w14:paraId="0812C68F" w14:textId="77777777" w:rsidR="00E828BC" w:rsidRDefault="00E828BC"/>
        </w:tc>
      </w:tr>
      <w:tr w:rsidR="00E828BC" w14:paraId="78582BDD" w14:textId="77777777">
        <w:trPr>
          <w:trHeight w:val="285"/>
        </w:trPr>
        <w:tc>
          <w:tcPr>
            <w:tcW w:w="2372" w:type="dxa"/>
          </w:tcPr>
          <w:p w14:paraId="7399C2A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invoiceList</w:t>
            </w:r>
          </w:p>
        </w:tc>
        <w:tc>
          <w:tcPr>
            <w:tcW w:w="1996" w:type="dxa"/>
            <w:shd w:val="clear" w:color="auto" w:fill="FFFF00"/>
          </w:tcPr>
          <w:p w14:paraId="6CCE3F8F" w14:textId="77777777" w:rsidR="00E828BC" w:rsidRDefault="00FB3A0E">
            <w:pPr>
              <w:pStyle w:val="TableParagraph"/>
            </w:pPr>
            <w:hyperlink w:anchor="快赔住院结算信息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快赔住院结算信息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401" w:type="dxa"/>
          </w:tcPr>
          <w:p w14:paraId="3F69538D" w14:textId="77777777" w:rsidR="00E828BC" w:rsidRDefault="00E828BC">
            <w:pPr>
              <w:pStyle w:val="TableParagraph"/>
            </w:pPr>
          </w:p>
        </w:tc>
        <w:tc>
          <w:tcPr>
            <w:tcW w:w="1649" w:type="dxa"/>
          </w:tcPr>
          <w:p w14:paraId="46B712C7" w14:textId="77777777" w:rsidR="00E828BC" w:rsidRDefault="00E828BC">
            <w:pPr>
              <w:pStyle w:val="TableParagraph"/>
            </w:pPr>
          </w:p>
        </w:tc>
      </w:tr>
      <w:tr w:rsidR="00E828BC" w14:paraId="40758C80" w14:textId="77777777">
        <w:trPr>
          <w:trHeight w:val="202"/>
        </w:trPr>
        <w:tc>
          <w:tcPr>
            <w:tcW w:w="2372" w:type="dxa"/>
            <w:shd w:val="clear" w:color="auto" w:fill="FFFFFF" w:themeFill="background1"/>
            <w:vAlign w:val="center"/>
          </w:tcPr>
          <w:p w14:paraId="6997B9B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</w:t>
            </w:r>
            <w:r>
              <w:t>Code</w:t>
            </w: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14:paraId="7CBD7C9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t>code</w:t>
            </w:r>
          </w:p>
        </w:tc>
        <w:tc>
          <w:tcPr>
            <w:tcW w:w="1401" w:type="dxa"/>
          </w:tcPr>
          <w:p w14:paraId="0C62CE5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14:paraId="459356CB" w14:textId="77777777" w:rsidR="00E828BC" w:rsidRDefault="00E828BC">
            <w:pPr>
              <w:pStyle w:val="TableParagraph"/>
            </w:pPr>
          </w:p>
        </w:tc>
      </w:tr>
      <w:tr w:rsidR="00E828BC" w14:paraId="044608E4" w14:textId="77777777">
        <w:trPr>
          <w:trHeight w:val="202"/>
        </w:trPr>
        <w:tc>
          <w:tcPr>
            <w:tcW w:w="2372" w:type="dxa"/>
            <w:vAlign w:val="center"/>
          </w:tcPr>
          <w:p w14:paraId="789BF3C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996" w:type="dxa"/>
            <w:shd w:val="clear" w:color="auto" w:fill="auto"/>
            <w:vAlign w:val="center"/>
          </w:tcPr>
          <w:p w14:paraId="11E3D4A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就诊科室名称</w:t>
            </w:r>
          </w:p>
        </w:tc>
        <w:tc>
          <w:tcPr>
            <w:tcW w:w="1401" w:type="dxa"/>
            <w:vAlign w:val="center"/>
          </w:tcPr>
          <w:p w14:paraId="6C6145A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649" w:type="dxa"/>
            <w:vAlign w:val="center"/>
          </w:tcPr>
          <w:p w14:paraId="6ABA3311" w14:textId="77777777" w:rsidR="00E828BC" w:rsidRDefault="00E828BC"/>
        </w:tc>
      </w:tr>
      <w:tr w:rsidR="00E828BC" w14:paraId="7D788AE6" w14:textId="77777777">
        <w:trPr>
          <w:trHeight w:val="285"/>
        </w:trPr>
        <w:tc>
          <w:tcPr>
            <w:tcW w:w="2372" w:type="dxa"/>
            <w:shd w:val="clear" w:color="auto" w:fill="FFFFFF" w:themeFill="background1"/>
            <w:vAlign w:val="center"/>
          </w:tcPr>
          <w:p w14:paraId="0DCFD40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hospitalName</w:t>
            </w: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14:paraId="7905785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1401" w:type="dxa"/>
          </w:tcPr>
          <w:p w14:paraId="61E6881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14:paraId="6400603A" w14:textId="77777777" w:rsidR="00E828BC" w:rsidRDefault="00E828BC">
            <w:pPr>
              <w:pStyle w:val="TableParagraph"/>
            </w:pPr>
          </w:p>
        </w:tc>
      </w:tr>
      <w:tr w:rsidR="00E828BC" w14:paraId="0D95FF6F" w14:textId="77777777">
        <w:trPr>
          <w:trHeight w:val="285"/>
        </w:trPr>
        <w:tc>
          <w:tcPr>
            <w:tcW w:w="2372" w:type="dxa"/>
          </w:tcPr>
          <w:p w14:paraId="1475A71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socialInsurType</w:t>
            </w:r>
          </w:p>
        </w:tc>
        <w:tc>
          <w:tcPr>
            <w:tcW w:w="1996" w:type="dxa"/>
            <w:shd w:val="clear" w:color="auto" w:fill="auto"/>
          </w:tcPr>
          <w:p w14:paraId="00982235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社保类别</w:t>
            </w:r>
          </w:p>
        </w:tc>
        <w:tc>
          <w:tcPr>
            <w:tcW w:w="1401" w:type="dxa"/>
          </w:tcPr>
          <w:p w14:paraId="6765009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649" w:type="dxa"/>
          </w:tcPr>
          <w:p w14:paraId="28D4FA60" w14:textId="77777777" w:rsidR="00E828BC" w:rsidRDefault="00E828BC">
            <w:pPr>
              <w:pStyle w:val="TableParagraph"/>
            </w:pPr>
          </w:p>
        </w:tc>
      </w:tr>
      <w:tr w:rsidR="00E828BC" w14:paraId="69FAA782" w14:textId="77777777">
        <w:trPr>
          <w:trHeight w:val="285"/>
        </w:trPr>
        <w:tc>
          <w:tcPr>
            <w:tcW w:w="2372" w:type="dxa"/>
          </w:tcPr>
          <w:p w14:paraId="4E74EE89" w14:textId="77777777" w:rsidR="00E828BC" w:rsidRDefault="00FB3A0E">
            <w:pPr>
              <w:pStyle w:val="TableParagraph"/>
            </w:pPr>
            <w:r>
              <w:t>originalS</w:t>
            </w:r>
            <w:r>
              <w:rPr>
                <w:rFonts w:hint="eastAsia"/>
              </w:rPr>
              <w:t>ocialInsurType</w:t>
            </w:r>
          </w:p>
        </w:tc>
        <w:tc>
          <w:tcPr>
            <w:tcW w:w="1996" w:type="dxa"/>
            <w:shd w:val="clear" w:color="auto" w:fill="auto"/>
          </w:tcPr>
          <w:p w14:paraId="76EFD3D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社保</w:t>
            </w:r>
            <w:r>
              <w:t>类型原始值</w:t>
            </w:r>
          </w:p>
        </w:tc>
        <w:tc>
          <w:tcPr>
            <w:tcW w:w="1401" w:type="dxa"/>
          </w:tcPr>
          <w:p w14:paraId="699F93C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49" w:type="dxa"/>
            <w:vAlign w:val="center"/>
          </w:tcPr>
          <w:p w14:paraId="29F653D4" w14:textId="77777777" w:rsidR="00E828BC" w:rsidRDefault="00E828BC"/>
        </w:tc>
      </w:tr>
      <w:tr w:rsidR="00E828BC" w14:paraId="2FE41BCB" w14:textId="77777777">
        <w:trPr>
          <w:trHeight w:val="285"/>
        </w:trPr>
        <w:tc>
          <w:tcPr>
            <w:tcW w:w="2372" w:type="dxa"/>
            <w:vAlign w:val="center"/>
          </w:tcPr>
          <w:p w14:paraId="4FF9089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departmentCode</w:t>
            </w:r>
          </w:p>
        </w:tc>
        <w:tc>
          <w:tcPr>
            <w:tcW w:w="1996" w:type="dxa"/>
            <w:shd w:val="clear" w:color="auto" w:fill="auto"/>
            <w:vAlign w:val="center"/>
          </w:tcPr>
          <w:p w14:paraId="1FCC0F1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1401" w:type="dxa"/>
            <w:vAlign w:val="center"/>
          </w:tcPr>
          <w:p w14:paraId="726C4EC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649" w:type="dxa"/>
            <w:vAlign w:val="center"/>
          </w:tcPr>
          <w:p w14:paraId="40163B0C" w14:textId="77777777" w:rsidR="00E828BC" w:rsidRDefault="00E828BC"/>
        </w:tc>
      </w:tr>
      <w:tr w:rsidR="00E828BC" w14:paraId="71E6090F" w14:textId="77777777">
        <w:trPr>
          <w:trHeight w:val="285"/>
        </w:trPr>
        <w:tc>
          <w:tcPr>
            <w:tcW w:w="2372" w:type="dxa"/>
          </w:tcPr>
          <w:p w14:paraId="5D0B0BD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inHospitalNum</w:t>
            </w:r>
          </w:p>
        </w:tc>
        <w:tc>
          <w:tcPr>
            <w:tcW w:w="1996" w:type="dxa"/>
            <w:shd w:val="clear" w:color="auto" w:fill="auto"/>
          </w:tcPr>
          <w:p w14:paraId="0BD13F4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住院号</w:t>
            </w:r>
          </w:p>
        </w:tc>
        <w:tc>
          <w:tcPr>
            <w:tcW w:w="1401" w:type="dxa"/>
          </w:tcPr>
          <w:p w14:paraId="75760F7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49" w:type="dxa"/>
          </w:tcPr>
          <w:p w14:paraId="4D3B2ACE" w14:textId="77777777" w:rsidR="00E828BC" w:rsidRDefault="00E828BC">
            <w:pPr>
              <w:pStyle w:val="TableParagraph"/>
            </w:pPr>
          </w:p>
        </w:tc>
      </w:tr>
      <w:tr w:rsidR="00E828BC" w14:paraId="553CE1AE" w14:textId="77777777">
        <w:trPr>
          <w:trHeight w:val="285"/>
        </w:trPr>
        <w:tc>
          <w:tcPr>
            <w:tcW w:w="2372" w:type="dxa"/>
          </w:tcPr>
          <w:p w14:paraId="20F677B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complication</w:t>
            </w:r>
          </w:p>
        </w:tc>
        <w:tc>
          <w:tcPr>
            <w:tcW w:w="1996" w:type="dxa"/>
            <w:shd w:val="clear" w:color="auto" w:fill="auto"/>
          </w:tcPr>
          <w:p w14:paraId="2A5A82D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并发症</w:t>
            </w:r>
          </w:p>
        </w:tc>
        <w:tc>
          <w:tcPr>
            <w:tcW w:w="1401" w:type="dxa"/>
          </w:tcPr>
          <w:p w14:paraId="6D5B2FA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String(1000)</w:t>
            </w:r>
          </w:p>
        </w:tc>
        <w:tc>
          <w:tcPr>
            <w:tcW w:w="1649" w:type="dxa"/>
          </w:tcPr>
          <w:p w14:paraId="5E3FEB90" w14:textId="77777777" w:rsidR="00E828BC" w:rsidRDefault="00E828BC">
            <w:pPr>
              <w:pStyle w:val="TableParagraph"/>
            </w:pPr>
          </w:p>
        </w:tc>
      </w:tr>
      <w:tr w:rsidR="00E828BC" w14:paraId="42442E17" w14:textId="77777777">
        <w:trPr>
          <w:trHeight w:val="285"/>
        </w:trPr>
        <w:tc>
          <w:tcPr>
            <w:tcW w:w="2372" w:type="dxa"/>
          </w:tcPr>
          <w:p w14:paraId="1BAABF6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wardshipStartDate</w:t>
            </w:r>
          </w:p>
        </w:tc>
        <w:tc>
          <w:tcPr>
            <w:tcW w:w="1996" w:type="dxa"/>
          </w:tcPr>
          <w:p w14:paraId="007DC18A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重监病房</w:t>
            </w:r>
            <w:proofErr w:type="gramEnd"/>
            <w:r>
              <w:rPr>
                <w:rFonts w:hint="eastAsia"/>
              </w:rPr>
              <w:t>入住日期</w:t>
            </w:r>
          </w:p>
        </w:tc>
        <w:tc>
          <w:tcPr>
            <w:tcW w:w="1401" w:type="dxa"/>
          </w:tcPr>
          <w:p w14:paraId="73768CE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649" w:type="dxa"/>
          </w:tcPr>
          <w:p w14:paraId="2608FFA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04573B18" w14:textId="77777777">
        <w:trPr>
          <w:trHeight w:val="285"/>
        </w:trPr>
        <w:tc>
          <w:tcPr>
            <w:tcW w:w="2372" w:type="dxa"/>
          </w:tcPr>
          <w:p w14:paraId="4CA8F75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wardshipEndDate</w:t>
            </w:r>
          </w:p>
        </w:tc>
        <w:tc>
          <w:tcPr>
            <w:tcW w:w="1996" w:type="dxa"/>
          </w:tcPr>
          <w:p w14:paraId="09253C98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重监病房</w:t>
            </w:r>
            <w:proofErr w:type="gramEnd"/>
            <w:r>
              <w:rPr>
                <w:rFonts w:hint="eastAsia"/>
              </w:rPr>
              <w:t>离开日期</w:t>
            </w:r>
          </w:p>
        </w:tc>
        <w:tc>
          <w:tcPr>
            <w:tcW w:w="1401" w:type="dxa"/>
          </w:tcPr>
          <w:p w14:paraId="749235F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649" w:type="dxa"/>
          </w:tcPr>
          <w:p w14:paraId="282DE92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4E7F8910" w14:textId="77777777">
        <w:trPr>
          <w:trHeight w:val="285"/>
        </w:trPr>
        <w:tc>
          <w:tcPr>
            <w:tcW w:w="2372" w:type="dxa"/>
          </w:tcPr>
          <w:p w14:paraId="2182AFBC" w14:textId="77777777" w:rsidR="00E828BC" w:rsidRDefault="00FB3A0E">
            <w:pPr>
              <w:pStyle w:val="TableParagraph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billType</w:t>
            </w:r>
          </w:p>
        </w:tc>
        <w:tc>
          <w:tcPr>
            <w:tcW w:w="1996" w:type="dxa"/>
          </w:tcPr>
          <w:p w14:paraId="2D9C72A0" w14:textId="77777777" w:rsidR="00E828BC" w:rsidRDefault="00FB3A0E">
            <w:pPr>
              <w:pStyle w:val="TableParagraph"/>
              <w:rPr>
                <w:highlight w:val="yellow"/>
              </w:rPr>
            </w:pPr>
            <w:r>
              <w:rPr>
                <w:rStyle w:val="ac"/>
                <w:highlight w:val="yellow"/>
              </w:rPr>
              <w:t>材料类型</w:t>
            </w:r>
          </w:p>
        </w:tc>
        <w:tc>
          <w:tcPr>
            <w:tcW w:w="1401" w:type="dxa"/>
          </w:tcPr>
          <w:p w14:paraId="65E627DC" w14:textId="77777777" w:rsidR="00E828BC" w:rsidRDefault="00FB3A0E">
            <w:pPr>
              <w:pStyle w:val="TableParagraph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String(3)</w:t>
            </w:r>
          </w:p>
        </w:tc>
        <w:tc>
          <w:tcPr>
            <w:tcW w:w="1649" w:type="dxa"/>
          </w:tcPr>
          <w:p w14:paraId="4994048E" w14:textId="77777777" w:rsidR="00E828BC" w:rsidRDefault="00E828BC">
            <w:pPr>
              <w:pStyle w:val="TableParagraph"/>
              <w:rPr>
                <w:highlight w:val="yellow"/>
              </w:rPr>
            </w:pPr>
          </w:p>
        </w:tc>
      </w:tr>
      <w:tr w:rsidR="00E828BC" w14:paraId="4E62375A" w14:textId="77777777">
        <w:trPr>
          <w:trHeight w:val="285"/>
        </w:trPr>
        <w:tc>
          <w:tcPr>
            <w:tcW w:w="2372" w:type="dxa"/>
          </w:tcPr>
          <w:p w14:paraId="0DB9FD9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medicalType</w:t>
            </w:r>
          </w:p>
        </w:tc>
        <w:tc>
          <w:tcPr>
            <w:tcW w:w="1996" w:type="dxa"/>
          </w:tcPr>
          <w:p w14:paraId="3343187F" w14:textId="77777777" w:rsidR="00E828BC" w:rsidRDefault="00FB3A0E">
            <w:pPr>
              <w:pStyle w:val="TableParagraph"/>
              <w:rPr>
                <w:rStyle w:val="ac"/>
              </w:rPr>
            </w:pPr>
            <w:r>
              <w:rPr>
                <w:rStyle w:val="ac"/>
              </w:rPr>
              <w:t>医疗类别</w:t>
            </w:r>
          </w:p>
        </w:tc>
        <w:tc>
          <w:tcPr>
            <w:tcW w:w="1401" w:type="dxa"/>
          </w:tcPr>
          <w:p w14:paraId="300F9D4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649" w:type="dxa"/>
          </w:tcPr>
          <w:p w14:paraId="621157CD" w14:textId="77777777" w:rsidR="00E828BC" w:rsidRDefault="00E828BC"/>
        </w:tc>
      </w:tr>
      <w:tr w:rsidR="00E828BC" w14:paraId="09736D46" w14:textId="77777777">
        <w:trPr>
          <w:trHeight w:val="285"/>
        </w:trPr>
        <w:tc>
          <w:tcPr>
            <w:tcW w:w="2372" w:type="dxa"/>
          </w:tcPr>
          <w:p w14:paraId="28F2566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settleDate</w:t>
            </w:r>
          </w:p>
        </w:tc>
        <w:tc>
          <w:tcPr>
            <w:tcW w:w="1996" w:type="dxa"/>
          </w:tcPr>
          <w:p w14:paraId="73E99E08" w14:textId="77777777" w:rsidR="00E828BC" w:rsidRDefault="00FB3A0E">
            <w:pPr>
              <w:pStyle w:val="TableParagraph"/>
              <w:rPr>
                <w:rStyle w:val="ac"/>
              </w:rPr>
            </w:pPr>
            <w:r>
              <w:rPr>
                <w:rFonts w:hint="eastAsia"/>
              </w:rPr>
              <w:t>结算日期</w:t>
            </w:r>
          </w:p>
        </w:tc>
        <w:tc>
          <w:tcPr>
            <w:tcW w:w="1401" w:type="dxa"/>
          </w:tcPr>
          <w:p w14:paraId="6460995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649" w:type="dxa"/>
          </w:tcPr>
          <w:p w14:paraId="68E7389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4674E7C8" w14:textId="77777777">
        <w:trPr>
          <w:trHeight w:val="285"/>
        </w:trPr>
        <w:tc>
          <w:tcPr>
            <w:tcW w:w="2372" w:type="dxa"/>
          </w:tcPr>
          <w:p w14:paraId="2C33DD8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dischDate</w:t>
            </w:r>
          </w:p>
        </w:tc>
        <w:tc>
          <w:tcPr>
            <w:tcW w:w="1996" w:type="dxa"/>
          </w:tcPr>
          <w:p w14:paraId="5CC6B91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出院日期</w:t>
            </w:r>
          </w:p>
        </w:tc>
        <w:tc>
          <w:tcPr>
            <w:tcW w:w="1401" w:type="dxa"/>
          </w:tcPr>
          <w:p w14:paraId="4EB6BB6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649" w:type="dxa"/>
          </w:tcPr>
          <w:p w14:paraId="533F824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7934EF83" w14:textId="77777777">
        <w:trPr>
          <w:trHeight w:val="285"/>
        </w:trPr>
        <w:tc>
          <w:tcPr>
            <w:tcW w:w="2372" w:type="dxa"/>
          </w:tcPr>
          <w:p w14:paraId="0DECBA4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dischCause</w:t>
            </w:r>
          </w:p>
        </w:tc>
        <w:tc>
          <w:tcPr>
            <w:tcW w:w="1996" w:type="dxa"/>
          </w:tcPr>
          <w:p w14:paraId="4DB2E85E" w14:textId="77777777" w:rsidR="00E828BC" w:rsidRDefault="00FB3A0E">
            <w:pPr>
              <w:pStyle w:val="TableParagraph"/>
              <w:rPr>
                <w:rStyle w:val="ac"/>
              </w:rPr>
            </w:pPr>
            <w:r>
              <w:rPr>
                <w:rFonts w:hint="eastAsia"/>
              </w:rPr>
              <w:t>出院原因</w:t>
            </w:r>
          </w:p>
        </w:tc>
        <w:tc>
          <w:tcPr>
            <w:tcW w:w="1401" w:type="dxa"/>
          </w:tcPr>
          <w:p w14:paraId="63894F4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String(1000)</w:t>
            </w:r>
          </w:p>
        </w:tc>
        <w:tc>
          <w:tcPr>
            <w:tcW w:w="1649" w:type="dxa"/>
          </w:tcPr>
          <w:p w14:paraId="25B3AE5D" w14:textId="77777777" w:rsidR="00E828BC" w:rsidRDefault="00E828BC">
            <w:pPr>
              <w:pStyle w:val="TableParagraph"/>
            </w:pPr>
          </w:p>
        </w:tc>
      </w:tr>
      <w:tr w:rsidR="00E828BC" w14:paraId="0196A558" w14:textId="77777777">
        <w:trPr>
          <w:trHeight w:val="285"/>
        </w:trPr>
        <w:tc>
          <w:tcPr>
            <w:tcW w:w="2372" w:type="dxa"/>
          </w:tcPr>
          <w:p w14:paraId="7ED56A9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doctorNo</w:t>
            </w:r>
          </w:p>
        </w:tc>
        <w:tc>
          <w:tcPr>
            <w:tcW w:w="1996" w:type="dxa"/>
          </w:tcPr>
          <w:p w14:paraId="5C67731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医生工号</w:t>
            </w:r>
          </w:p>
        </w:tc>
        <w:tc>
          <w:tcPr>
            <w:tcW w:w="1401" w:type="dxa"/>
          </w:tcPr>
          <w:p w14:paraId="07B6BE1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49" w:type="dxa"/>
          </w:tcPr>
          <w:p w14:paraId="08A6C9C1" w14:textId="77777777" w:rsidR="00E828BC" w:rsidRDefault="00E828BC"/>
        </w:tc>
      </w:tr>
      <w:tr w:rsidR="00E828BC" w14:paraId="1F88E425" w14:textId="77777777">
        <w:trPr>
          <w:trHeight w:val="285"/>
        </w:trPr>
        <w:tc>
          <w:tcPr>
            <w:tcW w:w="2372" w:type="dxa"/>
          </w:tcPr>
          <w:p w14:paraId="0B51C53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doctorName</w:t>
            </w:r>
          </w:p>
        </w:tc>
        <w:tc>
          <w:tcPr>
            <w:tcW w:w="1996" w:type="dxa"/>
          </w:tcPr>
          <w:p w14:paraId="5B08655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医生姓名</w:t>
            </w:r>
          </w:p>
        </w:tc>
        <w:tc>
          <w:tcPr>
            <w:tcW w:w="1401" w:type="dxa"/>
          </w:tcPr>
          <w:p w14:paraId="6C24981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649" w:type="dxa"/>
          </w:tcPr>
          <w:p w14:paraId="52EB14C6" w14:textId="77777777" w:rsidR="00E828BC" w:rsidRDefault="00E828BC"/>
        </w:tc>
      </w:tr>
      <w:tr w:rsidR="00E828BC" w14:paraId="38AD6B74" w14:textId="77777777">
        <w:trPr>
          <w:trHeight w:val="285"/>
        </w:trPr>
        <w:tc>
          <w:tcPr>
            <w:tcW w:w="2372" w:type="dxa"/>
          </w:tcPr>
          <w:p w14:paraId="61A52EB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settlementType</w:t>
            </w:r>
          </w:p>
        </w:tc>
        <w:tc>
          <w:tcPr>
            <w:tcW w:w="1996" w:type="dxa"/>
          </w:tcPr>
          <w:p w14:paraId="18FE0311" w14:textId="77777777" w:rsidR="00E828BC" w:rsidRDefault="00FB3A0E">
            <w:pPr>
              <w:pStyle w:val="TableParagraph"/>
            </w:pPr>
            <w:r>
              <w:rPr>
                <w:rStyle w:val="ac"/>
              </w:rPr>
              <w:t>结算类别</w:t>
            </w:r>
          </w:p>
        </w:tc>
        <w:tc>
          <w:tcPr>
            <w:tcW w:w="1401" w:type="dxa"/>
          </w:tcPr>
          <w:p w14:paraId="63C85BD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649" w:type="dxa"/>
          </w:tcPr>
          <w:p w14:paraId="18776D6B" w14:textId="77777777" w:rsidR="00E828BC" w:rsidRDefault="00E828BC"/>
        </w:tc>
      </w:tr>
    </w:tbl>
    <w:p w14:paraId="700002DA" w14:textId="77777777" w:rsidR="00E828BC" w:rsidRDefault="00E828BC"/>
    <w:p w14:paraId="4B7A4A7F" w14:textId="77777777" w:rsidR="00E828BC" w:rsidRDefault="00FB3A0E">
      <w:pPr>
        <w:pStyle w:val="a6"/>
      </w:pPr>
      <w:bookmarkStart w:id="65" w:name="快赔住院结算信息"/>
      <w:r>
        <w:rPr>
          <w:rFonts w:hint="eastAsia"/>
        </w:rPr>
        <w:t>&lt;</w:t>
      </w:r>
      <w:r>
        <w:rPr>
          <w:rFonts w:hint="eastAsia"/>
        </w:rPr>
        <w:t>快赔住院结算信息</w:t>
      </w:r>
      <w:r>
        <w:rPr>
          <w:rFonts w:hint="eastAsia"/>
        </w:rPr>
        <w:t>&gt;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6"/>
        <w:gridCol w:w="2114"/>
        <w:gridCol w:w="1596"/>
        <w:gridCol w:w="1883"/>
      </w:tblGrid>
      <w:tr w:rsidR="00E828BC" w14:paraId="6A11C8E4" w14:textId="77777777">
        <w:trPr>
          <w:trHeight w:val="285"/>
        </w:trPr>
        <w:tc>
          <w:tcPr>
            <w:tcW w:w="2926" w:type="dxa"/>
            <w:shd w:val="clear" w:color="auto" w:fill="D9D9D9" w:themeFill="background1" w:themeFillShade="D9"/>
          </w:tcPr>
          <w:bookmarkEnd w:id="65"/>
          <w:p w14:paraId="2D88DA2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7625F935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14:paraId="29D66DC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223F1B94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20B9A2A0" w14:textId="77777777">
        <w:trPr>
          <w:trHeight w:val="285"/>
        </w:trPr>
        <w:tc>
          <w:tcPr>
            <w:tcW w:w="2926" w:type="dxa"/>
          </w:tcPr>
          <w:p w14:paraId="4754C1A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medicalBillingNo</w:t>
            </w:r>
          </w:p>
        </w:tc>
        <w:tc>
          <w:tcPr>
            <w:tcW w:w="2114" w:type="dxa"/>
          </w:tcPr>
          <w:p w14:paraId="1995C996" w14:textId="77777777" w:rsidR="00E828BC" w:rsidRDefault="00FB3A0E">
            <w:pPr>
              <w:pStyle w:val="TableParagraph"/>
              <w:rPr>
                <w:rStyle w:val="ac"/>
              </w:rPr>
            </w:pPr>
            <w:r>
              <w:rPr>
                <w:rFonts w:hint="eastAsia"/>
              </w:rPr>
              <w:t>单据号</w:t>
            </w:r>
          </w:p>
        </w:tc>
        <w:tc>
          <w:tcPr>
            <w:tcW w:w="1596" w:type="dxa"/>
          </w:tcPr>
          <w:p w14:paraId="22632F8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83" w:type="dxa"/>
          </w:tcPr>
          <w:p w14:paraId="5222EBB7" w14:textId="77777777" w:rsidR="00E828BC" w:rsidRDefault="00E828BC">
            <w:pPr>
              <w:rPr>
                <w:sz w:val="18"/>
              </w:rPr>
            </w:pPr>
          </w:p>
        </w:tc>
      </w:tr>
      <w:tr w:rsidR="00E828BC" w14:paraId="7FFCD149" w14:textId="77777777">
        <w:trPr>
          <w:trHeight w:val="90"/>
        </w:trPr>
        <w:tc>
          <w:tcPr>
            <w:tcW w:w="2926" w:type="dxa"/>
          </w:tcPr>
          <w:p w14:paraId="0CA0911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invoiceNo</w:t>
            </w:r>
          </w:p>
        </w:tc>
        <w:tc>
          <w:tcPr>
            <w:tcW w:w="2114" w:type="dxa"/>
          </w:tcPr>
          <w:p w14:paraId="06EC0032" w14:textId="77777777" w:rsidR="00E828BC" w:rsidRDefault="00FB3A0E">
            <w:pPr>
              <w:pStyle w:val="TableParagraph"/>
              <w:rPr>
                <w:rStyle w:val="ac"/>
              </w:rPr>
            </w:pPr>
            <w:r>
              <w:rPr>
                <w:rFonts w:hint="eastAsia"/>
              </w:rPr>
              <w:t>发票号</w:t>
            </w:r>
          </w:p>
        </w:tc>
        <w:tc>
          <w:tcPr>
            <w:tcW w:w="1596" w:type="dxa"/>
          </w:tcPr>
          <w:p w14:paraId="26D03EE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83" w:type="dxa"/>
          </w:tcPr>
          <w:p w14:paraId="1E09FB5D" w14:textId="77777777" w:rsidR="00E828BC" w:rsidRDefault="00E828BC">
            <w:pPr>
              <w:rPr>
                <w:sz w:val="18"/>
              </w:rPr>
            </w:pPr>
          </w:p>
        </w:tc>
      </w:tr>
      <w:tr w:rsidR="00E828BC" w14:paraId="4778BB73" w14:textId="77777777">
        <w:trPr>
          <w:trHeight w:val="285"/>
        </w:trPr>
        <w:tc>
          <w:tcPr>
            <w:tcW w:w="2926" w:type="dxa"/>
          </w:tcPr>
          <w:p w14:paraId="20F5C7B2" w14:textId="77777777" w:rsidR="00E828BC" w:rsidRDefault="00FB3A0E">
            <w:pPr>
              <w:pStyle w:val="TableParagraph"/>
            </w:pPr>
            <w:r>
              <w:t>medicalLnsuranceNo</w:t>
            </w:r>
          </w:p>
        </w:tc>
        <w:tc>
          <w:tcPr>
            <w:tcW w:w="2114" w:type="dxa"/>
            <w:vAlign w:val="center"/>
          </w:tcPr>
          <w:p w14:paraId="0FFAB9FB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保流水号</w:t>
            </w:r>
          </w:p>
        </w:tc>
        <w:tc>
          <w:tcPr>
            <w:tcW w:w="1596" w:type="dxa"/>
          </w:tcPr>
          <w:p w14:paraId="20BD7C2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83" w:type="dxa"/>
          </w:tcPr>
          <w:p w14:paraId="2050667E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医保</w:t>
            </w:r>
            <w:r>
              <w:t>患者必</w:t>
            </w:r>
            <w:proofErr w:type="gramEnd"/>
            <w:r>
              <w:t>填</w:t>
            </w:r>
          </w:p>
        </w:tc>
      </w:tr>
      <w:tr w:rsidR="00E828BC" w14:paraId="2E748209" w14:textId="77777777">
        <w:trPr>
          <w:trHeight w:val="285"/>
        </w:trPr>
        <w:tc>
          <w:tcPr>
            <w:tcW w:w="2926" w:type="dxa"/>
          </w:tcPr>
          <w:p w14:paraId="7DBC1625" w14:textId="77777777" w:rsidR="00E828BC" w:rsidRDefault="00FB3A0E">
            <w:pPr>
              <w:pStyle w:val="TableParagraph"/>
            </w:pPr>
            <w:r>
              <w:t>businessNo</w:t>
            </w:r>
          </w:p>
        </w:tc>
        <w:tc>
          <w:tcPr>
            <w:tcW w:w="2114" w:type="dxa"/>
            <w:vAlign w:val="center"/>
          </w:tcPr>
          <w:p w14:paraId="33AA94C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业务</w:t>
            </w:r>
            <w:r>
              <w:t>流水号</w:t>
            </w:r>
          </w:p>
        </w:tc>
        <w:tc>
          <w:tcPr>
            <w:tcW w:w="1596" w:type="dxa"/>
          </w:tcPr>
          <w:p w14:paraId="321B9D5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83" w:type="dxa"/>
          </w:tcPr>
          <w:p w14:paraId="68701222" w14:textId="77777777" w:rsidR="00E828BC" w:rsidRDefault="00E828BC">
            <w:pPr>
              <w:pStyle w:val="TableParagraph"/>
            </w:pPr>
          </w:p>
        </w:tc>
      </w:tr>
      <w:tr w:rsidR="00E828BC" w14:paraId="53DD4D12" w14:textId="77777777">
        <w:trPr>
          <w:trHeight w:val="285"/>
        </w:trPr>
        <w:tc>
          <w:tcPr>
            <w:tcW w:w="2926" w:type="dxa"/>
          </w:tcPr>
          <w:p w14:paraId="46AD6B6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updatedBy</w:t>
            </w:r>
          </w:p>
        </w:tc>
        <w:tc>
          <w:tcPr>
            <w:tcW w:w="2114" w:type="dxa"/>
          </w:tcPr>
          <w:p w14:paraId="05FD7FD2" w14:textId="77777777" w:rsidR="00E828BC" w:rsidRDefault="00FB3A0E">
            <w:pPr>
              <w:pStyle w:val="TableParagraph"/>
              <w:rPr>
                <w:rStyle w:val="ac"/>
              </w:rPr>
            </w:pPr>
            <w:r>
              <w:rPr>
                <w:rFonts w:hint="eastAsia"/>
              </w:rPr>
              <w:t>经办人</w:t>
            </w:r>
          </w:p>
        </w:tc>
        <w:tc>
          <w:tcPr>
            <w:tcW w:w="1596" w:type="dxa"/>
          </w:tcPr>
          <w:p w14:paraId="691D605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883" w:type="dxa"/>
          </w:tcPr>
          <w:p w14:paraId="2707087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医疗机构操作员姓名。</w:t>
            </w:r>
          </w:p>
        </w:tc>
      </w:tr>
      <w:tr w:rsidR="00E828BC" w14:paraId="0E999025" w14:textId="77777777">
        <w:trPr>
          <w:trHeight w:val="90"/>
        </w:trPr>
        <w:tc>
          <w:tcPr>
            <w:tcW w:w="2926" w:type="dxa"/>
          </w:tcPr>
          <w:p w14:paraId="6BE2851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&lt;composite&gt;</w:t>
            </w:r>
          </w:p>
        </w:tc>
        <w:tc>
          <w:tcPr>
            <w:tcW w:w="2114" w:type="dxa"/>
            <w:shd w:val="clear" w:color="auto" w:fill="FFFF00"/>
            <w:vAlign w:val="center"/>
          </w:tcPr>
          <w:p w14:paraId="6C182C6D" w14:textId="77777777" w:rsidR="00E828BC" w:rsidRDefault="00FB3A0E">
            <w:pPr>
              <w:pStyle w:val="TableParagraph"/>
            </w:pPr>
            <w:hyperlink w:anchor="医保已支付费用" w:history="1">
              <w:r>
                <w:rPr>
                  <w:rStyle w:val="ab"/>
                </w:rPr>
                <w:t>&lt;</w:t>
              </w:r>
              <w:proofErr w:type="gramStart"/>
              <w:r>
                <w:rPr>
                  <w:rStyle w:val="ab"/>
                </w:rPr>
                <w:t>医保已</w:t>
              </w:r>
              <w:proofErr w:type="gramEnd"/>
              <w:r>
                <w:rPr>
                  <w:rStyle w:val="ab"/>
                </w:rPr>
                <w:t>支付费用</w:t>
              </w:r>
              <w:r>
                <w:rPr>
                  <w:rStyle w:val="ab"/>
                </w:rPr>
                <w:t>&gt;</w:t>
              </w:r>
            </w:hyperlink>
          </w:p>
        </w:tc>
        <w:tc>
          <w:tcPr>
            <w:tcW w:w="1596" w:type="dxa"/>
          </w:tcPr>
          <w:p w14:paraId="766D3B9E" w14:textId="77777777" w:rsidR="00E828BC" w:rsidRDefault="00E828BC">
            <w:pPr>
              <w:pStyle w:val="TableParagraph"/>
            </w:pPr>
          </w:p>
        </w:tc>
        <w:tc>
          <w:tcPr>
            <w:tcW w:w="1883" w:type="dxa"/>
          </w:tcPr>
          <w:p w14:paraId="57951D80" w14:textId="77777777" w:rsidR="00E828BC" w:rsidRDefault="00E828BC">
            <w:pPr>
              <w:rPr>
                <w:sz w:val="18"/>
              </w:rPr>
            </w:pPr>
          </w:p>
        </w:tc>
      </w:tr>
      <w:tr w:rsidR="00E828BC" w14:paraId="0201380C" w14:textId="77777777">
        <w:trPr>
          <w:trHeight w:val="285"/>
        </w:trPr>
        <w:tc>
          <w:tcPr>
            <w:tcW w:w="2926" w:type="dxa"/>
          </w:tcPr>
          <w:p w14:paraId="343B8A59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</w:rPr>
              <w:t>itemCatCount</w:t>
            </w:r>
          </w:p>
        </w:tc>
        <w:tc>
          <w:tcPr>
            <w:tcW w:w="2114" w:type="dxa"/>
            <w:shd w:val="clear" w:color="auto" w:fill="auto"/>
          </w:tcPr>
          <w:p w14:paraId="6B3746EE" w14:textId="77777777" w:rsidR="00E828BC" w:rsidRDefault="00FB3A0E">
            <w:pPr>
              <w:pStyle w:val="TableParagraph"/>
              <w:rPr>
                <w:rStyle w:val="ac"/>
              </w:rPr>
            </w:pPr>
            <w:r>
              <w:rPr>
                <w:rFonts w:hint="eastAsia"/>
              </w:rPr>
              <w:t>大项</w:t>
            </w:r>
            <w:r>
              <w:t>记录数</w:t>
            </w:r>
          </w:p>
        </w:tc>
        <w:tc>
          <w:tcPr>
            <w:tcW w:w="1596" w:type="dxa"/>
          </w:tcPr>
          <w:p w14:paraId="42A9070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String(10)</w:t>
            </w:r>
          </w:p>
        </w:tc>
        <w:tc>
          <w:tcPr>
            <w:tcW w:w="1883" w:type="dxa"/>
          </w:tcPr>
          <w:p w14:paraId="698081D2" w14:textId="77777777" w:rsidR="00E828BC" w:rsidRDefault="00E828BC">
            <w:pPr>
              <w:pStyle w:val="TableParagraph"/>
              <w:rPr>
                <w:sz w:val="18"/>
              </w:rPr>
            </w:pPr>
          </w:p>
        </w:tc>
      </w:tr>
      <w:tr w:rsidR="00E828BC" w14:paraId="58AF07AB" w14:textId="77777777">
        <w:trPr>
          <w:trHeight w:val="285"/>
        </w:trPr>
        <w:tc>
          <w:tcPr>
            <w:tcW w:w="2926" w:type="dxa"/>
          </w:tcPr>
          <w:p w14:paraId="03CFE74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medicalItemCatList</w:t>
            </w:r>
          </w:p>
        </w:tc>
        <w:tc>
          <w:tcPr>
            <w:tcW w:w="2114" w:type="dxa"/>
            <w:shd w:val="clear" w:color="auto" w:fill="FFFF00"/>
          </w:tcPr>
          <w:p w14:paraId="59E823C6" w14:textId="77777777" w:rsidR="00E828BC" w:rsidRDefault="00FB3A0E">
            <w:pPr>
              <w:pStyle w:val="TableParagraph"/>
            </w:pPr>
            <w:hyperlink w:anchor="费用大项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费用大项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596" w:type="dxa"/>
          </w:tcPr>
          <w:p w14:paraId="39B14E5E" w14:textId="77777777" w:rsidR="00E828BC" w:rsidRDefault="00E828BC">
            <w:pPr>
              <w:pStyle w:val="TableParagraph"/>
            </w:pPr>
          </w:p>
        </w:tc>
        <w:tc>
          <w:tcPr>
            <w:tcW w:w="1883" w:type="dxa"/>
          </w:tcPr>
          <w:p w14:paraId="621848D5" w14:textId="77777777" w:rsidR="00E828BC" w:rsidRDefault="00E828BC">
            <w:pPr>
              <w:pStyle w:val="TableParagraph"/>
              <w:rPr>
                <w:sz w:val="18"/>
              </w:rPr>
            </w:pPr>
          </w:p>
        </w:tc>
      </w:tr>
      <w:tr w:rsidR="00E828BC" w14:paraId="3694F3D3" w14:textId="77777777">
        <w:trPr>
          <w:trHeight w:val="285"/>
        </w:trPr>
        <w:tc>
          <w:tcPr>
            <w:tcW w:w="2926" w:type="dxa"/>
          </w:tcPr>
          <w:p w14:paraId="4DC6015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settlementSeqNo</w:t>
            </w:r>
          </w:p>
        </w:tc>
        <w:tc>
          <w:tcPr>
            <w:tcW w:w="2114" w:type="dxa"/>
          </w:tcPr>
          <w:p w14:paraId="402F293F" w14:textId="77777777" w:rsidR="00E828BC" w:rsidRDefault="00FB3A0E">
            <w:pPr>
              <w:pStyle w:val="TableParagraph"/>
              <w:rPr>
                <w:rStyle w:val="ac"/>
              </w:rPr>
            </w:pPr>
            <w:r>
              <w:rPr>
                <w:rFonts w:hint="eastAsia"/>
              </w:rPr>
              <w:t>结算序号</w:t>
            </w:r>
          </w:p>
        </w:tc>
        <w:tc>
          <w:tcPr>
            <w:tcW w:w="1596" w:type="dxa"/>
          </w:tcPr>
          <w:p w14:paraId="6C4E354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String(10)</w:t>
            </w:r>
          </w:p>
        </w:tc>
        <w:tc>
          <w:tcPr>
            <w:tcW w:w="1883" w:type="dxa"/>
          </w:tcPr>
          <w:p w14:paraId="0F5E7AAD" w14:textId="77777777" w:rsidR="00E828BC" w:rsidRDefault="00E828BC">
            <w:pPr>
              <w:rPr>
                <w:sz w:val="18"/>
              </w:rPr>
            </w:pPr>
          </w:p>
        </w:tc>
      </w:tr>
      <w:tr w:rsidR="00E828BC" w14:paraId="369C79F9" w14:textId="77777777">
        <w:trPr>
          <w:trHeight w:val="285"/>
        </w:trPr>
        <w:tc>
          <w:tcPr>
            <w:tcW w:w="2926" w:type="dxa"/>
          </w:tcPr>
          <w:p w14:paraId="0B5AA93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settlementTimes</w:t>
            </w:r>
          </w:p>
        </w:tc>
        <w:tc>
          <w:tcPr>
            <w:tcW w:w="2114" w:type="dxa"/>
          </w:tcPr>
          <w:p w14:paraId="301B5CDB" w14:textId="77777777" w:rsidR="00E828BC" w:rsidRDefault="00FB3A0E">
            <w:pPr>
              <w:pStyle w:val="TableParagraph"/>
              <w:rPr>
                <w:rStyle w:val="ac"/>
              </w:rPr>
            </w:pPr>
            <w:r>
              <w:rPr>
                <w:rFonts w:hint="eastAsia"/>
              </w:rPr>
              <w:t>结算批次</w:t>
            </w:r>
          </w:p>
        </w:tc>
        <w:tc>
          <w:tcPr>
            <w:tcW w:w="1596" w:type="dxa"/>
          </w:tcPr>
          <w:p w14:paraId="24C6134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String(5)</w:t>
            </w:r>
          </w:p>
        </w:tc>
        <w:tc>
          <w:tcPr>
            <w:tcW w:w="1883" w:type="dxa"/>
          </w:tcPr>
          <w:p w14:paraId="5DDE5CD7" w14:textId="77777777" w:rsidR="00E828BC" w:rsidRDefault="00E828BC">
            <w:pPr>
              <w:rPr>
                <w:sz w:val="18"/>
              </w:rPr>
            </w:pPr>
          </w:p>
        </w:tc>
      </w:tr>
    </w:tbl>
    <w:p w14:paraId="2C002571" w14:textId="77777777" w:rsidR="00E828BC" w:rsidRDefault="00E828BC"/>
    <w:p w14:paraId="1CA92DAE" w14:textId="77777777" w:rsidR="00E828BC" w:rsidRDefault="00FB3A0E">
      <w:pPr>
        <w:pStyle w:val="3"/>
        <w:numPr>
          <w:ilvl w:val="0"/>
          <w:numId w:val="11"/>
        </w:numPr>
      </w:pPr>
      <w:r>
        <w:rPr>
          <w:rFonts w:hint="eastAsia"/>
        </w:rPr>
        <w:t>病历数据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50656355" w14:textId="77777777">
        <w:tc>
          <w:tcPr>
            <w:tcW w:w="8613" w:type="dxa"/>
            <w:gridSpan w:val="2"/>
            <w:shd w:val="clear" w:color="auto" w:fill="FFFF99"/>
          </w:tcPr>
          <w:p w14:paraId="214A2695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  <w:r>
              <w:rPr>
                <w:rFonts w:hint="eastAsia"/>
              </w:rPr>
              <w:t>*.His.illHistoryUpload</w:t>
            </w:r>
          </w:p>
          <w:p w14:paraId="34B6E8B6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  <w:r>
              <w:rPr>
                <w:rFonts w:hint="eastAsia"/>
              </w:rPr>
              <w:t>illHistoryRequest</w:t>
            </w:r>
          </w:p>
          <w:p w14:paraId="680A6C00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illHistory</w:t>
            </w:r>
            <w:r>
              <w:t>Response</w:t>
            </w:r>
          </w:p>
          <w:p w14:paraId="72DE2CB0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</w:p>
        </w:tc>
      </w:tr>
      <w:tr w:rsidR="00E828BC" w14:paraId="5CE133D8" w14:textId="77777777">
        <w:tc>
          <w:tcPr>
            <w:tcW w:w="542" w:type="dxa"/>
          </w:tcPr>
          <w:p w14:paraId="5CA09668" w14:textId="77777777" w:rsidR="00E828BC" w:rsidRDefault="00E828BC"/>
        </w:tc>
        <w:tc>
          <w:tcPr>
            <w:tcW w:w="8071" w:type="dxa"/>
          </w:tcPr>
          <w:p w14:paraId="17B70E84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64B4A5A8" w14:textId="77777777" w:rsidR="00E828BC" w:rsidRDefault="00FB3A0E">
            <w:r>
              <w:rPr>
                <w:rFonts w:hint="eastAsia"/>
              </w:rPr>
              <w:t>{</w:t>
            </w:r>
          </w:p>
          <w:p w14:paraId="014417B8" w14:textId="77777777" w:rsidR="00E828BC" w:rsidRDefault="00FB3A0E">
            <w:r>
              <w:rPr>
                <w:rFonts w:hint="eastAsia"/>
              </w:rPr>
              <w:tab/>
              <w:t>"medicalNum":</w:t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就诊流水号</w:t>
            </w:r>
            <w:r>
              <w:rPr>
                <w:rFonts w:hint="eastAsia"/>
              </w:rPr>
              <w:t>",</w:t>
            </w:r>
          </w:p>
          <w:p w14:paraId="2C4EA0B9" w14:textId="77777777" w:rsidR="00E828BC" w:rsidRDefault="00FB3A0E">
            <w:r>
              <w:rPr>
                <w:rFonts w:hint="eastAsia"/>
              </w:rPr>
              <w:tab/>
              <w:t>"insuranceName":</w:t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"</w:t>
            </w:r>
          </w:p>
          <w:p w14:paraId="5F78997F" w14:textId="77777777" w:rsidR="00E828BC" w:rsidRDefault="00FB3A0E">
            <w:r>
              <w:rPr>
                <w:rFonts w:hint="eastAsia"/>
              </w:rPr>
              <w:tab/>
              <w:t>"insuranceCertNo":</w:t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证件号码</w:t>
            </w:r>
            <w:r>
              <w:rPr>
                <w:rFonts w:hint="eastAsia"/>
              </w:rPr>
              <w:t>"</w:t>
            </w:r>
          </w:p>
          <w:p w14:paraId="30A57CA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57AB2CC4" w14:textId="77777777" w:rsidR="00E828BC" w:rsidRDefault="00FB3A0E">
            <w:r>
              <w:rPr>
                <w:rFonts w:hint="eastAsia"/>
              </w:rPr>
              <w:lastRenderedPageBreak/>
              <w:t>}</w:t>
            </w:r>
          </w:p>
        </w:tc>
      </w:tr>
      <w:tr w:rsidR="00E828BC" w14:paraId="34B2EDD0" w14:textId="77777777">
        <w:tc>
          <w:tcPr>
            <w:tcW w:w="542" w:type="dxa"/>
          </w:tcPr>
          <w:p w14:paraId="468EBABD" w14:textId="77777777" w:rsidR="00E828BC" w:rsidRDefault="00E828BC"/>
        </w:tc>
        <w:tc>
          <w:tcPr>
            <w:tcW w:w="8071" w:type="dxa"/>
          </w:tcPr>
          <w:p w14:paraId="6C9EB342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1F4FD993" w14:textId="77777777" w:rsidR="00E828BC" w:rsidRDefault="00E828BC"/>
          <w:p w14:paraId="555A93C6" w14:textId="77777777" w:rsidR="00E828BC" w:rsidRDefault="00FB3A0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ab/>
            </w:r>
          </w:p>
          <w:p w14:paraId="0EE3F5B0" w14:textId="77777777" w:rsidR="00E828BC" w:rsidRDefault="00FB3A0E">
            <w:r>
              <w:rPr>
                <w:rFonts w:hint="eastAsia"/>
              </w:rPr>
              <w:t>{</w:t>
            </w:r>
          </w:p>
          <w:p w14:paraId="5A5523D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"medicalNum":"V900064454",</w:t>
            </w:r>
          </w:p>
          <w:p w14:paraId="0F4D1D8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"hospitalRecordType":"</w:t>
            </w:r>
            <w:r>
              <w:rPr>
                <w:rFonts w:hint="eastAsia"/>
              </w:rPr>
              <w:t>病历类型</w:t>
            </w:r>
            <w:r>
              <w:rPr>
                <w:rFonts w:hint="eastAsia"/>
              </w:rPr>
              <w:t>",</w:t>
            </w:r>
          </w:p>
          <w:p w14:paraId="1C730B9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</w:t>
            </w:r>
            <w:r>
              <w:t>I</w:t>
            </w:r>
            <w:r>
              <w:rPr>
                <w:rFonts w:hint="eastAsia"/>
              </w:rPr>
              <w:t>d":"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code",</w:t>
            </w:r>
          </w:p>
          <w:p w14:paraId="048FFB7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"hospitalRecordId":"3223",</w:t>
            </w:r>
          </w:p>
          <w:p w14:paraId="22ADED4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"cheifComplaint":"</w:t>
            </w:r>
            <w:r>
              <w:rPr>
                <w:rFonts w:hint="eastAsia"/>
              </w:rPr>
              <w:t>肺癌</w:t>
            </w:r>
            <w:r>
              <w:rPr>
                <w:rFonts w:hint="eastAsia"/>
              </w:rPr>
              <w:t>",</w:t>
            </w:r>
          </w:p>
          <w:p w14:paraId="057389D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"diagnosisTreatment":"</w:t>
            </w:r>
            <w:r>
              <w:rPr>
                <w:rFonts w:hint="eastAsia"/>
              </w:rPr>
              <w:t>化疗</w:t>
            </w:r>
            <w:r>
              <w:rPr>
                <w:rFonts w:hint="eastAsia"/>
              </w:rPr>
              <w:t>",</w:t>
            </w:r>
          </w:p>
          <w:p w14:paraId="3C7CC66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"outPatientNum":"</w:t>
            </w:r>
            <w:r>
              <w:rPr>
                <w:rFonts w:hint="eastAsia"/>
              </w:rPr>
              <w:t>门诊号</w:t>
            </w:r>
            <w:r>
              <w:rPr>
                <w:rFonts w:hint="eastAsia"/>
              </w:rPr>
              <w:t>",</w:t>
            </w:r>
          </w:p>
          <w:p w14:paraId="19D4B64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"inHospitalNum":"</w:t>
            </w:r>
            <w:r>
              <w:rPr>
                <w:rFonts w:hint="eastAsia"/>
              </w:rPr>
              <w:t>住院号</w:t>
            </w:r>
            <w:r>
              <w:rPr>
                <w:rFonts w:hint="eastAsia"/>
              </w:rPr>
              <w:t>",</w:t>
            </w:r>
          </w:p>
          <w:p w14:paraId="1060F57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"hospitalRecordId":"</w:t>
            </w:r>
            <w:r>
              <w:rPr>
                <w:rFonts w:hint="eastAsia"/>
              </w:rPr>
              <w:t>医院病历</w:t>
            </w:r>
            <w:r>
              <w:rPr>
                <w:rFonts w:hint="eastAsia"/>
              </w:rPr>
              <w:t>Id",</w:t>
            </w:r>
          </w:p>
          <w:p w14:paraId="72B4C65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"visitDepartment":"</w:t>
            </w:r>
            <w:r>
              <w:rPr>
                <w:rFonts w:hint="eastAsia"/>
              </w:rPr>
              <w:t>就诊科室</w:t>
            </w:r>
            <w:r>
              <w:rPr>
                <w:rFonts w:hint="eastAsia"/>
              </w:rPr>
              <w:t>",</w:t>
            </w:r>
          </w:p>
          <w:p w14:paraId="1C2AE79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"visitTime":"</w:t>
            </w:r>
            <w:r>
              <w:rPr>
                <w:rFonts w:hint="eastAsia"/>
              </w:rPr>
              <w:t>就诊时间</w:t>
            </w:r>
            <w:r>
              <w:rPr>
                <w:rFonts w:hint="eastAsia"/>
              </w:rPr>
              <w:t>",</w:t>
            </w:r>
          </w:p>
          <w:p w14:paraId="3502F41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"admissionName":"</w:t>
            </w:r>
            <w:r>
              <w:rPr>
                <w:rFonts w:hint="eastAsia"/>
              </w:rPr>
              <w:t>入院科室</w:t>
            </w:r>
            <w:r>
              <w:rPr>
                <w:rFonts w:hint="eastAsia"/>
              </w:rPr>
              <w:t>",</w:t>
            </w:r>
          </w:p>
          <w:p w14:paraId="4D5B736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"admissionTime":"</w:t>
            </w:r>
            <w:r>
              <w:rPr>
                <w:rFonts w:hint="eastAsia"/>
              </w:rPr>
              <w:t>入院时间</w:t>
            </w:r>
            <w:r>
              <w:rPr>
                <w:rFonts w:hint="eastAsia"/>
              </w:rPr>
              <w:t>",</w:t>
            </w:r>
          </w:p>
          <w:p w14:paraId="4866BD6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"deptName":"</w:t>
            </w:r>
            <w:r>
              <w:rPr>
                <w:rFonts w:hint="eastAsia"/>
              </w:rPr>
              <w:t>出院科室</w:t>
            </w:r>
            <w:r>
              <w:rPr>
                <w:rFonts w:hint="eastAsia"/>
              </w:rPr>
              <w:t>",</w:t>
            </w:r>
          </w:p>
          <w:p w14:paraId="287C54A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"dischargeTime":"</w:t>
            </w:r>
            <w:r>
              <w:rPr>
                <w:rFonts w:hint="eastAsia"/>
              </w:rPr>
              <w:t>出院时间</w:t>
            </w:r>
            <w:r>
              <w:rPr>
                <w:rFonts w:hint="eastAsia"/>
              </w:rPr>
              <w:t>",</w:t>
            </w:r>
          </w:p>
          <w:p w14:paraId="44C98F9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"hospitalizationDays":"</w:t>
            </w:r>
            <w:r>
              <w:rPr>
                <w:rFonts w:hint="eastAsia"/>
              </w:rPr>
              <w:t>住院天数</w:t>
            </w:r>
            <w:r>
              <w:rPr>
                <w:rFonts w:hint="eastAsia"/>
              </w:rPr>
              <w:t>",</w:t>
            </w:r>
          </w:p>
          <w:p w14:paraId="03979CA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"mainTestResults":"</w:t>
            </w:r>
            <w:r>
              <w:rPr>
                <w:rFonts w:hint="eastAsia"/>
              </w:rPr>
              <w:t>检查结果</w:t>
            </w:r>
            <w:r>
              <w:rPr>
                <w:rFonts w:hint="eastAsia"/>
              </w:rPr>
              <w:t>",</w:t>
            </w:r>
          </w:p>
          <w:p w14:paraId="6A60AC7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"attendingPhysician":"</w:t>
            </w:r>
            <w:r>
              <w:rPr>
                <w:rFonts w:hint="eastAsia"/>
              </w:rPr>
              <w:t>主治医生</w:t>
            </w:r>
            <w:r>
              <w:rPr>
                <w:rFonts w:hint="eastAsia"/>
              </w:rPr>
              <w:t>",</w:t>
            </w:r>
          </w:p>
          <w:p w14:paraId="19C56B9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"hist</w:t>
            </w:r>
            <w:r>
              <w:rPr>
                <w:rFonts w:hint="eastAsia"/>
              </w:rPr>
              <w:t>oryPresentIllness":"</w:t>
            </w:r>
            <w:r>
              <w:rPr>
                <w:rFonts w:hint="eastAsia"/>
              </w:rPr>
              <w:t>现病史</w:t>
            </w:r>
            <w:r>
              <w:rPr>
                <w:rFonts w:hint="eastAsia"/>
              </w:rPr>
              <w:t>",</w:t>
            </w:r>
          </w:p>
          <w:p w14:paraId="45BD13D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"pastDiseaseHistory":"</w:t>
            </w:r>
            <w:r>
              <w:rPr>
                <w:rFonts w:hint="eastAsia"/>
              </w:rPr>
              <w:t>个人史</w:t>
            </w:r>
            <w:r>
              <w:rPr>
                <w:rFonts w:hint="eastAsia"/>
              </w:rPr>
              <w:t>",</w:t>
            </w:r>
          </w:p>
          <w:p w14:paraId="01AFCBD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"specialDiseases":"</w:t>
            </w:r>
            <w:r>
              <w:rPr>
                <w:rFonts w:hint="eastAsia"/>
              </w:rPr>
              <w:t>特殊病种</w:t>
            </w:r>
            <w:r>
              <w:rPr>
                <w:rFonts w:hint="eastAsia"/>
              </w:rPr>
              <w:t>",</w:t>
            </w:r>
          </w:p>
          <w:p w14:paraId="502CE18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4D50F1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"diseaseList": [</w:t>
            </w:r>
          </w:p>
          <w:p w14:paraId="5CB12A1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13A99A4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"code": "2323",</w:t>
            </w:r>
          </w:p>
          <w:p w14:paraId="6C90D71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"ICD": "A01.017",</w:t>
            </w:r>
          </w:p>
          <w:p w14:paraId="0B9918E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伤寒轻型</w:t>
            </w:r>
            <w:r>
              <w:rPr>
                <w:rFonts w:hint="eastAsia"/>
              </w:rPr>
              <w:t>",</w:t>
            </w:r>
          </w:p>
          <w:p w14:paraId="0B5E082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"description": "</w:t>
            </w:r>
            <w:r>
              <w:rPr>
                <w:rFonts w:hint="eastAsia"/>
              </w:rPr>
              <w:t>咳嗽，打喷嚏</w:t>
            </w:r>
            <w:r>
              <w:rPr>
                <w:rFonts w:hint="eastAsia"/>
              </w:rPr>
              <w:t>",</w:t>
            </w:r>
          </w:p>
          <w:p w14:paraId="316B81A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"sort": "1",</w:t>
            </w:r>
          </w:p>
          <w:p w14:paraId="0459DA6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"inHosDiagnoseType": "</w:t>
            </w:r>
            <w:r>
              <w:rPr>
                <w:rFonts w:hint="eastAsia"/>
              </w:rPr>
              <w:t>住院诊断类型</w:t>
            </w:r>
            <w:r>
              <w:rPr>
                <w:rFonts w:hint="eastAsia"/>
              </w:rPr>
              <w:t>",</w:t>
            </w:r>
          </w:p>
          <w:p w14:paraId="061D83F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"treatmentOutcome": "</w:t>
            </w:r>
            <w:r>
              <w:rPr>
                <w:rFonts w:hint="eastAsia"/>
              </w:rPr>
              <w:t>治疗结果</w:t>
            </w:r>
            <w:r>
              <w:rPr>
                <w:rFonts w:hint="eastAsia"/>
              </w:rPr>
              <w:t>"</w:t>
            </w:r>
          </w:p>
          <w:p w14:paraId="355CFBB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B326D6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89C104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],</w:t>
            </w:r>
          </w:p>
          <w:p w14:paraId="4628C03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"operationList":[</w:t>
            </w:r>
          </w:p>
          <w:p w14:paraId="2463E59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276A936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"operationCode":"dss12",</w:t>
            </w:r>
          </w:p>
          <w:p w14:paraId="3EA5212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"operationName":"</w:t>
            </w:r>
            <w:r>
              <w:rPr>
                <w:rFonts w:hint="eastAsia"/>
              </w:rPr>
              <w:t>肺部清理</w:t>
            </w:r>
            <w:r>
              <w:rPr>
                <w:rFonts w:hint="eastAsia"/>
              </w:rPr>
              <w:t>",</w:t>
            </w:r>
          </w:p>
          <w:p w14:paraId="5FF55CA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"departmentName":"</w:t>
            </w:r>
            <w:r>
              <w:rPr>
                <w:rFonts w:hint="eastAsia"/>
              </w:rPr>
              <w:t>就诊科室名称</w:t>
            </w:r>
            <w:r>
              <w:rPr>
                <w:rFonts w:hint="eastAsia"/>
              </w:rPr>
              <w:t>",</w:t>
            </w:r>
          </w:p>
          <w:p w14:paraId="62F09F87" w14:textId="77777777" w:rsidR="00E828BC" w:rsidRDefault="00FB3A0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"operationDate":"</w:t>
            </w:r>
            <w:r>
              <w:rPr>
                <w:rFonts w:hint="eastAsia"/>
              </w:rPr>
              <w:t>手术时间</w:t>
            </w:r>
            <w:r>
              <w:rPr>
                <w:rFonts w:hint="eastAsia"/>
              </w:rPr>
              <w:t>",</w:t>
            </w:r>
          </w:p>
          <w:p w14:paraId="4424D99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"operationSite":"</w:t>
            </w:r>
            <w:r>
              <w:rPr>
                <w:rFonts w:hint="eastAsia"/>
              </w:rPr>
              <w:t>手术部位</w:t>
            </w:r>
            <w:r>
              <w:rPr>
                <w:rFonts w:hint="eastAsia"/>
              </w:rPr>
              <w:t>",</w:t>
            </w:r>
          </w:p>
          <w:p w14:paraId="54BCE7C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"operationLevelName":"</w:t>
            </w:r>
            <w:r>
              <w:rPr>
                <w:rFonts w:hint="eastAsia"/>
              </w:rPr>
              <w:t>手术级别名称</w:t>
            </w:r>
            <w:r>
              <w:rPr>
                <w:rFonts w:hint="eastAsia"/>
              </w:rPr>
              <w:t>",</w:t>
            </w:r>
          </w:p>
          <w:p w14:paraId="6E156AC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</w:t>
            </w:r>
            <w:r>
              <w:rPr>
                <w:rFonts w:hint="eastAsia"/>
              </w:rPr>
              <w:t>tionIncisionCategory":"</w:t>
            </w:r>
            <w:r>
              <w:rPr>
                <w:rFonts w:hint="eastAsia"/>
              </w:rPr>
              <w:t>手术切口类别名</w:t>
            </w:r>
            <w:r>
              <w:rPr>
                <w:rFonts w:hint="eastAsia"/>
              </w:rPr>
              <w:t>",</w:t>
            </w:r>
          </w:p>
          <w:p w14:paraId="46AF37A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"anesthesiaMethodName":"</w:t>
            </w:r>
            <w:r>
              <w:rPr>
                <w:rFonts w:hint="eastAsia"/>
              </w:rPr>
              <w:t>麻醉方法名称</w:t>
            </w:r>
            <w:r>
              <w:rPr>
                <w:rFonts w:hint="eastAsia"/>
              </w:rPr>
              <w:t>",</w:t>
            </w:r>
          </w:p>
          <w:p w14:paraId="4AF7D5C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"doctorName":"</w:t>
            </w:r>
            <w:r>
              <w:rPr>
                <w:rFonts w:hint="eastAsia"/>
              </w:rPr>
              <w:t>主刀医生姓名</w:t>
            </w:r>
            <w:r>
              <w:rPr>
                <w:rFonts w:hint="eastAsia"/>
              </w:rPr>
              <w:t>",</w:t>
            </w:r>
          </w:p>
          <w:p w14:paraId="20D0ABF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"assistantDoctorName":"</w:t>
            </w:r>
            <w:r>
              <w:rPr>
                <w:rFonts w:hint="eastAsia"/>
              </w:rPr>
              <w:t>助手医生姓名</w:t>
            </w:r>
            <w:r>
              <w:rPr>
                <w:rFonts w:hint="eastAsia"/>
              </w:rPr>
              <w:t>",</w:t>
            </w:r>
          </w:p>
          <w:p w14:paraId="00616AC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"preoperativeDiagnosis":"</w:t>
            </w:r>
            <w:r>
              <w:rPr>
                <w:rFonts w:hint="eastAsia"/>
              </w:rPr>
              <w:t>术前诊断</w:t>
            </w:r>
            <w:r>
              <w:rPr>
                <w:rFonts w:hint="eastAsia"/>
              </w:rPr>
              <w:t>",</w:t>
            </w:r>
          </w:p>
          <w:p w14:paraId="34497A6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"intraoperativeDiagnosis":"</w:t>
            </w:r>
            <w:r>
              <w:rPr>
                <w:rFonts w:hint="eastAsia"/>
              </w:rPr>
              <w:t>术中诊断</w:t>
            </w:r>
            <w:r>
              <w:rPr>
                <w:rFonts w:hint="eastAsia"/>
              </w:rPr>
              <w:t>"</w:t>
            </w:r>
          </w:p>
          <w:p w14:paraId="01E8B64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57A59E4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07B50301" w14:textId="77777777" w:rsidR="00E828BC" w:rsidRDefault="00FB3A0E">
            <w:r>
              <w:rPr>
                <w:rFonts w:hint="eastAsia"/>
              </w:rPr>
              <w:tab/>
            </w:r>
          </w:p>
          <w:p w14:paraId="4640EA3F" w14:textId="77777777" w:rsidR="00E828BC" w:rsidRDefault="00FB3A0E">
            <w:r>
              <w:rPr>
                <w:rFonts w:hint="eastAsia"/>
              </w:rPr>
              <w:tab/>
              <w:t>}</w:t>
            </w:r>
          </w:p>
          <w:p w14:paraId="43674528" w14:textId="77777777" w:rsidR="00E828BC" w:rsidRDefault="00FB3A0E">
            <w:r>
              <w:rPr>
                <w:rFonts w:hint="eastAsia"/>
              </w:rPr>
              <w:t>......</w:t>
            </w:r>
          </w:p>
          <w:p w14:paraId="6BD4FA4D" w14:textId="77777777" w:rsidR="00E828BC" w:rsidRDefault="00FB3A0E">
            <w:r>
              <w:rPr>
                <w:rFonts w:hint="eastAsia"/>
              </w:rPr>
              <w:t>]</w:t>
            </w:r>
          </w:p>
          <w:p w14:paraId="649355F4" w14:textId="77777777" w:rsidR="00E828BC" w:rsidRDefault="00E828BC"/>
          <w:p w14:paraId="035566C2" w14:textId="77777777" w:rsidR="00E828BC" w:rsidRDefault="00E828BC"/>
          <w:p w14:paraId="7E53D047" w14:textId="77777777" w:rsidR="00E828BC" w:rsidRDefault="00E828BC"/>
          <w:p w14:paraId="706A2FA6" w14:textId="77777777" w:rsidR="00E828BC" w:rsidRDefault="00FB3A0E">
            <w:r>
              <w:rPr>
                <w:rFonts w:hint="eastAsia"/>
              </w:rPr>
              <w:object w:dxaOrig="1680" w:dyaOrig="870" w14:anchorId="2D4A51DF">
                <v:shape id="_x0000_i1028" type="#_x0000_t75" style="width:84pt;height:43.5pt" o:ole="">
                  <v:imagedata r:id="rId17" o:title=""/>
                </v:shape>
                <o:OLEObject Type="Embed" ProgID="Package" ShapeID="_x0000_i1028" DrawAspect="Content" ObjectID="_1593957125" r:id="rId18"/>
              </w:object>
            </w:r>
          </w:p>
        </w:tc>
      </w:tr>
      <w:tr w:rsidR="00E828BC" w14:paraId="6BAE279E" w14:textId="77777777">
        <w:tc>
          <w:tcPr>
            <w:tcW w:w="542" w:type="dxa"/>
          </w:tcPr>
          <w:p w14:paraId="4F5A1DCD" w14:textId="77777777" w:rsidR="00E828BC" w:rsidRDefault="00E828BC"/>
        </w:tc>
        <w:tc>
          <w:tcPr>
            <w:tcW w:w="8071" w:type="dxa"/>
          </w:tcPr>
          <w:p w14:paraId="4F362820" w14:textId="77777777" w:rsidR="00E828BC" w:rsidRDefault="00E828BC"/>
        </w:tc>
      </w:tr>
    </w:tbl>
    <w:p w14:paraId="1332C9FE" w14:textId="77777777" w:rsidR="00E828BC" w:rsidRDefault="00E828BC"/>
    <w:p w14:paraId="1E7BD6D7" w14:textId="77777777" w:rsidR="00E828BC" w:rsidRDefault="00FB3A0E">
      <w:pPr>
        <w:pStyle w:val="a6"/>
      </w:pPr>
      <w:r>
        <w:rPr>
          <w:rFonts w:hint="eastAsia"/>
        </w:rPr>
        <w:t>入参：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0"/>
        <w:gridCol w:w="1565"/>
        <w:gridCol w:w="1468"/>
        <w:gridCol w:w="1216"/>
        <w:gridCol w:w="1650"/>
      </w:tblGrid>
      <w:tr w:rsidR="00E828BC" w14:paraId="6802C008" w14:textId="77777777">
        <w:trPr>
          <w:trHeight w:val="283"/>
        </w:trPr>
        <w:tc>
          <w:tcPr>
            <w:tcW w:w="2620" w:type="dxa"/>
            <w:shd w:val="clear" w:color="auto" w:fill="D9D9D9" w:themeFill="background1" w:themeFillShade="D9"/>
          </w:tcPr>
          <w:p w14:paraId="0FEDA71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14:paraId="2B30AF12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14:paraId="05B90D79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7469CD2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14:paraId="5AFAF12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41682D33" w14:textId="77777777">
        <w:trPr>
          <w:trHeight w:val="283"/>
        </w:trPr>
        <w:tc>
          <w:tcPr>
            <w:tcW w:w="2620" w:type="dxa"/>
          </w:tcPr>
          <w:p w14:paraId="4C8DE2B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insuranceName</w:t>
            </w:r>
          </w:p>
        </w:tc>
        <w:tc>
          <w:tcPr>
            <w:tcW w:w="1565" w:type="dxa"/>
          </w:tcPr>
          <w:p w14:paraId="7A3EC72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姓名</w:t>
            </w:r>
          </w:p>
        </w:tc>
        <w:tc>
          <w:tcPr>
            <w:tcW w:w="1468" w:type="dxa"/>
          </w:tcPr>
          <w:p w14:paraId="556B83C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216" w:type="dxa"/>
          </w:tcPr>
          <w:p w14:paraId="18AC3EE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50" w:type="dxa"/>
          </w:tcPr>
          <w:p w14:paraId="22F58E7E" w14:textId="77777777" w:rsidR="00E828BC" w:rsidRDefault="00E828BC">
            <w:pPr>
              <w:pStyle w:val="TableParagraph"/>
            </w:pPr>
          </w:p>
        </w:tc>
      </w:tr>
      <w:tr w:rsidR="00E828BC" w14:paraId="2A81A562" w14:textId="77777777">
        <w:trPr>
          <w:trHeight w:val="283"/>
        </w:trPr>
        <w:tc>
          <w:tcPr>
            <w:tcW w:w="2620" w:type="dxa"/>
          </w:tcPr>
          <w:p w14:paraId="549AC48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insuranceCertNo</w:t>
            </w:r>
          </w:p>
        </w:tc>
        <w:tc>
          <w:tcPr>
            <w:tcW w:w="1565" w:type="dxa"/>
          </w:tcPr>
          <w:p w14:paraId="5073834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468" w:type="dxa"/>
          </w:tcPr>
          <w:p w14:paraId="7A80391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16" w:type="dxa"/>
          </w:tcPr>
          <w:p w14:paraId="241C3D8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</w:tcPr>
          <w:p w14:paraId="6A71CAE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身份证或</w:t>
            </w:r>
            <w:proofErr w:type="gramStart"/>
            <w:r>
              <w:rPr>
                <w:rFonts w:hint="eastAsia"/>
              </w:rPr>
              <w:t>住院号必填</w:t>
            </w:r>
            <w:proofErr w:type="gramEnd"/>
            <w:r>
              <w:rPr>
                <w:rFonts w:hint="eastAsia"/>
              </w:rPr>
              <w:t>其一</w:t>
            </w:r>
          </w:p>
        </w:tc>
      </w:tr>
      <w:tr w:rsidR="00E828BC" w14:paraId="7B904039" w14:textId="77777777">
        <w:trPr>
          <w:trHeight w:val="283"/>
        </w:trPr>
        <w:tc>
          <w:tcPr>
            <w:tcW w:w="2620" w:type="dxa"/>
          </w:tcPr>
          <w:p w14:paraId="4AB2738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insuranceCertType</w:t>
            </w:r>
          </w:p>
        </w:tc>
        <w:tc>
          <w:tcPr>
            <w:tcW w:w="1565" w:type="dxa"/>
          </w:tcPr>
          <w:p w14:paraId="3B079E9F" w14:textId="77777777" w:rsidR="00E828BC" w:rsidRDefault="00FB3A0E">
            <w:pPr>
              <w:pStyle w:val="TableParagraph"/>
            </w:pPr>
            <w:hyperlink w:anchor="_证件类型_5" w:history="1">
              <w:r>
                <w:rPr>
                  <w:rStyle w:val="ac"/>
                </w:rPr>
                <w:t>证件</w:t>
              </w:r>
              <w:r>
                <w:rPr>
                  <w:rStyle w:val="ac"/>
                  <w:rFonts w:hint="eastAsia"/>
                </w:rPr>
                <w:t>类型</w:t>
              </w:r>
            </w:hyperlink>
          </w:p>
        </w:tc>
        <w:tc>
          <w:tcPr>
            <w:tcW w:w="1468" w:type="dxa"/>
          </w:tcPr>
          <w:p w14:paraId="2E5D0EA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216" w:type="dxa"/>
          </w:tcPr>
          <w:p w14:paraId="4308152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</w:t>
            </w:r>
            <w:r>
              <w:t>必填</w:t>
            </w:r>
          </w:p>
        </w:tc>
        <w:tc>
          <w:tcPr>
            <w:tcW w:w="1650" w:type="dxa"/>
          </w:tcPr>
          <w:p w14:paraId="28205602" w14:textId="77777777" w:rsidR="00E828BC" w:rsidRDefault="00E828BC">
            <w:pPr>
              <w:pStyle w:val="TableParagraph"/>
            </w:pPr>
          </w:p>
        </w:tc>
      </w:tr>
      <w:tr w:rsidR="00E828BC" w14:paraId="324B56CF" w14:textId="77777777">
        <w:trPr>
          <w:trHeight w:val="283"/>
        </w:trPr>
        <w:tc>
          <w:tcPr>
            <w:tcW w:w="2620" w:type="dxa"/>
          </w:tcPr>
          <w:p w14:paraId="67FCBF1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clinicDate</w:t>
            </w:r>
          </w:p>
        </w:tc>
        <w:tc>
          <w:tcPr>
            <w:tcW w:w="1565" w:type="dxa"/>
          </w:tcPr>
          <w:p w14:paraId="663AF2D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就诊日期</w:t>
            </w:r>
          </w:p>
        </w:tc>
        <w:tc>
          <w:tcPr>
            <w:tcW w:w="1468" w:type="dxa"/>
          </w:tcPr>
          <w:p w14:paraId="7E8267F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216" w:type="dxa"/>
          </w:tcPr>
          <w:p w14:paraId="6BDB240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</w:tcPr>
          <w:p w14:paraId="510119E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</w:t>
            </w:r>
          </w:p>
        </w:tc>
      </w:tr>
      <w:tr w:rsidR="00E828BC" w14:paraId="05FEF7FC" w14:textId="77777777">
        <w:trPr>
          <w:trHeight w:val="283"/>
        </w:trPr>
        <w:tc>
          <w:tcPr>
            <w:tcW w:w="2620" w:type="dxa"/>
            <w:shd w:val="clear" w:color="auto" w:fill="FFFFFF" w:themeFill="background1"/>
            <w:vAlign w:val="center"/>
          </w:tcPr>
          <w:p w14:paraId="0F4E1D4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hospitalId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42C579E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468" w:type="dxa"/>
          </w:tcPr>
          <w:p w14:paraId="2CE2F96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16" w:type="dxa"/>
          </w:tcPr>
          <w:p w14:paraId="1A868D6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14:paraId="36EB8FF8" w14:textId="77777777" w:rsidR="00E828BC" w:rsidRDefault="00E828BC">
            <w:pPr>
              <w:pStyle w:val="TableParagraph"/>
            </w:pPr>
          </w:p>
        </w:tc>
      </w:tr>
      <w:tr w:rsidR="00E828BC" w14:paraId="72E949E6" w14:textId="77777777">
        <w:trPr>
          <w:trHeight w:val="283"/>
        </w:trPr>
        <w:tc>
          <w:tcPr>
            <w:tcW w:w="2620" w:type="dxa"/>
          </w:tcPr>
          <w:p w14:paraId="217C3EB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outOrInIdentify</w:t>
            </w:r>
          </w:p>
        </w:tc>
        <w:tc>
          <w:tcPr>
            <w:tcW w:w="1565" w:type="dxa"/>
          </w:tcPr>
          <w:p w14:paraId="367DABF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门诊或住院数据标识</w:t>
            </w:r>
          </w:p>
        </w:tc>
        <w:tc>
          <w:tcPr>
            <w:tcW w:w="1468" w:type="dxa"/>
          </w:tcPr>
          <w:p w14:paraId="0E3C291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216" w:type="dxa"/>
          </w:tcPr>
          <w:p w14:paraId="3501D7F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</w:tcPr>
          <w:p w14:paraId="22C7BCF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：门诊接口</w:t>
            </w:r>
          </w:p>
          <w:p w14:paraId="63A8D7B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：住院接口</w:t>
            </w:r>
          </w:p>
          <w:p w14:paraId="5F69A4EF" w14:textId="77777777" w:rsidR="00E828BC" w:rsidRDefault="00E828BC">
            <w:pPr>
              <w:pStyle w:val="TableParagraph"/>
            </w:pPr>
          </w:p>
        </w:tc>
      </w:tr>
      <w:tr w:rsidR="00E828BC" w14:paraId="7D91981B" w14:textId="77777777">
        <w:trPr>
          <w:trHeight w:val="283"/>
        </w:trPr>
        <w:tc>
          <w:tcPr>
            <w:tcW w:w="2620" w:type="dxa"/>
          </w:tcPr>
          <w:p w14:paraId="7AC4FE0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endDate</w:t>
            </w:r>
          </w:p>
        </w:tc>
        <w:tc>
          <w:tcPr>
            <w:tcW w:w="1565" w:type="dxa"/>
          </w:tcPr>
          <w:p w14:paraId="72524DF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468" w:type="dxa"/>
          </w:tcPr>
          <w:p w14:paraId="5A85436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216" w:type="dxa"/>
          </w:tcPr>
          <w:p w14:paraId="4577EEC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</w:tcPr>
          <w:p w14:paraId="25104E1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</w:t>
            </w:r>
          </w:p>
        </w:tc>
      </w:tr>
      <w:tr w:rsidR="00E828BC" w14:paraId="5B49CDD6" w14:textId="77777777">
        <w:trPr>
          <w:trHeight w:val="283"/>
        </w:trPr>
        <w:tc>
          <w:tcPr>
            <w:tcW w:w="2620" w:type="dxa"/>
          </w:tcPr>
          <w:p w14:paraId="5585416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medicalNum</w:t>
            </w:r>
          </w:p>
        </w:tc>
        <w:tc>
          <w:tcPr>
            <w:tcW w:w="1565" w:type="dxa"/>
          </w:tcPr>
          <w:p w14:paraId="742A5D4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1468" w:type="dxa"/>
          </w:tcPr>
          <w:p w14:paraId="1849B00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16" w:type="dxa"/>
          </w:tcPr>
          <w:p w14:paraId="5DF3F0B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</w:tcPr>
          <w:p w14:paraId="726657F9" w14:textId="77777777" w:rsidR="00E828BC" w:rsidRDefault="00E828BC">
            <w:pPr>
              <w:pStyle w:val="TableParagraph"/>
            </w:pPr>
          </w:p>
        </w:tc>
      </w:tr>
      <w:tr w:rsidR="00E828BC" w14:paraId="2E74E12F" w14:textId="77777777">
        <w:trPr>
          <w:trHeight w:val="283"/>
        </w:trPr>
        <w:tc>
          <w:tcPr>
            <w:tcW w:w="2620" w:type="dxa"/>
          </w:tcPr>
          <w:p w14:paraId="396A779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inHospitalNum</w:t>
            </w:r>
          </w:p>
        </w:tc>
        <w:tc>
          <w:tcPr>
            <w:tcW w:w="1565" w:type="dxa"/>
          </w:tcPr>
          <w:p w14:paraId="447B98F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住院号</w:t>
            </w:r>
          </w:p>
        </w:tc>
        <w:tc>
          <w:tcPr>
            <w:tcW w:w="1468" w:type="dxa"/>
          </w:tcPr>
          <w:p w14:paraId="54A7971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16" w:type="dxa"/>
          </w:tcPr>
          <w:p w14:paraId="3C5C2E0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</w:tcPr>
          <w:p w14:paraId="375E0F1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</w:t>
            </w:r>
            <w:r>
              <w:t>不适用</w:t>
            </w:r>
          </w:p>
        </w:tc>
      </w:tr>
      <w:tr w:rsidR="00E828BC" w14:paraId="7C794A78" w14:textId="77777777">
        <w:trPr>
          <w:trHeight w:val="283"/>
        </w:trPr>
        <w:tc>
          <w:tcPr>
            <w:tcW w:w="2620" w:type="dxa"/>
          </w:tcPr>
          <w:p w14:paraId="54EF920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inHospitalT</w:t>
            </w:r>
            <w:r>
              <w:t>imes</w:t>
            </w:r>
          </w:p>
        </w:tc>
        <w:tc>
          <w:tcPr>
            <w:tcW w:w="1565" w:type="dxa"/>
          </w:tcPr>
          <w:p w14:paraId="05C1FB1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  <w:r>
              <w:t>次数</w:t>
            </w:r>
          </w:p>
        </w:tc>
        <w:tc>
          <w:tcPr>
            <w:tcW w:w="1468" w:type="dxa"/>
          </w:tcPr>
          <w:p w14:paraId="7DCABEC7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16" w:type="dxa"/>
          </w:tcPr>
          <w:p w14:paraId="6605CA2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</w:tcPr>
          <w:p w14:paraId="072A4A8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门诊不适用</w:t>
            </w:r>
          </w:p>
        </w:tc>
      </w:tr>
      <w:tr w:rsidR="00E828BC" w14:paraId="04DE5827" w14:textId="77777777">
        <w:trPr>
          <w:trHeight w:val="283"/>
        </w:trPr>
        <w:tc>
          <w:tcPr>
            <w:tcW w:w="2620" w:type="dxa"/>
          </w:tcPr>
          <w:p w14:paraId="542AD75A" w14:textId="77777777" w:rsidR="00E828BC" w:rsidRDefault="00FB3A0E">
            <w:pPr>
              <w:pStyle w:val="TableParagraph"/>
            </w:pPr>
            <w:r>
              <w:t>m</w:t>
            </w:r>
            <w:r>
              <w:rPr>
                <w:rFonts w:hint="eastAsia"/>
              </w:rPr>
              <w:t>edical</w:t>
            </w:r>
            <w:r>
              <w:t>CardNum</w:t>
            </w:r>
          </w:p>
        </w:tc>
        <w:tc>
          <w:tcPr>
            <w:tcW w:w="1565" w:type="dxa"/>
          </w:tcPr>
          <w:p w14:paraId="0A9477F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就诊卡号</w:t>
            </w:r>
          </w:p>
        </w:tc>
        <w:tc>
          <w:tcPr>
            <w:tcW w:w="1468" w:type="dxa"/>
          </w:tcPr>
          <w:p w14:paraId="7CCB9B5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String(500)</w:t>
            </w:r>
          </w:p>
        </w:tc>
        <w:tc>
          <w:tcPr>
            <w:tcW w:w="1216" w:type="dxa"/>
          </w:tcPr>
          <w:p w14:paraId="2A12690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  <w:vAlign w:val="center"/>
          </w:tcPr>
          <w:p w14:paraId="1F546CCB" w14:textId="77777777" w:rsidR="00E828BC" w:rsidRDefault="00E828BC">
            <w:pPr>
              <w:pStyle w:val="TableParagraph"/>
            </w:pPr>
          </w:p>
        </w:tc>
      </w:tr>
      <w:tr w:rsidR="00E828BC" w14:paraId="69F83A38" w14:textId="77777777">
        <w:trPr>
          <w:trHeight w:val="283"/>
        </w:trPr>
        <w:tc>
          <w:tcPr>
            <w:tcW w:w="2620" w:type="dxa"/>
          </w:tcPr>
          <w:p w14:paraId="60E890A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policyNo</w:t>
            </w:r>
          </w:p>
        </w:tc>
        <w:tc>
          <w:tcPr>
            <w:tcW w:w="1565" w:type="dxa"/>
          </w:tcPr>
          <w:p w14:paraId="55034C1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保单号</w:t>
            </w:r>
          </w:p>
        </w:tc>
        <w:tc>
          <w:tcPr>
            <w:tcW w:w="1468" w:type="dxa"/>
          </w:tcPr>
          <w:p w14:paraId="7A8BB36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16" w:type="dxa"/>
          </w:tcPr>
          <w:p w14:paraId="5C6E391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</w:tcPr>
          <w:p w14:paraId="0B918DC3" w14:textId="77777777" w:rsidR="00E828BC" w:rsidRDefault="00E828BC">
            <w:pPr>
              <w:pStyle w:val="TableParagraph"/>
            </w:pPr>
          </w:p>
        </w:tc>
      </w:tr>
      <w:tr w:rsidR="00E828BC" w14:paraId="3618A7FE" w14:textId="77777777">
        <w:trPr>
          <w:trHeight w:val="283"/>
        </w:trPr>
        <w:tc>
          <w:tcPr>
            <w:tcW w:w="2620" w:type="dxa"/>
          </w:tcPr>
          <w:p w14:paraId="72DE6203" w14:textId="77777777" w:rsidR="00E828BC" w:rsidRDefault="00FB3A0E">
            <w:pPr>
              <w:pStyle w:val="TableParagraph"/>
            </w:pPr>
            <w:r>
              <w:t>o</w:t>
            </w:r>
            <w:r>
              <w:rPr>
                <w:rFonts w:hint="eastAsia"/>
              </w:rPr>
              <w:t>rganizationCode</w:t>
            </w:r>
          </w:p>
        </w:tc>
        <w:tc>
          <w:tcPr>
            <w:tcW w:w="1565" w:type="dxa"/>
          </w:tcPr>
          <w:p w14:paraId="58630DF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保险</w:t>
            </w:r>
            <w:r>
              <w:t>公司</w:t>
            </w:r>
            <w:r>
              <w:t>code</w:t>
            </w:r>
          </w:p>
        </w:tc>
        <w:tc>
          <w:tcPr>
            <w:tcW w:w="1468" w:type="dxa"/>
          </w:tcPr>
          <w:p w14:paraId="6B1BA6C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16" w:type="dxa"/>
          </w:tcPr>
          <w:p w14:paraId="1ED914C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  <w:vAlign w:val="center"/>
          </w:tcPr>
          <w:p w14:paraId="08FEE80B" w14:textId="77777777" w:rsidR="00E828BC" w:rsidRDefault="00E828BC">
            <w:pPr>
              <w:pStyle w:val="TableParagraph"/>
            </w:pPr>
          </w:p>
        </w:tc>
      </w:tr>
    </w:tbl>
    <w:p w14:paraId="6AF18560" w14:textId="77777777" w:rsidR="00E828BC" w:rsidRDefault="00E828BC">
      <w:pPr>
        <w:rPr>
          <w:b/>
        </w:rPr>
      </w:pPr>
      <w:bookmarkStart w:id="66" w:name="医保手术目录详情"/>
      <w:bookmarkStart w:id="67" w:name="病历出参"/>
    </w:p>
    <w:p w14:paraId="4E96A65D" w14:textId="77777777" w:rsidR="00E828BC" w:rsidRDefault="00FB3A0E">
      <w:pPr>
        <w:rPr>
          <w:b/>
        </w:rPr>
      </w:pPr>
      <w:r>
        <w:rPr>
          <w:rFonts w:hint="eastAsia"/>
          <w:b/>
        </w:rPr>
        <w:lastRenderedPageBreak/>
        <w:t>入参查询规则：</w:t>
      </w:r>
    </w:p>
    <w:p w14:paraId="04792C9C" w14:textId="77777777" w:rsidR="00E828BC" w:rsidRDefault="00FB3A0E">
      <w:pPr>
        <w:pStyle w:val="20"/>
        <w:numPr>
          <w:ilvl w:val="2"/>
          <w:numId w:val="16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endDate</w:t>
      </w:r>
      <w:r>
        <w:rPr>
          <w:rFonts w:hint="eastAsia"/>
        </w:rPr>
        <w:t>为空，默认查询就诊当天的数据；</w:t>
      </w:r>
      <w:r>
        <w:rPr>
          <w:rFonts w:hint="eastAsia"/>
        </w:rPr>
        <w:t>endDate</w:t>
      </w:r>
      <w:r>
        <w:rPr>
          <w:rFonts w:hint="eastAsia"/>
        </w:rPr>
        <w:t>不为空查询，查询</w:t>
      </w:r>
      <w:r>
        <w:rPr>
          <w:rFonts w:hint="eastAsia"/>
        </w:rPr>
        <w:t>clinicDate</w:t>
      </w:r>
      <w:r>
        <w:rPr>
          <w:rFonts w:hint="eastAsia"/>
        </w:rPr>
        <w:t>至</w:t>
      </w:r>
      <w:r>
        <w:rPr>
          <w:rFonts w:hint="eastAsia"/>
        </w:rPr>
        <w:t>endDate</w:t>
      </w:r>
      <w:r>
        <w:rPr>
          <w:rFonts w:hint="eastAsia"/>
        </w:rPr>
        <w:t>时间范围内的数据；</w:t>
      </w:r>
    </w:p>
    <w:p w14:paraId="37B10296" w14:textId="77777777" w:rsidR="00E828BC" w:rsidRDefault="00FB3A0E">
      <w:pPr>
        <w:pStyle w:val="20"/>
        <w:numPr>
          <w:ilvl w:val="2"/>
          <w:numId w:val="16"/>
        </w:numPr>
        <w:ind w:firstLineChars="0"/>
      </w:pPr>
      <w:r>
        <w:rPr>
          <w:rFonts w:hint="eastAsia"/>
        </w:rPr>
        <w:t>就诊</w:t>
      </w:r>
      <w:r>
        <w:t>卡号目前适用于</w:t>
      </w:r>
      <w:r>
        <w:rPr>
          <w:rFonts w:hint="eastAsia"/>
        </w:rPr>
        <w:t>广州医院</w:t>
      </w:r>
    </w:p>
    <w:p w14:paraId="1CBD0AE3" w14:textId="77777777" w:rsidR="00E828BC" w:rsidRDefault="00FB3A0E">
      <w:pPr>
        <w:pStyle w:val="20"/>
        <w:numPr>
          <w:ilvl w:val="2"/>
          <w:numId w:val="16"/>
        </w:numPr>
        <w:ind w:firstLineChars="0"/>
      </w:pPr>
      <w:r>
        <w:rPr>
          <w:rFonts w:hint="eastAsia"/>
        </w:rPr>
        <w:t>就诊</w:t>
      </w:r>
      <w:r>
        <w:t>日期为</w:t>
      </w:r>
      <w:r>
        <w:rPr>
          <w:rFonts w:hint="eastAsia"/>
        </w:rPr>
        <w:t>门诊</w:t>
      </w:r>
      <w:r>
        <w:t>当天</w:t>
      </w:r>
      <w:r>
        <w:rPr>
          <w:rFonts w:hint="eastAsia"/>
        </w:rPr>
        <w:t>/</w:t>
      </w:r>
      <w:r>
        <w:rPr>
          <w:rFonts w:hint="eastAsia"/>
        </w:rPr>
        <w:t>住院</w:t>
      </w:r>
      <w:r>
        <w:t>入院日期</w:t>
      </w:r>
      <w:r>
        <w:rPr>
          <w:rFonts w:hint="eastAsia"/>
        </w:rPr>
        <w:t>，</w:t>
      </w:r>
      <w:r>
        <w:t>结束日期也为</w:t>
      </w:r>
      <w:r>
        <w:rPr>
          <w:rFonts w:hint="eastAsia"/>
        </w:rPr>
        <w:t>门诊</w:t>
      </w:r>
      <w:r>
        <w:t>当天</w:t>
      </w:r>
      <w:r>
        <w:rPr>
          <w:rFonts w:hint="eastAsia"/>
        </w:rPr>
        <w:t>/</w:t>
      </w:r>
      <w:r>
        <w:rPr>
          <w:rFonts w:hint="eastAsia"/>
        </w:rPr>
        <w:t>住院</w:t>
      </w:r>
      <w:r>
        <w:t>入院日期。</w:t>
      </w:r>
    </w:p>
    <w:p w14:paraId="1B576A81" w14:textId="77777777" w:rsidR="00E828BC" w:rsidRDefault="00FB3A0E">
      <w:pPr>
        <w:pStyle w:val="20"/>
        <w:numPr>
          <w:ilvl w:val="2"/>
          <w:numId w:val="16"/>
        </w:numPr>
        <w:ind w:firstLineChars="0"/>
      </w:pPr>
      <w:r>
        <w:rPr>
          <w:rFonts w:hint="eastAsia"/>
        </w:rPr>
        <w:t>门诊或住院数据标识如果为空</w:t>
      </w:r>
      <w:r>
        <w:t>，则</w:t>
      </w:r>
      <w:r>
        <w:t>7</w:t>
      </w:r>
      <w:r>
        <w:rPr>
          <w:rFonts w:hint="eastAsia"/>
        </w:rPr>
        <w:t>个</w:t>
      </w:r>
      <w:r>
        <w:t>类型都要查询一遍</w:t>
      </w:r>
    </w:p>
    <w:p w14:paraId="039D87A5" w14:textId="77777777" w:rsidR="00E828BC" w:rsidRDefault="00FB3A0E">
      <w:pPr>
        <w:rPr>
          <w:b/>
        </w:rPr>
      </w:pPr>
      <w:r>
        <w:rPr>
          <w:rFonts w:hint="eastAsia"/>
          <w:b/>
        </w:rPr>
        <w:t>入参</w:t>
      </w:r>
      <w:r>
        <w:rPr>
          <w:b/>
        </w:rPr>
        <w:t>查询优先级：</w:t>
      </w:r>
    </w:p>
    <w:p w14:paraId="4D6981EF" w14:textId="77777777" w:rsidR="00E828BC" w:rsidRDefault="00FB3A0E">
      <w:pPr>
        <w:pStyle w:val="20"/>
        <w:numPr>
          <w:ilvl w:val="0"/>
          <w:numId w:val="17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证件号码</w:t>
      </w:r>
      <w:r>
        <w:rPr>
          <w:rFonts w:hint="eastAsia"/>
        </w:rPr>
        <w:t>+</w:t>
      </w:r>
      <w:r>
        <w:rPr>
          <w:rFonts w:hint="eastAsia"/>
        </w:rPr>
        <w:t>证件类型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就诊日期</w:t>
      </w:r>
      <w:r>
        <w:rPr>
          <w:rFonts w:hint="eastAsia"/>
        </w:rPr>
        <w:t>+</w:t>
      </w:r>
      <w:r>
        <w:rPr>
          <w:rFonts w:hint="eastAsia"/>
        </w:rPr>
        <w:t>结束日期</w:t>
      </w:r>
      <w:r>
        <w:rPr>
          <w:rFonts w:hint="eastAsia"/>
        </w:rPr>
        <w:t>+</w:t>
      </w:r>
      <w:r>
        <w:rPr>
          <w:rFonts w:hint="eastAsia"/>
        </w:rPr>
        <w:t>门诊或住院数据标识</w:t>
      </w:r>
    </w:p>
    <w:p w14:paraId="63AA821E" w14:textId="77777777" w:rsidR="00E828BC" w:rsidRDefault="00FB3A0E">
      <w:pPr>
        <w:pStyle w:val="20"/>
        <w:numPr>
          <w:ilvl w:val="0"/>
          <w:numId w:val="17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就诊流水号</w:t>
      </w:r>
      <w:r>
        <w:rPr>
          <w:rFonts w:hint="eastAsia"/>
        </w:rPr>
        <w:t>+</w:t>
      </w:r>
      <w:r>
        <w:rPr>
          <w:rFonts w:hint="eastAsia"/>
        </w:rPr>
        <w:t>门诊或住院数据标识</w:t>
      </w:r>
    </w:p>
    <w:p w14:paraId="1F4EA001" w14:textId="77777777" w:rsidR="00E828BC" w:rsidRDefault="00FB3A0E">
      <w:pPr>
        <w:pStyle w:val="20"/>
        <w:numPr>
          <w:ilvl w:val="0"/>
          <w:numId w:val="17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住院号</w:t>
      </w:r>
      <w:r>
        <w:rPr>
          <w:rFonts w:hint="eastAsia"/>
        </w:rPr>
        <w:t>+</w:t>
      </w:r>
      <w:r>
        <w:rPr>
          <w:rFonts w:hint="eastAsia"/>
        </w:rPr>
        <w:t>门诊或住院数据标识</w:t>
      </w:r>
    </w:p>
    <w:p w14:paraId="265CF771" w14:textId="77777777" w:rsidR="00E828BC" w:rsidRDefault="00FB3A0E">
      <w:pPr>
        <w:pStyle w:val="20"/>
        <w:numPr>
          <w:ilvl w:val="0"/>
          <w:numId w:val="17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就诊</w:t>
      </w:r>
      <w:r>
        <w:t>卡</w:t>
      </w:r>
      <w:r>
        <w:rPr>
          <w:rFonts w:hint="eastAsia"/>
        </w:rPr>
        <w:t>号</w:t>
      </w:r>
      <w:r>
        <w:rPr>
          <w:rFonts w:hint="eastAsia"/>
        </w:rPr>
        <w:t>+</w:t>
      </w:r>
      <w:r>
        <w:rPr>
          <w:rFonts w:hint="eastAsia"/>
        </w:rPr>
        <w:t>就诊日期</w:t>
      </w:r>
      <w:r>
        <w:rPr>
          <w:rFonts w:hint="eastAsia"/>
        </w:rPr>
        <w:t>+</w:t>
      </w:r>
      <w:r>
        <w:rPr>
          <w:rFonts w:hint="eastAsia"/>
        </w:rPr>
        <w:t>结束日期</w:t>
      </w:r>
      <w:r>
        <w:rPr>
          <w:rFonts w:hint="eastAsia"/>
        </w:rPr>
        <w:t>+</w:t>
      </w:r>
      <w:r>
        <w:rPr>
          <w:rFonts w:hint="eastAsia"/>
        </w:rPr>
        <w:t>门诊或住院数据标识</w:t>
      </w:r>
    </w:p>
    <w:p w14:paraId="578D82EA" w14:textId="77777777" w:rsidR="00E828BC" w:rsidRDefault="00E828BC">
      <w:pPr>
        <w:pStyle w:val="a6"/>
      </w:pPr>
    </w:p>
    <w:p w14:paraId="6AE4352E" w14:textId="77777777" w:rsidR="00E828BC" w:rsidRDefault="00FB3A0E">
      <w:pPr>
        <w:pStyle w:val="a6"/>
      </w:pPr>
      <w:r>
        <w:rPr>
          <w:rFonts w:hint="eastAsia"/>
        </w:rPr>
        <w:t>病历出参</w:t>
      </w:r>
      <w:bookmarkEnd w:id="66"/>
      <w:r>
        <w:rPr>
          <w:rFonts w:hint="eastAsia"/>
        </w:rPr>
        <w:t>：</w:t>
      </w:r>
    </w:p>
    <w:tbl>
      <w:tblPr>
        <w:tblW w:w="861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560"/>
        <w:gridCol w:w="1200"/>
        <w:gridCol w:w="1612"/>
        <w:gridCol w:w="1843"/>
      </w:tblGrid>
      <w:tr w:rsidR="00E828BC" w14:paraId="5A73AA1C" w14:textId="77777777">
        <w:trPr>
          <w:trHeight w:val="283"/>
        </w:trPr>
        <w:tc>
          <w:tcPr>
            <w:tcW w:w="2400" w:type="dxa"/>
            <w:shd w:val="clear" w:color="auto" w:fill="D9D9D9" w:themeFill="background1" w:themeFillShade="D9"/>
            <w:vAlign w:val="center"/>
          </w:tcPr>
          <w:bookmarkEnd w:id="67"/>
          <w:p w14:paraId="4FD90E4F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5506DC6B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14:paraId="0342C80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3401194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字段适用</w:t>
            </w:r>
            <w:r>
              <w:rPr>
                <w:b/>
                <w:bCs/>
              </w:rPr>
              <w:t>情况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9346782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02506F0C" w14:textId="77777777">
        <w:trPr>
          <w:trHeight w:val="283"/>
        </w:trPr>
        <w:tc>
          <w:tcPr>
            <w:tcW w:w="2400" w:type="dxa"/>
            <w:shd w:val="clear" w:color="auto" w:fill="FFFFFF" w:themeFill="background1"/>
            <w:vAlign w:val="center"/>
          </w:tcPr>
          <w:p w14:paraId="2251E3B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3A9AB54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病历</w:t>
            </w:r>
            <w:r>
              <w:t>类型</w:t>
            </w:r>
          </w:p>
        </w:tc>
        <w:tc>
          <w:tcPr>
            <w:tcW w:w="1200" w:type="dxa"/>
            <w:vAlign w:val="center"/>
          </w:tcPr>
          <w:p w14:paraId="5C28788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12" w:type="dxa"/>
            <w:shd w:val="clear" w:color="auto" w:fill="FFFFFF" w:themeFill="background1"/>
            <w:vAlign w:val="center"/>
          </w:tcPr>
          <w:p w14:paraId="17A4747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B14AD2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：入院</w:t>
            </w:r>
            <w:r>
              <w:t>记录</w:t>
            </w:r>
          </w:p>
          <w:p w14:paraId="0343ACA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：手术</w:t>
            </w:r>
            <w:r>
              <w:t>记录</w:t>
            </w:r>
          </w:p>
          <w:p w14:paraId="5643435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：出院</w:t>
            </w:r>
            <w:r>
              <w:t>记录</w:t>
            </w:r>
          </w:p>
          <w:p w14:paraId="6D7AE45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：病案</w:t>
            </w:r>
            <w:r>
              <w:t>首页</w:t>
            </w:r>
          </w:p>
          <w:p w14:paraId="1E9744B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：门诊</w:t>
            </w:r>
            <w:r>
              <w:t>病历</w:t>
            </w:r>
          </w:p>
          <w:p w14:paraId="2C32CE4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：非</w:t>
            </w:r>
            <w:r>
              <w:t>结构化</w:t>
            </w:r>
          </w:p>
          <w:p w14:paraId="3421734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t>医嘱</w:t>
            </w:r>
          </w:p>
        </w:tc>
      </w:tr>
      <w:tr w:rsidR="00E828BC" w14:paraId="71FC61BC" w14:textId="77777777">
        <w:trPr>
          <w:trHeight w:val="283"/>
        </w:trPr>
        <w:tc>
          <w:tcPr>
            <w:tcW w:w="2400" w:type="dxa"/>
            <w:shd w:val="clear" w:color="auto" w:fill="FFFFFF" w:themeFill="background1"/>
            <w:vAlign w:val="center"/>
          </w:tcPr>
          <w:p w14:paraId="62C0C35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</w:t>
            </w:r>
            <w:r>
              <w:t>Code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812283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t>code</w:t>
            </w:r>
          </w:p>
        </w:tc>
        <w:tc>
          <w:tcPr>
            <w:tcW w:w="1200" w:type="dxa"/>
            <w:vAlign w:val="center"/>
          </w:tcPr>
          <w:p w14:paraId="0B9C8C8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12" w:type="dxa"/>
            <w:shd w:val="clear" w:color="auto" w:fill="FFFFFF" w:themeFill="background1"/>
            <w:vAlign w:val="center"/>
          </w:tcPr>
          <w:p w14:paraId="0FC8281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CB76077" w14:textId="77777777" w:rsidR="00E828BC" w:rsidRDefault="00E828BC">
            <w:pPr>
              <w:pStyle w:val="TableParagraph"/>
            </w:pPr>
          </w:p>
        </w:tc>
      </w:tr>
      <w:tr w:rsidR="00E828BC" w14:paraId="57F8AB21" w14:textId="77777777">
        <w:trPr>
          <w:trHeight w:val="283"/>
        </w:trPr>
        <w:tc>
          <w:tcPr>
            <w:tcW w:w="2400" w:type="dxa"/>
            <w:vAlign w:val="center"/>
          </w:tcPr>
          <w:p w14:paraId="7A3E657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medicalNum</w:t>
            </w:r>
          </w:p>
        </w:tc>
        <w:tc>
          <w:tcPr>
            <w:tcW w:w="1560" w:type="dxa"/>
            <w:vAlign w:val="center"/>
          </w:tcPr>
          <w:p w14:paraId="46C6EC3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1200" w:type="dxa"/>
            <w:vAlign w:val="center"/>
          </w:tcPr>
          <w:p w14:paraId="58616C3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12" w:type="dxa"/>
            <w:vAlign w:val="center"/>
          </w:tcPr>
          <w:p w14:paraId="2C81A9E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843" w:type="dxa"/>
            <w:vAlign w:val="center"/>
          </w:tcPr>
          <w:p w14:paraId="05603C5F" w14:textId="77777777" w:rsidR="00E828BC" w:rsidRDefault="00E828BC">
            <w:pPr>
              <w:pStyle w:val="TableParagraph"/>
            </w:pPr>
          </w:p>
        </w:tc>
      </w:tr>
      <w:tr w:rsidR="00E828BC" w14:paraId="750F1132" w14:textId="77777777">
        <w:trPr>
          <w:trHeight w:val="283"/>
        </w:trPr>
        <w:tc>
          <w:tcPr>
            <w:tcW w:w="2400" w:type="dxa"/>
            <w:vAlign w:val="center"/>
          </w:tcPr>
          <w:p w14:paraId="79C9E7A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outPatientNum</w:t>
            </w:r>
          </w:p>
        </w:tc>
        <w:tc>
          <w:tcPr>
            <w:tcW w:w="1560" w:type="dxa"/>
            <w:vAlign w:val="center"/>
          </w:tcPr>
          <w:p w14:paraId="51C9DE1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门诊号</w:t>
            </w:r>
          </w:p>
        </w:tc>
        <w:tc>
          <w:tcPr>
            <w:tcW w:w="1200" w:type="dxa"/>
            <w:vAlign w:val="center"/>
          </w:tcPr>
          <w:p w14:paraId="485B11E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12" w:type="dxa"/>
            <w:vAlign w:val="center"/>
          </w:tcPr>
          <w:p w14:paraId="68CB493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</w:t>
            </w:r>
          </w:p>
        </w:tc>
        <w:tc>
          <w:tcPr>
            <w:tcW w:w="1843" w:type="dxa"/>
            <w:vAlign w:val="center"/>
          </w:tcPr>
          <w:p w14:paraId="59C4FC4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</w:t>
            </w:r>
            <w:r>
              <w:t>必填</w:t>
            </w:r>
          </w:p>
        </w:tc>
      </w:tr>
      <w:tr w:rsidR="00E828BC" w14:paraId="0119400A" w14:textId="77777777">
        <w:trPr>
          <w:trHeight w:val="283"/>
        </w:trPr>
        <w:tc>
          <w:tcPr>
            <w:tcW w:w="2400" w:type="dxa"/>
            <w:vAlign w:val="center"/>
          </w:tcPr>
          <w:p w14:paraId="5E13B07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inHospitalNum</w:t>
            </w:r>
          </w:p>
        </w:tc>
        <w:tc>
          <w:tcPr>
            <w:tcW w:w="1560" w:type="dxa"/>
            <w:vAlign w:val="center"/>
          </w:tcPr>
          <w:p w14:paraId="34657E1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住院号</w:t>
            </w:r>
          </w:p>
        </w:tc>
        <w:tc>
          <w:tcPr>
            <w:tcW w:w="1200" w:type="dxa"/>
            <w:vAlign w:val="center"/>
          </w:tcPr>
          <w:p w14:paraId="34A3801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12" w:type="dxa"/>
            <w:vAlign w:val="center"/>
          </w:tcPr>
          <w:p w14:paraId="7F76BC1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</w:p>
        </w:tc>
        <w:tc>
          <w:tcPr>
            <w:tcW w:w="1843" w:type="dxa"/>
            <w:vAlign w:val="center"/>
          </w:tcPr>
          <w:p w14:paraId="091B8DB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  <w:r>
              <w:t>必填</w:t>
            </w:r>
          </w:p>
        </w:tc>
      </w:tr>
      <w:tr w:rsidR="00E828BC" w14:paraId="395A938A" w14:textId="77777777">
        <w:trPr>
          <w:trHeight w:val="283"/>
        </w:trPr>
        <w:tc>
          <w:tcPr>
            <w:tcW w:w="2400" w:type="dxa"/>
            <w:vAlign w:val="center"/>
          </w:tcPr>
          <w:p w14:paraId="40BA71D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&lt;composite&gt;</w:t>
            </w:r>
          </w:p>
        </w:tc>
        <w:tc>
          <w:tcPr>
            <w:tcW w:w="1560" w:type="dxa"/>
            <w:shd w:val="clear" w:color="auto" w:fill="FFFF00"/>
            <w:vAlign w:val="center"/>
          </w:tcPr>
          <w:p w14:paraId="4BADED0B" w14:textId="77777777" w:rsidR="00E828BC" w:rsidRDefault="00FB3A0E">
            <w:pPr>
              <w:pStyle w:val="TableParagraph"/>
            </w:pPr>
            <w:hyperlink w:anchor="病历信息" w:history="1">
              <w:r>
                <w:rPr>
                  <w:rStyle w:val="ab"/>
                  <w:rFonts w:hint="eastAsia"/>
                </w:rPr>
                <w:t>病历信息</w:t>
              </w:r>
            </w:hyperlink>
          </w:p>
        </w:tc>
        <w:tc>
          <w:tcPr>
            <w:tcW w:w="1200" w:type="dxa"/>
            <w:vAlign w:val="center"/>
          </w:tcPr>
          <w:p w14:paraId="6A6B9D2E" w14:textId="77777777" w:rsidR="00E828BC" w:rsidRDefault="00E828BC">
            <w:pPr>
              <w:pStyle w:val="TableParagraph"/>
            </w:pPr>
          </w:p>
        </w:tc>
        <w:tc>
          <w:tcPr>
            <w:tcW w:w="1612" w:type="dxa"/>
            <w:vAlign w:val="center"/>
          </w:tcPr>
          <w:p w14:paraId="3D79D3E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1843" w:type="dxa"/>
            <w:vAlign w:val="center"/>
          </w:tcPr>
          <w:p w14:paraId="05C3888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如果</w:t>
            </w:r>
            <w:r>
              <w:t>是</w:t>
            </w:r>
            <w:r>
              <w:rPr>
                <w:rFonts w:hint="eastAsia"/>
              </w:rPr>
              <w:t>非</w:t>
            </w:r>
            <w:r>
              <w:t>结构化，则只需</w:t>
            </w:r>
            <w:r>
              <w:rPr>
                <w:rFonts w:hint="eastAsia"/>
              </w:rPr>
              <w:t>填</w:t>
            </w:r>
            <w:r>
              <w:rPr>
                <w:rFonts w:hint="eastAsia"/>
              </w:rPr>
              <w:t>totalRecordInfo</w:t>
            </w:r>
            <w:r>
              <w:rPr>
                <w:rFonts w:hint="eastAsia"/>
              </w:rPr>
              <w:t>全</w:t>
            </w:r>
            <w:r>
              <w:t>病历信息</w:t>
            </w:r>
          </w:p>
        </w:tc>
      </w:tr>
      <w:tr w:rsidR="00E828BC" w14:paraId="7EE558D0" w14:textId="77777777">
        <w:trPr>
          <w:trHeight w:val="283"/>
        </w:trPr>
        <w:tc>
          <w:tcPr>
            <w:tcW w:w="2400" w:type="dxa"/>
            <w:vAlign w:val="center"/>
          </w:tcPr>
          <w:p w14:paraId="62DAFACF" w14:textId="77777777" w:rsidR="00E828BC" w:rsidRDefault="00FB3A0E">
            <w:pPr>
              <w:pStyle w:val="TableParagraph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List</w:t>
            </w:r>
          </w:p>
        </w:tc>
        <w:tc>
          <w:tcPr>
            <w:tcW w:w="1560" w:type="dxa"/>
            <w:shd w:val="clear" w:color="auto" w:fill="FFFF00"/>
            <w:vAlign w:val="center"/>
          </w:tcPr>
          <w:p w14:paraId="05D4C3B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医嘱</w:t>
            </w:r>
            <w:r>
              <w:t>信息</w:t>
            </w:r>
          </w:p>
        </w:tc>
        <w:tc>
          <w:tcPr>
            <w:tcW w:w="1200" w:type="dxa"/>
            <w:vAlign w:val="center"/>
          </w:tcPr>
          <w:p w14:paraId="4E645E1A" w14:textId="77777777" w:rsidR="00E828BC" w:rsidRDefault="00E828BC">
            <w:pPr>
              <w:pStyle w:val="TableParagraph"/>
            </w:pPr>
          </w:p>
        </w:tc>
        <w:tc>
          <w:tcPr>
            <w:tcW w:w="1612" w:type="dxa"/>
            <w:vAlign w:val="center"/>
          </w:tcPr>
          <w:p w14:paraId="7B7AEE7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1843" w:type="dxa"/>
            <w:vAlign w:val="center"/>
          </w:tcPr>
          <w:p w14:paraId="361C8349" w14:textId="77777777" w:rsidR="00E828BC" w:rsidRDefault="00E828BC">
            <w:pPr>
              <w:pStyle w:val="TableParagraph"/>
            </w:pPr>
          </w:p>
        </w:tc>
      </w:tr>
      <w:tr w:rsidR="00E828BC" w14:paraId="04E2B8A0" w14:textId="77777777">
        <w:trPr>
          <w:trHeight w:val="283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D26D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&lt;composite&gt;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517C293" w14:textId="77777777" w:rsidR="00E828BC" w:rsidRDefault="00FB3A0E">
            <w:pPr>
              <w:pStyle w:val="TableParagraph"/>
            </w:pPr>
            <w:hyperlink w:anchor="人员信息" w:history="1">
              <w:r>
                <w:rPr>
                  <w:rStyle w:val="ac"/>
                  <w:rFonts w:hint="eastAsia"/>
                </w:rPr>
                <w:t>&lt;</w:t>
              </w:r>
              <w:r>
                <w:rPr>
                  <w:rStyle w:val="ac"/>
                  <w:rFonts w:hint="eastAsia"/>
                </w:rPr>
                <w:t>人员标准信息</w:t>
              </w:r>
              <w:r>
                <w:rPr>
                  <w:rStyle w:val="ac"/>
                  <w:rFonts w:hint="eastAsia"/>
                </w:rPr>
                <w:t>&gt;</w:t>
              </w:r>
            </w:hyperlink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04B49" w14:textId="77777777" w:rsidR="00E828BC" w:rsidRDefault="00E828BC">
            <w:pPr>
              <w:pStyle w:val="TableParagraph"/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4E6B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4DBD8" w14:textId="77777777" w:rsidR="00E828BC" w:rsidRDefault="00E828BC">
            <w:pPr>
              <w:pStyle w:val="TableParagraph"/>
            </w:pPr>
          </w:p>
        </w:tc>
      </w:tr>
    </w:tbl>
    <w:p w14:paraId="08D18CB9" w14:textId="77777777" w:rsidR="00E828BC" w:rsidRDefault="00E828BC">
      <w:pPr>
        <w:rPr>
          <w:rFonts w:ascii="黑体" w:eastAsia="黑体" w:hAnsi="黑体"/>
        </w:rPr>
      </w:pPr>
    </w:p>
    <w:p w14:paraId="6A104A54" w14:textId="77777777" w:rsidR="00E828BC" w:rsidRDefault="00FB3A0E">
      <w:pPr>
        <w:rPr>
          <w:rFonts w:ascii="黑体" w:eastAsia="黑体" w:hAnsi="黑体"/>
        </w:rPr>
      </w:pPr>
      <w:bookmarkStart w:id="68" w:name="病历信息"/>
      <w:r>
        <w:rPr>
          <w:rFonts w:ascii="黑体" w:eastAsia="黑体" w:hAnsi="黑体" w:hint="eastAsia"/>
        </w:rPr>
        <w:t>&lt;</w:t>
      </w:r>
      <w:r>
        <w:rPr>
          <w:rFonts w:ascii="黑体" w:eastAsia="黑体" w:hAnsi="黑体" w:hint="eastAsia"/>
        </w:rPr>
        <w:t>病历信息</w:t>
      </w:r>
      <w:r>
        <w:rPr>
          <w:rFonts w:ascii="黑体" w:eastAsia="黑体" w:hAnsi="黑体" w:hint="eastAsia"/>
        </w:rPr>
        <w:t>&gt;</w:t>
      </w:r>
    </w:p>
    <w:tbl>
      <w:tblPr>
        <w:tblStyle w:val="ae"/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1843"/>
        <w:gridCol w:w="2126"/>
      </w:tblGrid>
      <w:tr w:rsidR="00E828BC" w14:paraId="0D2BD4BD" w14:textId="77777777">
        <w:tc>
          <w:tcPr>
            <w:tcW w:w="2122" w:type="dxa"/>
            <w:shd w:val="clear" w:color="auto" w:fill="D9D9D9" w:themeFill="background1" w:themeFillShade="D9"/>
            <w:vAlign w:val="center"/>
          </w:tcPr>
          <w:bookmarkEnd w:id="68"/>
          <w:p w14:paraId="0E007067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1E4EADF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613437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C1090B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字段适用</w:t>
            </w:r>
            <w:r>
              <w:rPr>
                <w:b/>
                <w:bCs/>
              </w:rPr>
              <w:t>情况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28B82F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02D46BE2" w14:textId="77777777">
        <w:tc>
          <w:tcPr>
            <w:tcW w:w="2122" w:type="dxa"/>
            <w:vAlign w:val="center"/>
          </w:tcPr>
          <w:p w14:paraId="658D011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hospitalRecordId</w:t>
            </w:r>
          </w:p>
        </w:tc>
        <w:tc>
          <w:tcPr>
            <w:tcW w:w="1559" w:type="dxa"/>
            <w:vAlign w:val="center"/>
          </w:tcPr>
          <w:p w14:paraId="6D6EE20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医院病历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vAlign w:val="center"/>
          </w:tcPr>
          <w:p w14:paraId="51E24C95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843" w:type="dxa"/>
            <w:vAlign w:val="center"/>
          </w:tcPr>
          <w:p w14:paraId="71A0DDB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2126" w:type="dxa"/>
            <w:vAlign w:val="center"/>
          </w:tcPr>
          <w:p w14:paraId="4367DEA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系统中电子病历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，用以标识病历信息的唯一性</w:t>
            </w:r>
          </w:p>
        </w:tc>
      </w:tr>
      <w:tr w:rsidR="00E828BC" w14:paraId="5845B2A7" w14:textId="77777777">
        <w:trPr>
          <w:trHeight w:val="90"/>
        </w:trPr>
        <w:tc>
          <w:tcPr>
            <w:tcW w:w="2122" w:type="dxa"/>
            <w:vAlign w:val="center"/>
          </w:tcPr>
          <w:p w14:paraId="2A3B62B8" w14:textId="77777777" w:rsidR="00E828BC" w:rsidRDefault="00FB3A0E">
            <w:pPr>
              <w:pStyle w:val="TableParagraph"/>
            </w:pPr>
            <w:r>
              <w:t>visitDepartment</w:t>
            </w:r>
          </w:p>
        </w:tc>
        <w:tc>
          <w:tcPr>
            <w:tcW w:w="1559" w:type="dxa"/>
            <w:vAlign w:val="center"/>
          </w:tcPr>
          <w:p w14:paraId="4346E75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</w:t>
            </w:r>
            <w:r>
              <w:t>科室</w:t>
            </w:r>
          </w:p>
        </w:tc>
        <w:tc>
          <w:tcPr>
            <w:tcW w:w="1417" w:type="dxa"/>
            <w:vAlign w:val="center"/>
          </w:tcPr>
          <w:p w14:paraId="1226C64F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843" w:type="dxa"/>
            <w:vAlign w:val="center"/>
          </w:tcPr>
          <w:p w14:paraId="7492914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14:paraId="35DC1CB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</w:t>
            </w:r>
            <w:r>
              <w:t>必填</w:t>
            </w:r>
          </w:p>
        </w:tc>
      </w:tr>
      <w:tr w:rsidR="00E828BC" w14:paraId="6AD8C726" w14:textId="77777777">
        <w:trPr>
          <w:trHeight w:val="90"/>
        </w:trPr>
        <w:tc>
          <w:tcPr>
            <w:tcW w:w="2122" w:type="dxa"/>
            <w:vAlign w:val="center"/>
          </w:tcPr>
          <w:p w14:paraId="04E39048" w14:textId="77777777" w:rsidR="00E828BC" w:rsidRDefault="00FB3A0E">
            <w:pPr>
              <w:pStyle w:val="TableParagraph"/>
            </w:pPr>
            <w:r>
              <w:t>visitTime</w:t>
            </w:r>
          </w:p>
        </w:tc>
        <w:tc>
          <w:tcPr>
            <w:tcW w:w="1559" w:type="dxa"/>
            <w:vAlign w:val="center"/>
          </w:tcPr>
          <w:p w14:paraId="2922C4F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</w:t>
            </w:r>
            <w:r>
              <w:t>时间</w:t>
            </w:r>
          </w:p>
        </w:tc>
        <w:tc>
          <w:tcPr>
            <w:tcW w:w="1417" w:type="dxa"/>
            <w:vAlign w:val="center"/>
          </w:tcPr>
          <w:p w14:paraId="35EA208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843" w:type="dxa"/>
            <w:vAlign w:val="center"/>
          </w:tcPr>
          <w:p w14:paraId="71EE9FC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14:paraId="6A73783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</w:t>
            </w:r>
            <w:r>
              <w:t>必填</w:t>
            </w:r>
          </w:p>
        </w:tc>
      </w:tr>
      <w:tr w:rsidR="00E828BC" w14:paraId="7547C24E" w14:textId="77777777">
        <w:trPr>
          <w:trHeight w:val="90"/>
        </w:trPr>
        <w:tc>
          <w:tcPr>
            <w:tcW w:w="2122" w:type="dxa"/>
            <w:vAlign w:val="center"/>
          </w:tcPr>
          <w:p w14:paraId="195CFAD6" w14:textId="77777777" w:rsidR="00E828BC" w:rsidRDefault="00FB3A0E">
            <w:pPr>
              <w:pStyle w:val="TableParagraph"/>
            </w:pPr>
            <w:r>
              <w:lastRenderedPageBreak/>
              <w:t>admissionName</w:t>
            </w:r>
          </w:p>
        </w:tc>
        <w:tc>
          <w:tcPr>
            <w:tcW w:w="1559" w:type="dxa"/>
            <w:vAlign w:val="center"/>
          </w:tcPr>
          <w:p w14:paraId="1F0FAB4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入院科室</w:t>
            </w:r>
          </w:p>
        </w:tc>
        <w:tc>
          <w:tcPr>
            <w:tcW w:w="1417" w:type="dxa"/>
            <w:vAlign w:val="center"/>
          </w:tcPr>
          <w:p w14:paraId="372B6E5B" w14:textId="77777777" w:rsidR="00E828BC" w:rsidRDefault="00FB3A0E">
            <w:pPr>
              <w:pStyle w:val="TableParagraph"/>
              <w:rPr>
                <w:rStyle w:val="af"/>
              </w:rPr>
            </w:pPr>
            <w:r>
              <w:t>String(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843" w:type="dxa"/>
            <w:vAlign w:val="center"/>
          </w:tcPr>
          <w:p w14:paraId="18357A8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0,1,2,3</w:t>
            </w:r>
          </w:p>
        </w:tc>
        <w:tc>
          <w:tcPr>
            <w:tcW w:w="2126" w:type="dxa"/>
            <w:vAlign w:val="center"/>
          </w:tcPr>
          <w:p w14:paraId="56AAE60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  <w:r>
              <w:t>必填</w:t>
            </w:r>
          </w:p>
        </w:tc>
      </w:tr>
      <w:tr w:rsidR="00E828BC" w14:paraId="4ED55530" w14:textId="77777777">
        <w:trPr>
          <w:trHeight w:val="90"/>
        </w:trPr>
        <w:tc>
          <w:tcPr>
            <w:tcW w:w="2122" w:type="dxa"/>
            <w:vAlign w:val="center"/>
          </w:tcPr>
          <w:p w14:paraId="5CF61EC6" w14:textId="77777777" w:rsidR="00E828BC" w:rsidRDefault="00FB3A0E">
            <w:pPr>
              <w:pStyle w:val="TableParagraph"/>
            </w:pPr>
            <w:r>
              <w:t>admissionTime</w:t>
            </w:r>
          </w:p>
        </w:tc>
        <w:tc>
          <w:tcPr>
            <w:tcW w:w="1559" w:type="dxa"/>
            <w:vAlign w:val="center"/>
          </w:tcPr>
          <w:p w14:paraId="6907764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入院时间</w:t>
            </w:r>
          </w:p>
        </w:tc>
        <w:tc>
          <w:tcPr>
            <w:tcW w:w="1417" w:type="dxa"/>
            <w:vAlign w:val="center"/>
          </w:tcPr>
          <w:p w14:paraId="5E50A422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843" w:type="dxa"/>
            <w:vAlign w:val="center"/>
          </w:tcPr>
          <w:p w14:paraId="56B5843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0,1,2,3</w:t>
            </w:r>
          </w:p>
        </w:tc>
        <w:tc>
          <w:tcPr>
            <w:tcW w:w="2126" w:type="dxa"/>
            <w:vAlign w:val="center"/>
          </w:tcPr>
          <w:p w14:paraId="0C9F1AD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  <w:r>
              <w:t>必填</w:t>
            </w:r>
          </w:p>
        </w:tc>
      </w:tr>
      <w:tr w:rsidR="00E828BC" w14:paraId="3C072A7F" w14:textId="77777777">
        <w:trPr>
          <w:trHeight w:val="90"/>
        </w:trPr>
        <w:tc>
          <w:tcPr>
            <w:tcW w:w="2122" w:type="dxa"/>
            <w:vAlign w:val="center"/>
          </w:tcPr>
          <w:p w14:paraId="6931FD48" w14:textId="77777777" w:rsidR="00E828BC" w:rsidRDefault="00FB3A0E">
            <w:pPr>
              <w:pStyle w:val="TableParagraph"/>
            </w:pPr>
            <w:r>
              <w:t>deptName</w:t>
            </w:r>
          </w:p>
        </w:tc>
        <w:tc>
          <w:tcPr>
            <w:tcW w:w="1559" w:type="dxa"/>
            <w:vAlign w:val="center"/>
          </w:tcPr>
          <w:p w14:paraId="3DCEB41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出院</w:t>
            </w:r>
            <w:r>
              <w:t>科室</w:t>
            </w:r>
          </w:p>
        </w:tc>
        <w:tc>
          <w:tcPr>
            <w:tcW w:w="1417" w:type="dxa"/>
            <w:vAlign w:val="center"/>
          </w:tcPr>
          <w:p w14:paraId="3DE060CD" w14:textId="77777777" w:rsidR="00E828BC" w:rsidRDefault="00FB3A0E">
            <w:pPr>
              <w:pStyle w:val="TableParagraph"/>
              <w:rPr>
                <w:rStyle w:val="af"/>
              </w:rPr>
            </w:pPr>
            <w:r>
              <w:t>String(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843" w:type="dxa"/>
            <w:vAlign w:val="center"/>
          </w:tcPr>
          <w:p w14:paraId="63EE6F0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0,1,2,3</w:t>
            </w:r>
          </w:p>
        </w:tc>
        <w:tc>
          <w:tcPr>
            <w:tcW w:w="2126" w:type="dxa"/>
            <w:vAlign w:val="center"/>
          </w:tcPr>
          <w:p w14:paraId="4D25BE6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  <w:r>
              <w:t>必填</w:t>
            </w:r>
          </w:p>
        </w:tc>
      </w:tr>
      <w:tr w:rsidR="00E828BC" w14:paraId="26DF63BA" w14:textId="77777777">
        <w:trPr>
          <w:trHeight w:val="90"/>
        </w:trPr>
        <w:tc>
          <w:tcPr>
            <w:tcW w:w="2122" w:type="dxa"/>
            <w:vAlign w:val="center"/>
          </w:tcPr>
          <w:p w14:paraId="79F62E3D" w14:textId="77777777" w:rsidR="00E828BC" w:rsidRDefault="00FB3A0E">
            <w:pPr>
              <w:pStyle w:val="TableParagraph"/>
            </w:pPr>
            <w:r>
              <w:t>dischargeTime</w:t>
            </w:r>
          </w:p>
        </w:tc>
        <w:tc>
          <w:tcPr>
            <w:tcW w:w="1559" w:type="dxa"/>
            <w:vAlign w:val="center"/>
          </w:tcPr>
          <w:p w14:paraId="7458CDC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出院</w:t>
            </w:r>
            <w:r>
              <w:t>时间</w:t>
            </w:r>
          </w:p>
        </w:tc>
        <w:tc>
          <w:tcPr>
            <w:tcW w:w="1417" w:type="dxa"/>
            <w:vAlign w:val="center"/>
          </w:tcPr>
          <w:p w14:paraId="0DDB0943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843" w:type="dxa"/>
            <w:vAlign w:val="center"/>
          </w:tcPr>
          <w:p w14:paraId="26FF0B3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0,1,2,3</w:t>
            </w:r>
          </w:p>
        </w:tc>
        <w:tc>
          <w:tcPr>
            <w:tcW w:w="2126" w:type="dxa"/>
            <w:vAlign w:val="center"/>
          </w:tcPr>
          <w:p w14:paraId="215DCF1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  <w:r>
              <w:t>必填</w:t>
            </w:r>
          </w:p>
        </w:tc>
      </w:tr>
      <w:tr w:rsidR="00E828BC" w14:paraId="11196B3A" w14:textId="77777777">
        <w:trPr>
          <w:trHeight w:val="90"/>
        </w:trPr>
        <w:tc>
          <w:tcPr>
            <w:tcW w:w="2122" w:type="dxa"/>
            <w:vAlign w:val="center"/>
          </w:tcPr>
          <w:p w14:paraId="6301A86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hospitalizationDays</w:t>
            </w:r>
          </w:p>
        </w:tc>
        <w:tc>
          <w:tcPr>
            <w:tcW w:w="1559" w:type="dxa"/>
            <w:vAlign w:val="center"/>
          </w:tcPr>
          <w:p w14:paraId="51A5EBA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  <w:r>
              <w:t>天数</w:t>
            </w:r>
          </w:p>
        </w:tc>
        <w:tc>
          <w:tcPr>
            <w:tcW w:w="1417" w:type="dxa"/>
            <w:vAlign w:val="center"/>
          </w:tcPr>
          <w:p w14:paraId="654E5203" w14:textId="77777777" w:rsidR="00E828BC" w:rsidRDefault="00FB3A0E">
            <w:pPr>
              <w:pStyle w:val="TableParagraph"/>
              <w:rPr>
                <w:rStyle w:val="af"/>
              </w:rPr>
            </w:pPr>
            <w:r>
              <w:t>String(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843" w:type="dxa"/>
            <w:vAlign w:val="center"/>
          </w:tcPr>
          <w:p w14:paraId="08AD2FF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0,1,2,3</w:t>
            </w:r>
          </w:p>
        </w:tc>
        <w:tc>
          <w:tcPr>
            <w:tcW w:w="2126" w:type="dxa"/>
            <w:vAlign w:val="center"/>
          </w:tcPr>
          <w:p w14:paraId="77158EE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  <w:r>
              <w:t>必填</w:t>
            </w:r>
          </w:p>
        </w:tc>
      </w:tr>
      <w:tr w:rsidR="00E828BC" w14:paraId="4A97137C" w14:textId="77777777">
        <w:trPr>
          <w:trHeight w:val="90"/>
        </w:trPr>
        <w:tc>
          <w:tcPr>
            <w:tcW w:w="2122" w:type="dxa"/>
            <w:vAlign w:val="center"/>
          </w:tcPr>
          <w:p w14:paraId="1733420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cheifComplaint</w:t>
            </w:r>
          </w:p>
        </w:tc>
        <w:tc>
          <w:tcPr>
            <w:tcW w:w="1559" w:type="dxa"/>
            <w:vAlign w:val="center"/>
          </w:tcPr>
          <w:p w14:paraId="2479A61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主诉</w:t>
            </w:r>
          </w:p>
        </w:tc>
        <w:tc>
          <w:tcPr>
            <w:tcW w:w="1417" w:type="dxa"/>
            <w:vAlign w:val="center"/>
          </w:tcPr>
          <w:p w14:paraId="69E6ABFB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String(2000)</w:t>
            </w:r>
          </w:p>
        </w:tc>
        <w:tc>
          <w:tcPr>
            <w:tcW w:w="1843" w:type="dxa"/>
            <w:vAlign w:val="center"/>
          </w:tcPr>
          <w:p w14:paraId="5160A94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14:paraId="044AF49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入院</w:t>
            </w:r>
            <w:r>
              <w:t>记录必录</w:t>
            </w:r>
          </w:p>
        </w:tc>
      </w:tr>
      <w:tr w:rsidR="00E828BC" w14:paraId="71B6E03D" w14:textId="77777777">
        <w:trPr>
          <w:trHeight w:val="90"/>
        </w:trPr>
        <w:tc>
          <w:tcPr>
            <w:tcW w:w="2122" w:type="dxa"/>
            <w:vAlign w:val="center"/>
          </w:tcPr>
          <w:p w14:paraId="20D35DD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diagnosisTreatment</w:t>
            </w:r>
          </w:p>
        </w:tc>
        <w:tc>
          <w:tcPr>
            <w:tcW w:w="1559" w:type="dxa"/>
            <w:vAlign w:val="center"/>
          </w:tcPr>
          <w:p w14:paraId="67C3696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诊治经过</w:t>
            </w:r>
          </w:p>
        </w:tc>
        <w:tc>
          <w:tcPr>
            <w:tcW w:w="1417" w:type="dxa"/>
            <w:vAlign w:val="center"/>
          </w:tcPr>
          <w:p w14:paraId="4EB06B84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String(2000)</w:t>
            </w:r>
          </w:p>
        </w:tc>
        <w:tc>
          <w:tcPr>
            <w:tcW w:w="1843" w:type="dxa"/>
            <w:vAlign w:val="center"/>
          </w:tcPr>
          <w:p w14:paraId="6119768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28E4EF2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出院</w:t>
            </w:r>
            <w:r>
              <w:t>记录必填</w:t>
            </w:r>
          </w:p>
        </w:tc>
      </w:tr>
      <w:tr w:rsidR="00E828BC" w14:paraId="5C3CE928" w14:textId="77777777">
        <w:trPr>
          <w:trHeight w:val="90"/>
        </w:trPr>
        <w:tc>
          <w:tcPr>
            <w:tcW w:w="2122" w:type="dxa"/>
            <w:vAlign w:val="center"/>
          </w:tcPr>
          <w:p w14:paraId="0FC56BCA" w14:textId="77777777" w:rsidR="00E828BC" w:rsidRDefault="00FB3A0E">
            <w:pPr>
              <w:pStyle w:val="TableParagraph"/>
            </w:pPr>
            <w:r>
              <w:t>mainTestResults</w:t>
            </w:r>
          </w:p>
        </w:tc>
        <w:tc>
          <w:tcPr>
            <w:tcW w:w="1559" w:type="dxa"/>
            <w:vAlign w:val="center"/>
          </w:tcPr>
          <w:p w14:paraId="23C4DFF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检查结果</w:t>
            </w:r>
          </w:p>
        </w:tc>
        <w:tc>
          <w:tcPr>
            <w:tcW w:w="1417" w:type="dxa"/>
            <w:vAlign w:val="center"/>
          </w:tcPr>
          <w:p w14:paraId="52D056A0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String(2000)</w:t>
            </w:r>
          </w:p>
        </w:tc>
        <w:tc>
          <w:tcPr>
            <w:tcW w:w="1843" w:type="dxa"/>
            <w:vAlign w:val="center"/>
          </w:tcPr>
          <w:p w14:paraId="1D9820C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702F28CB" w14:textId="77777777" w:rsidR="00E828BC" w:rsidRDefault="00E828BC">
            <w:pPr>
              <w:pStyle w:val="TableParagraph"/>
            </w:pPr>
          </w:p>
        </w:tc>
      </w:tr>
      <w:tr w:rsidR="00E828BC" w14:paraId="103BE189" w14:textId="77777777">
        <w:trPr>
          <w:trHeight w:val="90"/>
        </w:trPr>
        <w:tc>
          <w:tcPr>
            <w:tcW w:w="2122" w:type="dxa"/>
            <w:vAlign w:val="center"/>
          </w:tcPr>
          <w:p w14:paraId="27C995A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attendingPhysician</w:t>
            </w:r>
          </w:p>
        </w:tc>
        <w:tc>
          <w:tcPr>
            <w:tcW w:w="1559" w:type="dxa"/>
            <w:vAlign w:val="center"/>
          </w:tcPr>
          <w:p w14:paraId="7B7ECD4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主治医生</w:t>
            </w:r>
          </w:p>
        </w:tc>
        <w:tc>
          <w:tcPr>
            <w:tcW w:w="1417" w:type="dxa"/>
            <w:vAlign w:val="center"/>
          </w:tcPr>
          <w:p w14:paraId="4A96240A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String(50)</w:t>
            </w:r>
          </w:p>
        </w:tc>
        <w:tc>
          <w:tcPr>
            <w:tcW w:w="1843" w:type="dxa"/>
            <w:vAlign w:val="center"/>
          </w:tcPr>
          <w:p w14:paraId="7CF1683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2126" w:type="dxa"/>
            <w:vAlign w:val="center"/>
          </w:tcPr>
          <w:p w14:paraId="543855A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  <w:r>
              <w:t>必填</w:t>
            </w:r>
          </w:p>
        </w:tc>
      </w:tr>
      <w:tr w:rsidR="00E828BC" w14:paraId="42E8DFAD" w14:textId="77777777">
        <w:trPr>
          <w:trHeight w:val="90"/>
        </w:trPr>
        <w:tc>
          <w:tcPr>
            <w:tcW w:w="2122" w:type="dxa"/>
            <w:vAlign w:val="center"/>
          </w:tcPr>
          <w:p w14:paraId="6447F8C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historyPresentIllness</w:t>
            </w:r>
          </w:p>
        </w:tc>
        <w:tc>
          <w:tcPr>
            <w:tcW w:w="1559" w:type="dxa"/>
            <w:vAlign w:val="center"/>
          </w:tcPr>
          <w:p w14:paraId="381F79A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现病史</w:t>
            </w:r>
          </w:p>
        </w:tc>
        <w:tc>
          <w:tcPr>
            <w:tcW w:w="1417" w:type="dxa"/>
            <w:vAlign w:val="center"/>
          </w:tcPr>
          <w:p w14:paraId="2A8ADE93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String(2000)</w:t>
            </w:r>
          </w:p>
        </w:tc>
        <w:tc>
          <w:tcPr>
            <w:tcW w:w="1843" w:type="dxa"/>
            <w:vAlign w:val="center"/>
          </w:tcPr>
          <w:p w14:paraId="2C897E4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14:paraId="31BD36B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入院</w:t>
            </w:r>
            <w:r>
              <w:t>记录必录</w:t>
            </w:r>
          </w:p>
        </w:tc>
      </w:tr>
      <w:tr w:rsidR="00E828BC" w14:paraId="18F3BAE2" w14:textId="77777777">
        <w:trPr>
          <w:trHeight w:val="90"/>
        </w:trPr>
        <w:tc>
          <w:tcPr>
            <w:tcW w:w="2122" w:type="dxa"/>
            <w:vAlign w:val="center"/>
          </w:tcPr>
          <w:p w14:paraId="7AD9B77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pastDiseaseHistory</w:t>
            </w:r>
          </w:p>
        </w:tc>
        <w:tc>
          <w:tcPr>
            <w:tcW w:w="1559" w:type="dxa"/>
            <w:vAlign w:val="center"/>
          </w:tcPr>
          <w:p w14:paraId="0D60B60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既往史</w:t>
            </w:r>
          </w:p>
        </w:tc>
        <w:tc>
          <w:tcPr>
            <w:tcW w:w="1417" w:type="dxa"/>
            <w:vAlign w:val="center"/>
          </w:tcPr>
          <w:p w14:paraId="523454B4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String(2000)</w:t>
            </w:r>
          </w:p>
        </w:tc>
        <w:tc>
          <w:tcPr>
            <w:tcW w:w="1843" w:type="dxa"/>
            <w:vAlign w:val="center"/>
          </w:tcPr>
          <w:p w14:paraId="3CA26AA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14:paraId="3DE1C29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入院</w:t>
            </w:r>
            <w:r>
              <w:t>记录必录</w:t>
            </w:r>
          </w:p>
        </w:tc>
      </w:tr>
      <w:tr w:rsidR="00E828BC" w14:paraId="283CE62B" w14:textId="77777777">
        <w:trPr>
          <w:trHeight w:val="90"/>
        </w:trPr>
        <w:tc>
          <w:tcPr>
            <w:tcW w:w="2122" w:type="dxa"/>
            <w:vAlign w:val="center"/>
          </w:tcPr>
          <w:p w14:paraId="59552C4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personalHistory</w:t>
            </w:r>
          </w:p>
        </w:tc>
        <w:tc>
          <w:tcPr>
            <w:tcW w:w="1559" w:type="dxa"/>
            <w:vAlign w:val="center"/>
          </w:tcPr>
          <w:p w14:paraId="3390277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个人史</w:t>
            </w:r>
          </w:p>
        </w:tc>
        <w:tc>
          <w:tcPr>
            <w:tcW w:w="1417" w:type="dxa"/>
            <w:vAlign w:val="center"/>
          </w:tcPr>
          <w:p w14:paraId="3C45BB65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String(2000)</w:t>
            </w:r>
          </w:p>
        </w:tc>
        <w:tc>
          <w:tcPr>
            <w:tcW w:w="1843" w:type="dxa"/>
            <w:vAlign w:val="center"/>
          </w:tcPr>
          <w:p w14:paraId="5A32E50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14:paraId="6D887D5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入院</w:t>
            </w:r>
            <w:r>
              <w:t>记录必录</w:t>
            </w:r>
          </w:p>
        </w:tc>
      </w:tr>
      <w:tr w:rsidR="00E828BC" w14:paraId="30947C40" w14:textId="77777777">
        <w:trPr>
          <w:trHeight w:val="90"/>
        </w:trPr>
        <w:tc>
          <w:tcPr>
            <w:tcW w:w="2122" w:type="dxa"/>
            <w:vAlign w:val="center"/>
          </w:tcPr>
          <w:p w14:paraId="4356D3C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diseaseList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7506DF5D" w14:textId="77777777" w:rsidR="00E828BC" w:rsidRDefault="00FB3A0E">
            <w:pPr>
              <w:pStyle w:val="TableParagraph"/>
            </w:pPr>
            <w:hyperlink w:anchor="疾病信息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疾病信息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417" w:type="dxa"/>
            <w:vAlign w:val="center"/>
          </w:tcPr>
          <w:p w14:paraId="23B3F8D5" w14:textId="77777777" w:rsidR="00E828BC" w:rsidRDefault="00E828BC">
            <w:pPr>
              <w:pStyle w:val="TableParagraph"/>
            </w:pPr>
          </w:p>
        </w:tc>
        <w:tc>
          <w:tcPr>
            <w:tcW w:w="1843" w:type="dxa"/>
            <w:vAlign w:val="center"/>
          </w:tcPr>
          <w:p w14:paraId="4A5DDB9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126" w:type="dxa"/>
            <w:vAlign w:val="center"/>
          </w:tcPr>
          <w:p w14:paraId="0DBD41D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ICD-10</w:t>
            </w:r>
            <w:r>
              <w:rPr>
                <w:rFonts w:hint="eastAsia"/>
              </w:rPr>
              <w:t>《疾病和有关健康问题的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国际统计分类》。</w:t>
            </w:r>
          </w:p>
        </w:tc>
      </w:tr>
      <w:tr w:rsidR="00E828BC" w14:paraId="7E3944F5" w14:textId="77777777">
        <w:trPr>
          <w:trHeight w:val="90"/>
        </w:trPr>
        <w:tc>
          <w:tcPr>
            <w:tcW w:w="2122" w:type="dxa"/>
            <w:vAlign w:val="center"/>
          </w:tcPr>
          <w:p w14:paraId="4B6F693C" w14:textId="77777777" w:rsidR="00E828BC" w:rsidRDefault="00FB3A0E">
            <w:pPr>
              <w:pStyle w:val="TableParagraph"/>
            </w:pPr>
            <w:r>
              <w:t>specialDiseases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0C24EF4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特殊病种</w:t>
            </w:r>
          </w:p>
        </w:tc>
        <w:tc>
          <w:tcPr>
            <w:tcW w:w="1417" w:type="dxa"/>
            <w:vAlign w:val="center"/>
          </w:tcPr>
          <w:p w14:paraId="7FFD21E7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String(50)</w:t>
            </w:r>
          </w:p>
        </w:tc>
        <w:tc>
          <w:tcPr>
            <w:tcW w:w="1843" w:type="dxa"/>
            <w:vAlign w:val="center"/>
          </w:tcPr>
          <w:p w14:paraId="2D0A9F5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14:paraId="0B8EBEC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门诊大病、</w:t>
            </w:r>
            <w:proofErr w:type="gramStart"/>
            <w:r>
              <w:rPr>
                <w:rFonts w:hint="eastAsia"/>
              </w:rPr>
              <w:t>慢特病</w:t>
            </w:r>
            <w:proofErr w:type="gramEnd"/>
            <w:r>
              <w:rPr>
                <w:rFonts w:hint="eastAsia"/>
              </w:rPr>
              <w:t>等</w:t>
            </w:r>
          </w:p>
        </w:tc>
      </w:tr>
      <w:tr w:rsidR="00E828BC" w14:paraId="7AF4FDFB" w14:textId="77777777">
        <w:trPr>
          <w:trHeight w:val="90"/>
        </w:trPr>
        <w:tc>
          <w:tcPr>
            <w:tcW w:w="2122" w:type="dxa"/>
            <w:vAlign w:val="center"/>
          </w:tcPr>
          <w:p w14:paraId="7617707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operationList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7C41D8F2" w14:textId="77777777" w:rsidR="00E828BC" w:rsidRDefault="00FB3A0E">
            <w:pPr>
              <w:pStyle w:val="TableParagraph"/>
            </w:pPr>
            <w:hyperlink w:anchor="手术信息列表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手术信息列表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417" w:type="dxa"/>
            <w:vAlign w:val="center"/>
          </w:tcPr>
          <w:p w14:paraId="052CAEC8" w14:textId="77777777" w:rsidR="00E828BC" w:rsidRDefault="00E828BC">
            <w:pPr>
              <w:pStyle w:val="TableParagraph"/>
            </w:pPr>
          </w:p>
        </w:tc>
        <w:tc>
          <w:tcPr>
            <w:tcW w:w="1843" w:type="dxa"/>
            <w:vAlign w:val="center"/>
          </w:tcPr>
          <w:p w14:paraId="1E39F3A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1,3</w:t>
            </w:r>
          </w:p>
        </w:tc>
        <w:tc>
          <w:tcPr>
            <w:tcW w:w="2126" w:type="dxa"/>
            <w:vAlign w:val="center"/>
          </w:tcPr>
          <w:p w14:paraId="3045A5C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手术</w:t>
            </w:r>
            <w:r>
              <w:t>记录、病案首页必填</w:t>
            </w:r>
          </w:p>
        </w:tc>
      </w:tr>
      <w:tr w:rsidR="00E828BC" w14:paraId="553C673C" w14:textId="77777777">
        <w:trPr>
          <w:trHeight w:val="90"/>
        </w:trPr>
        <w:tc>
          <w:tcPr>
            <w:tcW w:w="2122" w:type="dxa"/>
            <w:vAlign w:val="center"/>
          </w:tcPr>
          <w:p w14:paraId="23C085B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dischargeStatus</w:t>
            </w:r>
          </w:p>
        </w:tc>
        <w:tc>
          <w:tcPr>
            <w:tcW w:w="1559" w:type="dxa"/>
            <w:vAlign w:val="center"/>
          </w:tcPr>
          <w:p w14:paraId="2BD676F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出院情况</w:t>
            </w:r>
          </w:p>
        </w:tc>
        <w:tc>
          <w:tcPr>
            <w:tcW w:w="1417" w:type="dxa"/>
            <w:vAlign w:val="center"/>
          </w:tcPr>
          <w:p w14:paraId="5D9E2E54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String(2000)</w:t>
            </w:r>
          </w:p>
        </w:tc>
        <w:tc>
          <w:tcPr>
            <w:tcW w:w="1843" w:type="dxa"/>
            <w:vAlign w:val="center"/>
          </w:tcPr>
          <w:p w14:paraId="1864357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0,1,2,3</w:t>
            </w:r>
          </w:p>
        </w:tc>
        <w:tc>
          <w:tcPr>
            <w:tcW w:w="2126" w:type="dxa"/>
            <w:vAlign w:val="center"/>
          </w:tcPr>
          <w:p w14:paraId="5764E89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  <w:r>
              <w:t>必填</w:t>
            </w:r>
          </w:p>
        </w:tc>
      </w:tr>
      <w:tr w:rsidR="00E828BC" w14:paraId="5953FEF7" w14:textId="77777777">
        <w:trPr>
          <w:trHeight w:val="90"/>
        </w:trPr>
        <w:tc>
          <w:tcPr>
            <w:tcW w:w="2122" w:type="dxa"/>
            <w:vAlign w:val="center"/>
          </w:tcPr>
          <w:p w14:paraId="09515C57" w14:textId="77777777" w:rsidR="00E828BC" w:rsidRDefault="00FB3A0E">
            <w:pPr>
              <w:pStyle w:val="TableParagraph"/>
            </w:pPr>
            <w:r>
              <w:t>medicationRecommendations</w:t>
            </w:r>
          </w:p>
        </w:tc>
        <w:tc>
          <w:tcPr>
            <w:tcW w:w="1559" w:type="dxa"/>
            <w:vAlign w:val="center"/>
          </w:tcPr>
          <w:p w14:paraId="11502C8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出院用药及建议</w:t>
            </w:r>
          </w:p>
        </w:tc>
        <w:tc>
          <w:tcPr>
            <w:tcW w:w="1417" w:type="dxa"/>
            <w:vAlign w:val="center"/>
          </w:tcPr>
          <w:p w14:paraId="4BC9165A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String(2000)</w:t>
            </w:r>
          </w:p>
        </w:tc>
        <w:tc>
          <w:tcPr>
            <w:tcW w:w="1843" w:type="dxa"/>
            <w:vAlign w:val="center"/>
          </w:tcPr>
          <w:p w14:paraId="7C6B565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0,1,2,3</w:t>
            </w:r>
          </w:p>
        </w:tc>
        <w:tc>
          <w:tcPr>
            <w:tcW w:w="2126" w:type="dxa"/>
            <w:vAlign w:val="center"/>
          </w:tcPr>
          <w:p w14:paraId="3CDBDA57" w14:textId="77777777" w:rsidR="00E828BC" w:rsidRDefault="00E828BC">
            <w:pPr>
              <w:pStyle w:val="TableParagraph"/>
            </w:pPr>
          </w:p>
        </w:tc>
      </w:tr>
      <w:tr w:rsidR="00E828BC" w14:paraId="766171E9" w14:textId="77777777">
        <w:trPr>
          <w:trHeight w:val="90"/>
        </w:trPr>
        <w:tc>
          <w:tcPr>
            <w:tcW w:w="2122" w:type="dxa"/>
            <w:vAlign w:val="center"/>
          </w:tcPr>
          <w:p w14:paraId="06692EE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obstetricalHistory</w:t>
            </w:r>
          </w:p>
        </w:tc>
        <w:tc>
          <w:tcPr>
            <w:tcW w:w="1559" w:type="dxa"/>
            <w:vAlign w:val="center"/>
          </w:tcPr>
          <w:p w14:paraId="0C387630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婚育史</w:t>
            </w:r>
            <w:proofErr w:type="gramEnd"/>
          </w:p>
        </w:tc>
        <w:tc>
          <w:tcPr>
            <w:tcW w:w="1417" w:type="dxa"/>
            <w:vAlign w:val="center"/>
          </w:tcPr>
          <w:p w14:paraId="6D1AB9FF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String(2000)</w:t>
            </w:r>
          </w:p>
        </w:tc>
        <w:tc>
          <w:tcPr>
            <w:tcW w:w="1843" w:type="dxa"/>
            <w:vAlign w:val="center"/>
          </w:tcPr>
          <w:p w14:paraId="355E4C1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14:paraId="7D991FAF" w14:textId="77777777" w:rsidR="00E828BC" w:rsidRDefault="00E828BC">
            <w:pPr>
              <w:pStyle w:val="TableParagraph"/>
            </w:pPr>
          </w:p>
        </w:tc>
      </w:tr>
      <w:tr w:rsidR="00E828BC" w14:paraId="38CC4E56" w14:textId="77777777">
        <w:trPr>
          <w:trHeight w:val="90"/>
        </w:trPr>
        <w:tc>
          <w:tcPr>
            <w:tcW w:w="2122" w:type="dxa"/>
            <w:vAlign w:val="center"/>
          </w:tcPr>
          <w:p w14:paraId="135BE2D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menstruationHistory</w:t>
            </w:r>
          </w:p>
        </w:tc>
        <w:tc>
          <w:tcPr>
            <w:tcW w:w="1559" w:type="dxa"/>
            <w:vAlign w:val="center"/>
          </w:tcPr>
          <w:p w14:paraId="471B35C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月经史</w:t>
            </w:r>
          </w:p>
        </w:tc>
        <w:tc>
          <w:tcPr>
            <w:tcW w:w="1417" w:type="dxa"/>
            <w:vAlign w:val="center"/>
          </w:tcPr>
          <w:p w14:paraId="79EB69BC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String(2000)</w:t>
            </w:r>
          </w:p>
        </w:tc>
        <w:tc>
          <w:tcPr>
            <w:tcW w:w="1843" w:type="dxa"/>
            <w:vAlign w:val="center"/>
          </w:tcPr>
          <w:p w14:paraId="57444BF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14:paraId="7222B6D0" w14:textId="77777777" w:rsidR="00E828BC" w:rsidRDefault="00E828BC">
            <w:pPr>
              <w:pStyle w:val="TableParagraph"/>
            </w:pPr>
          </w:p>
        </w:tc>
      </w:tr>
      <w:tr w:rsidR="00E828BC" w14:paraId="0A7B45D0" w14:textId="77777777">
        <w:trPr>
          <w:trHeight w:val="90"/>
        </w:trPr>
        <w:tc>
          <w:tcPr>
            <w:tcW w:w="2122" w:type="dxa"/>
            <w:vAlign w:val="center"/>
          </w:tcPr>
          <w:p w14:paraId="10E60DF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familyHistory</w:t>
            </w:r>
          </w:p>
        </w:tc>
        <w:tc>
          <w:tcPr>
            <w:tcW w:w="1559" w:type="dxa"/>
            <w:vAlign w:val="center"/>
          </w:tcPr>
          <w:p w14:paraId="64B3671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家族史</w:t>
            </w:r>
          </w:p>
        </w:tc>
        <w:tc>
          <w:tcPr>
            <w:tcW w:w="1417" w:type="dxa"/>
            <w:vAlign w:val="center"/>
          </w:tcPr>
          <w:p w14:paraId="5186E8CC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String(2000)</w:t>
            </w:r>
          </w:p>
        </w:tc>
        <w:tc>
          <w:tcPr>
            <w:tcW w:w="1843" w:type="dxa"/>
            <w:vAlign w:val="center"/>
          </w:tcPr>
          <w:p w14:paraId="3F9DB53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14:paraId="203E20C1" w14:textId="77777777" w:rsidR="00E828BC" w:rsidRDefault="00E828BC">
            <w:pPr>
              <w:pStyle w:val="TableParagraph"/>
            </w:pPr>
          </w:p>
        </w:tc>
      </w:tr>
      <w:tr w:rsidR="00E828BC" w14:paraId="1AB43AD0" w14:textId="77777777">
        <w:trPr>
          <w:trHeight w:val="90"/>
        </w:trPr>
        <w:tc>
          <w:tcPr>
            <w:tcW w:w="2122" w:type="dxa"/>
            <w:vAlign w:val="center"/>
          </w:tcPr>
          <w:p w14:paraId="3631EAC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medicalAbstract</w:t>
            </w:r>
          </w:p>
        </w:tc>
        <w:tc>
          <w:tcPr>
            <w:tcW w:w="1559" w:type="dxa"/>
            <w:vAlign w:val="center"/>
          </w:tcPr>
          <w:p w14:paraId="34094A5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出院小结</w:t>
            </w:r>
          </w:p>
        </w:tc>
        <w:tc>
          <w:tcPr>
            <w:tcW w:w="1417" w:type="dxa"/>
            <w:vAlign w:val="center"/>
          </w:tcPr>
          <w:p w14:paraId="63767261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String(2000)</w:t>
            </w:r>
          </w:p>
        </w:tc>
        <w:tc>
          <w:tcPr>
            <w:tcW w:w="1843" w:type="dxa"/>
            <w:vAlign w:val="center"/>
          </w:tcPr>
          <w:p w14:paraId="520ECD9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2</w:t>
            </w:r>
          </w:p>
        </w:tc>
        <w:tc>
          <w:tcPr>
            <w:tcW w:w="2126" w:type="dxa"/>
            <w:vAlign w:val="center"/>
          </w:tcPr>
          <w:p w14:paraId="1CF2690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出院记录</w:t>
            </w:r>
            <w:r>
              <w:t>必填</w:t>
            </w:r>
          </w:p>
        </w:tc>
      </w:tr>
      <w:tr w:rsidR="00E828BC" w14:paraId="68E0E696" w14:textId="77777777">
        <w:trPr>
          <w:trHeight w:val="90"/>
        </w:trPr>
        <w:tc>
          <w:tcPr>
            <w:tcW w:w="2122" w:type="dxa"/>
            <w:vAlign w:val="center"/>
          </w:tcPr>
          <w:p w14:paraId="0F410E6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physicalExaminati</w:t>
            </w:r>
            <w:r>
              <w:rPr>
                <w:rFonts w:hint="eastAsia"/>
              </w:rPr>
              <w:lastRenderedPageBreak/>
              <w:t>on</w:t>
            </w:r>
          </w:p>
        </w:tc>
        <w:tc>
          <w:tcPr>
            <w:tcW w:w="1559" w:type="dxa"/>
            <w:vAlign w:val="center"/>
          </w:tcPr>
          <w:p w14:paraId="4DD2AB9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体格检查</w:t>
            </w:r>
          </w:p>
        </w:tc>
        <w:tc>
          <w:tcPr>
            <w:tcW w:w="1417" w:type="dxa"/>
            <w:vAlign w:val="center"/>
          </w:tcPr>
          <w:p w14:paraId="260E54DE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String(200</w:t>
            </w:r>
            <w:r>
              <w:rPr>
                <w:rStyle w:val="af"/>
              </w:rPr>
              <w:lastRenderedPageBreak/>
              <w:t>0)</w:t>
            </w:r>
          </w:p>
        </w:tc>
        <w:tc>
          <w:tcPr>
            <w:tcW w:w="1843" w:type="dxa"/>
            <w:vAlign w:val="center"/>
          </w:tcPr>
          <w:p w14:paraId="0EDA904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hospitalRecord</w:t>
            </w:r>
            <w:r>
              <w:lastRenderedPageBreak/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14:paraId="71DDE681" w14:textId="77777777" w:rsidR="00E828BC" w:rsidRDefault="00E828BC">
            <w:pPr>
              <w:pStyle w:val="TableParagraph"/>
            </w:pPr>
          </w:p>
        </w:tc>
      </w:tr>
      <w:tr w:rsidR="00E828BC" w14:paraId="4FB7D20D" w14:textId="77777777">
        <w:trPr>
          <w:trHeight w:val="90"/>
        </w:trPr>
        <w:tc>
          <w:tcPr>
            <w:tcW w:w="2122" w:type="dxa"/>
            <w:vAlign w:val="center"/>
          </w:tcPr>
          <w:p w14:paraId="16FAEEE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juniorCollege</w:t>
            </w:r>
          </w:p>
        </w:tc>
        <w:tc>
          <w:tcPr>
            <w:tcW w:w="1559" w:type="dxa"/>
            <w:vAlign w:val="center"/>
          </w:tcPr>
          <w:p w14:paraId="33AC92D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专科情况</w:t>
            </w:r>
          </w:p>
        </w:tc>
        <w:tc>
          <w:tcPr>
            <w:tcW w:w="1417" w:type="dxa"/>
            <w:vAlign w:val="center"/>
          </w:tcPr>
          <w:p w14:paraId="7E89803D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String(2000)</w:t>
            </w:r>
          </w:p>
        </w:tc>
        <w:tc>
          <w:tcPr>
            <w:tcW w:w="1843" w:type="dxa"/>
            <w:vAlign w:val="center"/>
          </w:tcPr>
          <w:p w14:paraId="7C09B15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126" w:type="dxa"/>
            <w:vAlign w:val="center"/>
          </w:tcPr>
          <w:p w14:paraId="1AE49F16" w14:textId="77777777" w:rsidR="00E828BC" w:rsidRDefault="00E828BC">
            <w:pPr>
              <w:pStyle w:val="TableParagraph"/>
            </w:pPr>
          </w:p>
        </w:tc>
      </w:tr>
      <w:tr w:rsidR="00E828BC" w14:paraId="6BFAA617" w14:textId="77777777">
        <w:trPr>
          <w:trHeight w:val="90"/>
        </w:trPr>
        <w:tc>
          <w:tcPr>
            <w:tcW w:w="2122" w:type="dxa"/>
            <w:vAlign w:val="center"/>
          </w:tcPr>
          <w:p w14:paraId="5A022C5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auxiliaryExamination</w:t>
            </w:r>
          </w:p>
        </w:tc>
        <w:tc>
          <w:tcPr>
            <w:tcW w:w="1559" w:type="dxa"/>
            <w:vAlign w:val="center"/>
          </w:tcPr>
          <w:p w14:paraId="206CDE5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辅助检查</w:t>
            </w:r>
          </w:p>
        </w:tc>
        <w:tc>
          <w:tcPr>
            <w:tcW w:w="1417" w:type="dxa"/>
            <w:vAlign w:val="center"/>
          </w:tcPr>
          <w:p w14:paraId="0B9AF21F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String(2000)</w:t>
            </w:r>
          </w:p>
        </w:tc>
        <w:tc>
          <w:tcPr>
            <w:tcW w:w="1843" w:type="dxa"/>
            <w:vAlign w:val="center"/>
          </w:tcPr>
          <w:p w14:paraId="5247576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126" w:type="dxa"/>
            <w:vAlign w:val="center"/>
          </w:tcPr>
          <w:p w14:paraId="15F17AA4" w14:textId="77777777" w:rsidR="00E828BC" w:rsidRDefault="00E828BC">
            <w:pPr>
              <w:pStyle w:val="TableParagraph"/>
            </w:pPr>
          </w:p>
        </w:tc>
      </w:tr>
      <w:tr w:rsidR="00E828BC" w14:paraId="2807F57D" w14:textId="77777777">
        <w:trPr>
          <w:trHeight w:val="90"/>
        </w:trPr>
        <w:tc>
          <w:tcPr>
            <w:tcW w:w="2122" w:type="dxa"/>
            <w:vAlign w:val="center"/>
          </w:tcPr>
          <w:p w14:paraId="09C2A94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clinicalPath</w:t>
            </w:r>
          </w:p>
        </w:tc>
        <w:tc>
          <w:tcPr>
            <w:tcW w:w="1559" w:type="dxa"/>
            <w:vAlign w:val="center"/>
          </w:tcPr>
          <w:p w14:paraId="0BE407D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临床路径</w:t>
            </w:r>
          </w:p>
        </w:tc>
        <w:tc>
          <w:tcPr>
            <w:tcW w:w="1417" w:type="dxa"/>
            <w:vAlign w:val="center"/>
          </w:tcPr>
          <w:p w14:paraId="460DAC28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String(2000)</w:t>
            </w:r>
          </w:p>
        </w:tc>
        <w:tc>
          <w:tcPr>
            <w:tcW w:w="1843" w:type="dxa"/>
            <w:vAlign w:val="center"/>
          </w:tcPr>
          <w:p w14:paraId="1592475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126" w:type="dxa"/>
            <w:vAlign w:val="center"/>
          </w:tcPr>
          <w:p w14:paraId="27C768B0" w14:textId="77777777" w:rsidR="00E828BC" w:rsidRDefault="00E828BC">
            <w:pPr>
              <w:pStyle w:val="TableParagraph"/>
            </w:pPr>
          </w:p>
        </w:tc>
      </w:tr>
      <w:tr w:rsidR="00E828BC" w14:paraId="3D24CB59" w14:textId="77777777">
        <w:trPr>
          <w:trHeight w:val="90"/>
        </w:trPr>
        <w:tc>
          <w:tcPr>
            <w:tcW w:w="2122" w:type="dxa"/>
            <w:vAlign w:val="center"/>
          </w:tcPr>
          <w:p w14:paraId="5461962C" w14:textId="77777777" w:rsidR="00E828BC" w:rsidRDefault="00FB3A0E">
            <w:pPr>
              <w:pStyle w:val="TableParagraph"/>
            </w:pPr>
            <w:r>
              <w:rPr>
                <w:rFonts w:ascii="黑体" w:eastAsia="黑体" w:hAnsi="Times New Roman" w:cs="黑体"/>
                <w:szCs w:val="21"/>
                <w:lang w:val="zh-CN"/>
              </w:rPr>
              <w:t>treatmentInfo</w:t>
            </w:r>
          </w:p>
        </w:tc>
        <w:tc>
          <w:tcPr>
            <w:tcW w:w="1559" w:type="dxa"/>
            <w:vAlign w:val="center"/>
          </w:tcPr>
          <w:p w14:paraId="3ECB070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处理</w:t>
            </w:r>
            <w:r>
              <w:t>意见</w:t>
            </w:r>
          </w:p>
        </w:tc>
        <w:tc>
          <w:tcPr>
            <w:tcW w:w="1417" w:type="dxa"/>
            <w:vAlign w:val="center"/>
          </w:tcPr>
          <w:p w14:paraId="0DDA5B3D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 xml:space="preserve">String(2000) </w:t>
            </w:r>
          </w:p>
        </w:tc>
        <w:tc>
          <w:tcPr>
            <w:tcW w:w="1843" w:type="dxa"/>
            <w:vAlign w:val="center"/>
          </w:tcPr>
          <w:p w14:paraId="0CEADAA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14:paraId="28D2E195" w14:textId="77777777" w:rsidR="00E828BC" w:rsidRDefault="00E828BC">
            <w:pPr>
              <w:pStyle w:val="TableParagraph"/>
            </w:pPr>
          </w:p>
        </w:tc>
      </w:tr>
      <w:tr w:rsidR="00E828BC" w14:paraId="4E878D10" w14:textId="77777777">
        <w:trPr>
          <w:trHeight w:val="90"/>
        </w:trPr>
        <w:tc>
          <w:tcPr>
            <w:tcW w:w="2122" w:type="dxa"/>
            <w:vAlign w:val="center"/>
          </w:tcPr>
          <w:p w14:paraId="4799F457" w14:textId="77777777" w:rsidR="00E828BC" w:rsidRDefault="00FB3A0E">
            <w:pPr>
              <w:pStyle w:val="TableParagraph"/>
            </w:pPr>
            <w:r>
              <w:rPr>
                <w:rFonts w:ascii="黑体" w:eastAsia="黑体" w:hAnsi="Times New Roman" w:cs="黑体"/>
                <w:szCs w:val="21"/>
                <w:lang w:val="zh-CN"/>
              </w:rPr>
              <w:t>conditionInHospital</w:t>
            </w:r>
          </w:p>
        </w:tc>
        <w:tc>
          <w:tcPr>
            <w:tcW w:w="1559" w:type="dxa"/>
            <w:vAlign w:val="center"/>
          </w:tcPr>
          <w:p w14:paraId="783F93B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入院</w:t>
            </w:r>
            <w:r>
              <w:t>情况</w:t>
            </w:r>
          </w:p>
        </w:tc>
        <w:tc>
          <w:tcPr>
            <w:tcW w:w="1417" w:type="dxa"/>
            <w:vAlign w:val="center"/>
          </w:tcPr>
          <w:p w14:paraId="3A135CE1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String(2000)</w:t>
            </w:r>
          </w:p>
        </w:tc>
        <w:tc>
          <w:tcPr>
            <w:tcW w:w="1843" w:type="dxa"/>
            <w:vAlign w:val="center"/>
          </w:tcPr>
          <w:p w14:paraId="13DEE59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0</w:t>
            </w:r>
            <w:r>
              <w:rPr>
                <w:rFonts w:hint="eastAsia"/>
              </w:rPr>
              <w:t>,2</w:t>
            </w:r>
          </w:p>
        </w:tc>
        <w:tc>
          <w:tcPr>
            <w:tcW w:w="2126" w:type="dxa"/>
            <w:vAlign w:val="center"/>
          </w:tcPr>
          <w:p w14:paraId="691B11D2" w14:textId="77777777" w:rsidR="00E828BC" w:rsidRDefault="00E828BC">
            <w:pPr>
              <w:pStyle w:val="TableParagraph"/>
            </w:pPr>
          </w:p>
        </w:tc>
      </w:tr>
      <w:tr w:rsidR="00E828BC" w14:paraId="3394BF12" w14:textId="77777777">
        <w:trPr>
          <w:trHeight w:val="90"/>
        </w:trPr>
        <w:tc>
          <w:tcPr>
            <w:tcW w:w="2122" w:type="dxa"/>
            <w:vAlign w:val="center"/>
          </w:tcPr>
          <w:p w14:paraId="413B8E9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totalRecordInfo</w:t>
            </w:r>
          </w:p>
        </w:tc>
        <w:tc>
          <w:tcPr>
            <w:tcW w:w="1559" w:type="dxa"/>
            <w:vAlign w:val="center"/>
          </w:tcPr>
          <w:p w14:paraId="24DAAA7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全量病历信息</w:t>
            </w:r>
          </w:p>
        </w:tc>
        <w:tc>
          <w:tcPr>
            <w:tcW w:w="1417" w:type="dxa"/>
            <w:vAlign w:val="center"/>
          </w:tcPr>
          <w:p w14:paraId="73C9C4F5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String(2000)</w:t>
            </w:r>
          </w:p>
        </w:tc>
        <w:tc>
          <w:tcPr>
            <w:tcW w:w="1843" w:type="dxa"/>
            <w:vAlign w:val="center"/>
          </w:tcPr>
          <w:p w14:paraId="1E95DA4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126" w:type="dxa"/>
            <w:vAlign w:val="center"/>
          </w:tcPr>
          <w:p w14:paraId="75E37F3A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放该</w:t>
            </w:r>
            <w:r>
              <w:t>类型</w:t>
            </w:r>
            <w:proofErr w:type="gramEnd"/>
            <w:r>
              <w:t>的全部病历信息</w:t>
            </w:r>
          </w:p>
        </w:tc>
      </w:tr>
      <w:tr w:rsidR="00697853" w14:paraId="6E848C54" w14:textId="77777777">
        <w:trPr>
          <w:trHeight w:val="90"/>
          <w:ins w:id="69" w:author="za-duting" w:date="2018-07-24T17:00:00Z"/>
        </w:trPr>
        <w:tc>
          <w:tcPr>
            <w:tcW w:w="2122" w:type="dxa"/>
            <w:vAlign w:val="center"/>
          </w:tcPr>
          <w:p w14:paraId="6C72D7B3" w14:textId="77777777" w:rsidR="00697853" w:rsidRDefault="00697853" w:rsidP="00697853">
            <w:pPr>
              <w:pStyle w:val="TableParagraph"/>
              <w:rPr>
                <w:ins w:id="70" w:author="za-duting" w:date="2018-07-24T17:00:00Z"/>
                <w:rFonts w:hint="eastAsia"/>
              </w:rPr>
            </w:pPr>
            <w:ins w:id="71" w:author="za-duting" w:date="2018-07-24T17:01:00Z">
              <w:r>
                <w:t>f</w:t>
              </w:r>
              <w:r>
                <w:rPr>
                  <w:rFonts w:hint="eastAsia"/>
                </w:rPr>
                <w:t>ormat</w:t>
              </w:r>
            </w:ins>
          </w:p>
        </w:tc>
        <w:tc>
          <w:tcPr>
            <w:tcW w:w="1559" w:type="dxa"/>
            <w:vAlign w:val="center"/>
          </w:tcPr>
          <w:p w14:paraId="0CC9D6C8" w14:textId="77777777" w:rsidR="00697853" w:rsidRDefault="00697853" w:rsidP="00697853">
            <w:pPr>
              <w:pStyle w:val="TableParagraph"/>
              <w:rPr>
                <w:ins w:id="72" w:author="za-duting" w:date="2018-07-24T17:00:00Z"/>
                <w:rFonts w:hint="eastAsia"/>
              </w:rPr>
            </w:pPr>
            <w:ins w:id="73" w:author="za-duting" w:date="2018-07-24T17:01:00Z">
              <w:r>
                <w:rPr>
                  <w:rFonts w:hint="eastAsia"/>
                </w:rPr>
                <w:t>全</w:t>
              </w:r>
              <w:proofErr w:type="gramStart"/>
              <w:r>
                <w:rPr>
                  <w:rFonts w:hint="eastAsia"/>
                </w:rPr>
                <w:t>量信息</w:t>
              </w:r>
              <w:proofErr w:type="gramEnd"/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417" w:type="dxa"/>
            <w:vAlign w:val="center"/>
          </w:tcPr>
          <w:p w14:paraId="364167BC" w14:textId="77777777" w:rsidR="00697853" w:rsidRDefault="00697853" w:rsidP="00697853">
            <w:pPr>
              <w:pStyle w:val="TableParagraph"/>
              <w:rPr>
                <w:ins w:id="74" w:author="za-duting" w:date="2018-07-24T17:00:00Z"/>
                <w:rStyle w:val="af"/>
              </w:rPr>
            </w:pPr>
            <w:ins w:id="75" w:author="za-duting" w:date="2018-07-24T17:01:00Z">
              <w:r>
                <w:rPr>
                  <w:rStyle w:val="af"/>
                </w:rPr>
                <w:t>String(20)</w:t>
              </w:r>
            </w:ins>
          </w:p>
        </w:tc>
        <w:tc>
          <w:tcPr>
            <w:tcW w:w="1843" w:type="dxa"/>
            <w:vAlign w:val="center"/>
          </w:tcPr>
          <w:p w14:paraId="0635702A" w14:textId="77777777" w:rsidR="00697853" w:rsidRDefault="00697853" w:rsidP="00697853">
            <w:pPr>
              <w:pStyle w:val="TableParagraph"/>
              <w:rPr>
                <w:ins w:id="76" w:author="za-duting" w:date="2018-07-24T17:01:00Z"/>
              </w:rPr>
            </w:pPr>
            <w:ins w:id="77" w:author="za-duting" w:date="2018-07-24T17:01:00Z">
              <w:r>
                <w:rPr>
                  <w:rFonts w:hint="eastAsia"/>
                </w:rPr>
                <w:t>全量病历信息有值时</w:t>
              </w:r>
              <w:r>
                <w:t>，</w:t>
              </w:r>
              <w:r>
                <w:rPr>
                  <w:rFonts w:hint="eastAsia"/>
                </w:rPr>
                <w:t>需</w:t>
              </w:r>
              <w:proofErr w:type="gramStart"/>
              <w:r>
                <w:t>填入</w:t>
              </w:r>
              <w:r>
                <w:rPr>
                  <w:rFonts w:hint="eastAsia"/>
                </w:rPr>
                <w:t>全量信息</w:t>
              </w:r>
              <w:proofErr w:type="gramEnd"/>
              <w:r>
                <w:t>的类型</w:t>
              </w:r>
            </w:ins>
          </w:p>
          <w:p w14:paraId="4B1CBF11" w14:textId="77777777" w:rsidR="00697853" w:rsidRDefault="00697853" w:rsidP="00697853">
            <w:pPr>
              <w:pStyle w:val="TableParagraph"/>
              <w:rPr>
                <w:ins w:id="78" w:author="za-duting" w:date="2018-07-24T17:00:00Z"/>
                <w:rFonts w:hint="eastAsia"/>
              </w:rPr>
            </w:pPr>
          </w:p>
        </w:tc>
        <w:tc>
          <w:tcPr>
            <w:tcW w:w="2126" w:type="dxa"/>
            <w:vAlign w:val="center"/>
          </w:tcPr>
          <w:p w14:paraId="28DAD7C7" w14:textId="77777777" w:rsidR="00697853" w:rsidRDefault="00697853" w:rsidP="00697853">
            <w:pPr>
              <w:pStyle w:val="TableParagraph"/>
              <w:rPr>
                <w:ins w:id="79" w:author="za-duting" w:date="2018-07-24T17:01:00Z"/>
              </w:rPr>
            </w:pPr>
            <w:ins w:id="80" w:author="za-duting" w:date="2018-07-24T17:01:00Z">
              <w:r>
                <w:t>1 Html / Htm</w:t>
              </w:r>
            </w:ins>
          </w:p>
          <w:p w14:paraId="6E94B6A5" w14:textId="77777777" w:rsidR="00697853" w:rsidRDefault="00697853" w:rsidP="00697853">
            <w:pPr>
              <w:pStyle w:val="TableParagraph"/>
              <w:rPr>
                <w:ins w:id="81" w:author="za-duting" w:date="2018-07-24T17:01:00Z"/>
              </w:rPr>
            </w:pPr>
            <w:ins w:id="82" w:author="za-duting" w:date="2018-07-24T17:01:00Z">
              <w:r>
                <w:t>2 XML</w:t>
              </w:r>
            </w:ins>
          </w:p>
          <w:p w14:paraId="5A2FD179" w14:textId="77777777" w:rsidR="00697853" w:rsidRDefault="00697853" w:rsidP="00697853">
            <w:pPr>
              <w:pStyle w:val="TableParagraph"/>
              <w:rPr>
                <w:ins w:id="83" w:author="za-duting" w:date="2018-07-24T17:01:00Z"/>
              </w:rPr>
            </w:pPr>
            <w:ins w:id="84" w:author="za-duting" w:date="2018-07-24T17:01:00Z">
              <w:r>
                <w:t>3 PDF</w:t>
              </w:r>
            </w:ins>
          </w:p>
          <w:p w14:paraId="778400C5" w14:textId="77777777" w:rsidR="00697853" w:rsidRDefault="00697853" w:rsidP="00697853">
            <w:pPr>
              <w:pStyle w:val="TableParagraph"/>
              <w:rPr>
                <w:ins w:id="85" w:author="za-duting" w:date="2018-07-24T17:01:00Z"/>
              </w:rPr>
            </w:pPr>
            <w:ins w:id="86" w:author="za-duting" w:date="2018-07-24T17:01:00Z">
              <w:r>
                <w:t>4 Word</w:t>
              </w:r>
            </w:ins>
          </w:p>
          <w:p w14:paraId="1E1E8266" w14:textId="77777777" w:rsidR="00697853" w:rsidRDefault="00697853" w:rsidP="00697853">
            <w:pPr>
              <w:pStyle w:val="TableParagraph"/>
              <w:rPr>
                <w:ins w:id="87" w:author="za-duting" w:date="2018-07-24T17:01:00Z"/>
              </w:rPr>
            </w:pPr>
            <w:ins w:id="88" w:author="za-duting" w:date="2018-07-24T17:01:00Z">
              <w:r>
                <w:t>5 Txt</w:t>
              </w:r>
            </w:ins>
          </w:p>
          <w:p w14:paraId="137D4E36" w14:textId="77777777" w:rsidR="00697853" w:rsidRDefault="00697853" w:rsidP="00697853">
            <w:pPr>
              <w:pStyle w:val="TableParagraph"/>
              <w:rPr>
                <w:ins w:id="89" w:author="za-duting" w:date="2018-07-24T17:01:00Z"/>
              </w:rPr>
            </w:pPr>
            <w:ins w:id="90" w:author="za-duting" w:date="2018-07-24T17:01:00Z">
              <w:r>
                <w:t>6 CSV</w:t>
              </w:r>
            </w:ins>
          </w:p>
          <w:p w14:paraId="492E2836" w14:textId="77777777" w:rsidR="00697853" w:rsidRDefault="00697853" w:rsidP="00697853">
            <w:pPr>
              <w:pStyle w:val="TableParagraph"/>
              <w:rPr>
                <w:ins w:id="91" w:author="za-duting" w:date="2018-07-24T17:01:00Z"/>
              </w:rPr>
            </w:pPr>
            <w:ins w:id="92" w:author="za-duting" w:date="2018-07-24T17:01:00Z">
              <w:r>
                <w:t>7 Excel</w:t>
              </w:r>
            </w:ins>
          </w:p>
          <w:p w14:paraId="0AC97B1C" w14:textId="77777777" w:rsidR="00697853" w:rsidRDefault="00697853" w:rsidP="00697853">
            <w:pPr>
              <w:pStyle w:val="TableParagraph"/>
              <w:rPr>
                <w:ins w:id="93" w:author="za-duting" w:date="2018-07-24T17:00:00Z"/>
                <w:rFonts w:hint="eastAsia"/>
              </w:rPr>
            </w:pPr>
            <w:ins w:id="94" w:author="za-duting" w:date="2018-07-24T17:01:00Z">
              <w:r>
                <w:t xml:space="preserve">8 </w:t>
              </w:r>
              <w:r>
                <w:rPr>
                  <w:rFonts w:hint="eastAsia"/>
                </w:rPr>
                <w:t>其他</w:t>
              </w:r>
            </w:ins>
          </w:p>
        </w:tc>
      </w:tr>
    </w:tbl>
    <w:p w14:paraId="6E086454" w14:textId="77777777" w:rsidR="00E828BC" w:rsidRDefault="00E828BC"/>
    <w:p w14:paraId="52FDE76C" w14:textId="77777777" w:rsidR="00E828BC" w:rsidRDefault="00FB3A0E">
      <w:pPr>
        <w:rPr>
          <w:sz w:val="22"/>
        </w:rPr>
      </w:pPr>
      <w:r>
        <w:rPr>
          <w:rFonts w:hint="eastAsia"/>
        </w:rPr>
        <w:t>&lt;</w:t>
      </w:r>
      <w:r>
        <w:rPr>
          <w:rFonts w:hint="eastAsia"/>
        </w:rPr>
        <w:t>医嘱</w:t>
      </w:r>
      <w:r>
        <w:t>信息</w:t>
      </w:r>
      <w:r>
        <w:rPr>
          <w:rFonts w:hint="eastAsia"/>
        </w:rPr>
        <w:t>&gt;</w:t>
      </w:r>
      <w:r>
        <w:t>&lt; o</w:t>
      </w:r>
      <w:r>
        <w:rPr>
          <w:rFonts w:hint="eastAsia"/>
        </w:rPr>
        <w:t>rder</w:t>
      </w:r>
      <w:r>
        <w:t>List</w:t>
      </w:r>
      <w:r>
        <w:rPr>
          <w:sz w:val="22"/>
        </w:rPr>
        <w:t xml:space="preserve"> &gt;</w:t>
      </w:r>
    </w:p>
    <w:tbl>
      <w:tblPr>
        <w:tblStyle w:val="ae"/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1843"/>
        <w:gridCol w:w="2126"/>
      </w:tblGrid>
      <w:tr w:rsidR="00E828BC" w14:paraId="4E5A50BB" w14:textId="77777777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71A3EC47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8AC5C0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753325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DBE02A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字段适用</w:t>
            </w:r>
            <w:r>
              <w:rPr>
                <w:b/>
                <w:bCs/>
              </w:rPr>
              <w:t>情况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778C9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21D5CD39" w14:textId="77777777">
        <w:trPr>
          <w:trHeight w:val="90"/>
        </w:trPr>
        <w:tc>
          <w:tcPr>
            <w:tcW w:w="2122" w:type="dxa"/>
          </w:tcPr>
          <w:p w14:paraId="79D7ECC6" w14:textId="77777777" w:rsidR="00E828BC" w:rsidRDefault="00FB3A0E">
            <w:pPr>
              <w:pStyle w:val="TableParagraph"/>
            </w:pPr>
            <w:r>
              <w:t>inOrderId</w:t>
            </w:r>
          </w:p>
        </w:tc>
        <w:tc>
          <w:tcPr>
            <w:tcW w:w="1559" w:type="dxa"/>
          </w:tcPr>
          <w:p w14:paraId="6BA355C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住院医嘱编码</w:t>
            </w:r>
          </w:p>
        </w:tc>
        <w:tc>
          <w:tcPr>
            <w:tcW w:w="1417" w:type="dxa"/>
          </w:tcPr>
          <w:p w14:paraId="741E71DB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String(50)</w:t>
            </w:r>
          </w:p>
        </w:tc>
        <w:tc>
          <w:tcPr>
            <w:tcW w:w="1843" w:type="dxa"/>
          </w:tcPr>
          <w:p w14:paraId="4F02D22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3A45C650" w14:textId="77777777" w:rsidR="00E828BC" w:rsidRDefault="00E828BC">
            <w:pPr>
              <w:pStyle w:val="TableParagraph"/>
            </w:pPr>
          </w:p>
        </w:tc>
      </w:tr>
      <w:tr w:rsidR="00E828BC" w14:paraId="55F7ADD7" w14:textId="77777777">
        <w:trPr>
          <w:trHeight w:val="90"/>
        </w:trPr>
        <w:tc>
          <w:tcPr>
            <w:tcW w:w="2122" w:type="dxa"/>
          </w:tcPr>
          <w:p w14:paraId="222EB53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inHospitalNum</w:t>
            </w:r>
          </w:p>
        </w:tc>
        <w:tc>
          <w:tcPr>
            <w:tcW w:w="1559" w:type="dxa"/>
          </w:tcPr>
          <w:p w14:paraId="74EB9B1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  <w:r>
              <w:t>号</w:t>
            </w:r>
          </w:p>
        </w:tc>
        <w:tc>
          <w:tcPr>
            <w:tcW w:w="1417" w:type="dxa"/>
          </w:tcPr>
          <w:p w14:paraId="0DAA529F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String(50)</w:t>
            </w:r>
          </w:p>
        </w:tc>
        <w:tc>
          <w:tcPr>
            <w:tcW w:w="1843" w:type="dxa"/>
          </w:tcPr>
          <w:p w14:paraId="5A30625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0D38C55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该</w:t>
            </w:r>
            <w:r>
              <w:t>病人每次住院的流水号</w:t>
            </w:r>
          </w:p>
        </w:tc>
      </w:tr>
      <w:tr w:rsidR="00E828BC" w14:paraId="3EEAFDB1" w14:textId="77777777">
        <w:trPr>
          <w:trHeight w:val="90"/>
        </w:trPr>
        <w:tc>
          <w:tcPr>
            <w:tcW w:w="2122" w:type="dxa"/>
          </w:tcPr>
          <w:p w14:paraId="19D4E806" w14:textId="77777777" w:rsidR="00E828BC" w:rsidRDefault="00FB3A0E">
            <w:pPr>
              <w:pStyle w:val="TableParagraph"/>
            </w:pPr>
            <w:r>
              <w:t>mrn</w:t>
            </w:r>
          </w:p>
        </w:tc>
        <w:tc>
          <w:tcPr>
            <w:tcW w:w="1559" w:type="dxa"/>
          </w:tcPr>
          <w:p w14:paraId="17D5FCA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病案</w:t>
            </w:r>
            <w:r>
              <w:t>号</w:t>
            </w:r>
          </w:p>
        </w:tc>
        <w:tc>
          <w:tcPr>
            <w:tcW w:w="1417" w:type="dxa"/>
          </w:tcPr>
          <w:p w14:paraId="07498D26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2BB8AA6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666EACE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病案</w:t>
            </w:r>
            <w:r>
              <w:t>号，该病人每次住院可能都为</w:t>
            </w:r>
            <w:r>
              <w:rPr>
                <w:rFonts w:hint="eastAsia"/>
              </w:rPr>
              <w:t>同</w:t>
            </w:r>
            <w:r>
              <w:t>一个号</w:t>
            </w:r>
          </w:p>
        </w:tc>
      </w:tr>
      <w:tr w:rsidR="00E828BC" w14:paraId="5C847B1A" w14:textId="77777777">
        <w:trPr>
          <w:trHeight w:val="90"/>
        </w:trPr>
        <w:tc>
          <w:tcPr>
            <w:tcW w:w="2122" w:type="dxa"/>
            <w:vAlign w:val="center"/>
          </w:tcPr>
          <w:p w14:paraId="581353DA" w14:textId="77777777" w:rsidR="00E828BC" w:rsidRDefault="00FB3A0E">
            <w:pPr>
              <w:pStyle w:val="TableParagraph"/>
            </w:pPr>
            <w:r>
              <w:t>admissionTime</w:t>
            </w:r>
          </w:p>
        </w:tc>
        <w:tc>
          <w:tcPr>
            <w:tcW w:w="1559" w:type="dxa"/>
            <w:vAlign w:val="center"/>
          </w:tcPr>
          <w:p w14:paraId="7884C94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入院时间</w:t>
            </w:r>
          </w:p>
        </w:tc>
        <w:tc>
          <w:tcPr>
            <w:tcW w:w="1417" w:type="dxa"/>
            <w:vAlign w:val="center"/>
          </w:tcPr>
          <w:p w14:paraId="1929B48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843" w:type="dxa"/>
          </w:tcPr>
          <w:p w14:paraId="6FFE964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14D8CED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7D157E3B" w14:textId="77777777">
        <w:trPr>
          <w:trHeight w:val="90"/>
        </w:trPr>
        <w:tc>
          <w:tcPr>
            <w:tcW w:w="2122" w:type="dxa"/>
          </w:tcPr>
          <w:p w14:paraId="61738297" w14:textId="77777777" w:rsidR="00E828BC" w:rsidRDefault="00FB3A0E">
            <w:pPr>
              <w:pStyle w:val="TableParagraph"/>
            </w:pPr>
            <w:r>
              <w:t>orgNameInput</w:t>
            </w:r>
          </w:p>
        </w:tc>
        <w:tc>
          <w:tcPr>
            <w:tcW w:w="1559" w:type="dxa"/>
          </w:tcPr>
          <w:p w14:paraId="2765B52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患者所在科室名称</w:t>
            </w:r>
          </w:p>
        </w:tc>
        <w:tc>
          <w:tcPr>
            <w:tcW w:w="1417" w:type="dxa"/>
          </w:tcPr>
          <w:p w14:paraId="03E32190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3B8B51F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6AD4B44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开</w:t>
            </w:r>
            <w:r>
              <w:t>医嘱的科室</w:t>
            </w:r>
          </w:p>
        </w:tc>
      </w:tr>
      <w:tr w:rsidR="00E828BC" w14:paraId="51CA8E28" w14:textId="77777777">
        <w:trPr>
          <w:trHeight w:val="90"/>
        </w:trPr>
        <w:tc>
          <w:tcPr>
            <w:tcW w:w="2122" w:type="dxa"/>
          </w:tcPr>
          <w:p w14:paraId="3C98874F" w14:textId="77777777" w:rsidR="00E828BC" w:rsidRDefault="00FB3A0E">
            <w:pPr>
              <w:pStyle w:val="TableParagraph"/>
            </w:pPr>
            <w:r>
              <w:t>orgNameExec</w:t>
            </w:r>
          </w:p>
        </w:tc>
        <w:tc>
          <w:tcPr>
            <w:tcW w:w="1559" w:type="dxa"/>
          </w:tcPr>
          <w:p w14:paraId="428BAE8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执行科室名称</w:t>
            </w:r>
          </w:p>
        </w:tc>
        <w:tc>
          <w:tcPr>
            <w:tcW w:w="1417" w:type="dxa"/>
          </w:tcPr>
          <w:p w14:paraId="03B24550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6919B53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1A4B320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执行</w:t>
            </w:r>
            <w:r>
              <w:t>医嘱的科室</w:t>
            </w:r>
          </w:p>
        </w:tc>
      </w:tr>
      <w:tr w:rsidR="00E828BC" w14:paraId="028D8928" w14:textId="77777777">
        <w:trPr>
          <w:trHeight w:val="90"/>
        </w:trPr>
        <w:tc>
          <w:tcPr>
            <w:tcW w:w="2122" w:type="dxa"/>
          </w:tcPr>
          <w:p w14:paraId="62BC720A" w14:textId="77777777" w:rsidR="00E828BC" w:rsidRDefault="00FB3A0E">
            <w:pPr>
              <w:pStyle w:val="TableParagraph"/>
            </w:pPr>
            <w:r>
              <w:t>begDate</w:t>
            </w:r>
          </w:p>
        </w:tc>
        <w:tc>
          <w:tcPr>
            <w:tcW w:w="1559" w:type="dxa"/>
          </w:tcPr>
          <w:p w14:paraId="726FDDD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医嘱开始日期</w:t>
            </w:r>
          </w:p>
        </w:tc>
        <w:tc>
          <w:tcPr>
            <w:tcW w:w="1417" w:type="dxa"/>
          </w:tcPr>
          <w:p w14:paraId="489E9D1B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  <w:rFonts w:hint="eastAsia"/>
              </w:rPr>
              <w:t>D</w:t>
            </w:r>
            <w:r>
              <w:rPr>
                <w:rStyle w:val="af"/>
              </w:rPr>
              <w:t>ate</w:t>
            </w:r>
          </w:p>
        </w:tc>
        <w:tc>
          <w:tcPr>
            <w:tcW w:w="1843" w:type="dxa"/>
          </w:tcPr>
          <w:p w14:paraId="07FDF58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34C19C1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723926A0" w14:textId="77777777">
        <w:trPr>
          <w:trHeight w:val="90"/>
        </w:trPr>
        <w:tc>
          <w:tcPr>
            <w:tcW w:w="2122" w:type="dxa"/>
          </w:tcPr>
          <w:p w14:paraId="0AD36780" w14:textId="77777777" w:rsidR="00E828BC" w:rsidRDefault="00FB3A0E">
            <w:pPr>
              <w:pStyle w:val="TableParagraph"/>
            </w:pPr>
            <w:r>
              <w:t>endDate</w:t>
            </w:r>
          </w:p>
        </w:tc>
        <w:tc>
          <w:tcPr>
            <w:tcW w:w="1559" w:type="dxa"/>
          </w:tcPr>
          <w:p w14:paraId="6B36542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医嘱停止日期</w:t>
            </w:r>
          </w:p>
        </w:tc>
        <w:tc>
          <w:tcPr>
            <w:tcW w:w="1417" w:type="dxa"/>
          </w:tcPr>
          <w:p w14:paraId="1E47EF13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  <w:rFonts w:hint="eastAsia"/>
              </w:rPr>
              <w:t>D</w:t>
            </w:r>
            <w:r>
              <w:rPr>
                <w:rStyle w:val="af"/>
              </w:rPr>
              <w:t>ate</w:t>
            </w:r>
          </w:p>
        </w:tc>
        <w:tc>
          <w:tcPr>
            <w:tcW w:w="1843" w:type="dxa"/>
          </w:tcPr>
          <w:p w14:paraId="48AB610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71B61B1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2F85A685" w14:textId="77777777">
        <w:trPr>
          <w:trHeight w:val="90"/>
        </w:trPr>
        <w:tc>
          <w:tcPr>
            <w:tcW w:w="2122" w:type="dxa"/>
          </w:tcPr>
          <w:p w14:paraId="158BC509" w14:textId="77777777" w:rsidR="00E828BC" w:rsidRDefault="00FB3A0E">
            <w:pPr>
              <w:pStyle w:val="TableParagraph"/>
            </w:pPr>
            <w:r>
              <w:t>stopCauseId</w:t>
            </w:r>
          </w:p>
        </w:tc>
        <w:tc>
          <w:tcPr>
            <w:tcW w:w="1559" w:type="dxa"/>
          </w:tcPr>
          <w:p w14:paraId="2E1295F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医嘱停止原因</w:t>
            </w:r>
          </w:p>
        </w:tc>
        <w:tc>
          <w:tcPr>
            <w:tcW w:w="1417" w:type="dxa"/>
          </w:tcPr>
          <w:p w14:paraId="1A0F8783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60CE663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6933F33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：正常停</w:t>
            </w:r>
          </w:p>
          <w:p w14:paraId="0907724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：手术停</w:t>
            </w:r>
          </w:p>
          <w:p w14:paraId="7DB7148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：转科停</w:t>
            </w:r>
          </w:p>
          <w:p w14:paraId="739C8FD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：转</w:t>
            </w:r>
            <w:r>
              <w:rPr>
                <w:rFonts w:hint="eastAsia"/>
              </w:rPr>
              <w:t>icu</w:t>
            </w:r>
            <w:r>
              <w:rPr>
                <w:rFonts w:hint="eastAsia"/>
              </w:rPr>
              <w:t>、产房停</w:t>
            </w:r>
          </w:p>
          <w:p w14:paraId="5846CF2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产后停</w:t>
            </w:r>
          </w:p>
        </w:tc>
      </w:tr>
      <w:tr w:rsidR="00E828BC" w14:paraId="326AE47F" w14:textId="77777777">
        <w:trPr>
          <w:trHeight w:val="90"/>
        </w:trPr>
        <w:tc>
          <w:tcPr>
            <w:tcW w:w="2122" w:type="dxa"/>
          </w:tcPr>
          <w:p w14:paraId="3551FB42" w14:textId="77777777" w:rsidR="00E828BC" w:rsidRDefault="00FB3A0E">
            <w:pPr>
              <w:pStyle w:val="TableParagraph"/>
            </w:pPr>
            <w:r>
              <w:lastRenderedPageBreak/>
              <w:t>begDoctName</w:t>
            </w:r>
          </w:p>
        </w:tc>
        <w:tc>
          <w:tcPr>
            <w:tcW w:w="1559" w:type="dxa"/>
          </w:tcPr>
          <w:p w14:paraId="2520DCA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开</w:t>
            </w:r>
            <w:proofErr w:type="gramStart"/>
            <w:r>
              <w:rPr>
                <w:rFonts w:hint="eastAsia"/>
              </w:rPr>
              <w:t>嘱</w:t>
            </w:r>
            <w:proofErr w:type="gramEnd"/>
            <w:r>
              <w:rPr>
                <w:rFonts w:hint="eastAsia"/>
              </w:rPr>
              <w:t>医生姓名</w:t>
            </w:r>
          </w:p>
        </w:tc>
        <w:tc>
          <w:tcPr>
            <w:tcW w:w="1417" w:type="dxa"/>
          </w:tcPr>
          <w:p w14:paraId="78BCFB87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050A719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7CB477F5" w14:textId="77777777" w:rsidR="00E828BC" w:rsidRDefault="00E828BC">
            <w:pPr>
              <w:pStyle w:val="TableParagraph"/>
            </w:pPr>
          </w:p>
        </w:tc>
      </w:tr>
      <w:tr w:rsidR="00E828BC" w14:paraId="12C3633C" w14:textId="77777777">
        <w:trPr>
          <w:trHeight w:val="90"/>
        </w:trPr>
        <w:tc>
          <w:tcPr>
            <w:tcW w:w="2122" w:type="dxa"/>
          </w:tcPr>
          <w:p w14:paraId="49CCA498" w14:textId="77777777" w:rsidR="00E828BC" w:rsidRDefault="00FB3A0E">
            <w:pPr>
              <w:pStyle w:val="TableParagraph"/>
            </w:pPr>
            <w:r>
              <w:t>endDoctName</w:t>
            </w:r>
          </w:p>
        </w:tc>
        <w:tc>
          <w:tcPr>
            <w:tcW w:w="1559" w:type="dxa"/>
          </w:tcPr>
          <w:p w14:paraId="4AD3277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停</w:t>
            </w:r>
            <w:proofErr w:type="gramStart"/>
            <w:r>
              <w:rPr>
                <w:rFonts w:hint="eastAsia"/>
              </w:rPr>
              <w:t>嘱</w:t>
            </w:r>
            <w:proofErr w:type="gramEnd"/>
            <w:r>
              <w:rPr>
                <w:rFonts w:hint="eastAsia"/>
              </w:rPr>
              <w:t>医生姓名</w:t>
            </w:r>
          </w:p>
        </w:tc>
        <w:tc>
          <w:tcPr>
            <w:tcW w:w="1417" w:type="dxa"/>
          </w:tcPr>
          <w:p w14:paraId="219F0988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6D3D6A7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68294831" w14:textId="77777777" w:rsidR="00E828BC" w:rsidRDefault="00E828BC">
            <w:pPr>
              <w:pStyle w:val="TableParagraph"/>
            </w:pPr>
          </w:p>
        </w:tc>
      </w:tr>
      <w:tr w:rsidR="00E828BC" w14:paraId="0D0E8986" w14:textId="77777777">
        <w:trPr>
          <w:trHeight w:val="90"/>
        </w:trPr>
        <w:tc>
          <w:tcPr>
            <w:tcW w:w="2122" w:type="dxa"/>
          </w:tcPr>
          <w:p w14:paraId="6CC2A9B2" w14:textId="77777777" w:rsidR="00E828BC" w:rsidRDefault="00FB3A0E">
            <w:pPr>
              <w:pStyle w:val="TableParagraph"/>
            </w:pPr>
            <w:r>
              <w:t>endNusName</w:t>
            </w:r>
          </w:p>
        </w:tc>
        <w:tc>
          <w:tcPr>
            <w:tcW w:w="1559" w:type="dxa"/>
          </w:tcPr>
          <w:p w14:paraId="02F4F4A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停</w:t>
            </w:r>
            <w:proofErr w:type="gramStart"/>
            <w:r>
              <w:rPr>
                <w:rFonts w:hint="eastAsia"/>
              </w:rPr>
              <w:t>嘱</w:t>
            </w:r>
            <w:proofErr w:type="gramEnd"/>
            <w:r>
              <w:rPr>
                <w:rFonts w:hint="eastAsia"/>
              </w:rPr>
              <w:t>护士姓名</w:t>
            </w:r>
          </w:p>
        </w:tc>
        <w:tc>
          <w:tcPr>
            <w:tcW w:w="1417" w:type="dxa"/>
          </w:tcPr>
          <w:p w14:paraId="0A5A35D6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41D008B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64EA56BD" w14:textId="77777777" w:rsidR="00E828BC" w:rsidRDefault="00E828BC">
            <w:pPr>
              <w:pStyle w:val="TableParagraph"/>
            </w:pPr>
          </w:p>
        </w:tc>
      </w:tr>
      <w:tr w:rsidR="00E828BC" w14:paraId="397F09AE" w14:textId="77777777">
        <w:trPr>
          <w:trHeight w:val="90"/>
        </w:trPr>
        <w:tc>
          <w:tcPr>
            <w:tcW w:w="2122" w:type="dxa"/>
          </w:tcPr>
          <w:p w14:paraId="01BE8CA3" w14:textId="77777777" w:rsidR="00E828BC" w:rsidRDefault="00FB3A0E">
            <w:pPr>
              <w:pStyle w:val="TableParagraph"/>
            </w:pPr>
            <w:r>
              <w:t>itemId</w:t>
            </w:r>
          </w:p>
        </w:tc>
        <w:tc>
          <w:tcPr>
            <w:tcW w:w="1559" w:type="dxa"/>
          </w:tcPr>
          <w:p w14:paraId="0625EA1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药品或非药品医嘱对应的字典编码（如药品医嘱的药品代码）</w:t>
            </w:r>
          </w:p>
        </w:tc>
        <w:tc>
          <w:tcPr>
            <w:tcW w:w="1417" w:type="dxa"/>
          </w:tcPr>
          <w:p w14:paraId="7793040B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5E0F22F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05BCDD36" w14:textId="77777777" w:rsidR="00E828BC" w:rsidRDefault="00E828BC">
            <w:pPr>
              <w:pStyle w:val="TableParagraph"/>
            </w:pPr>
          </w:p>
        </w:tc>
      </w:tr>
      <w:tr w:rsidR="00E828BC" w14:paraId="45C3291F" w14:textId="77777777">
        <w:trPr>
          <w:trHeight w:val="90"/>
        </w:trPr>
        <w:tc>
          <w:tcPr>
            <w:tcW w:w="2122" w:type="dxa"/>
          </w:tcPr>
          <w:p w14:paraId="59A3205E" w14:textId="77777777" w:rsidR="00E828BC" w:rsidRDefault="00FB3A0E">
            <w:pPr>
              <w:pStyle w:val="TableParagraph"/>
            </w:pPr>
            <w:r>
              <w:t>drugPro</w:t>
            </w:r>
          </w:p>
        </w:tc>
        <w:tc>
          <w:tcPr>
            <w:tcW w:w="1559" w:type="dxa"/>
          </w:tcPr>
          <w:p w14:paraId="621D8CE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药品或材料的生产厂家</w:t>
            </w:r>
          </w:p>
        </w:tc>
        <w:tc>
          <w:tcPr>
            <w:tcW w:w="1417" w:type="dxa"/>
          </w:tcPr>
          <w:p w14:paraId="22B3D3E3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67D46E0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5B8CDB3A" w14:textId="77777777" w:rsidR="00E828BC" w:rsidRDefault="00E828BC">
            <w:pPr>
              <w:pStyle w:val="TableParagraph"/>
            </w:pPr>
          </w:p>
        </w:tc>
      </w:tr>
      <w:tr w:rsidR="00E828BC" w14:paraId="2AB5A93F" w14:textId="77777777">
        <w:trPr>
          <w:trHeight w:val="90"/>
        </w:trPr>
        <w:tc>
          <w:tcPr>
            <w:tcW w:w="2122" w:type="dxa"/>
          </w:tcPr>
          <w:p w14:paraId="6B0D5710" w14:textId="77777777" w:rsidR="00E828BC" w:rsidRDefault="00FB3A0E">
            <w:pPr>
              <w:pStyle w:val="TableParagraph"/>
            </w:pPr>
            <w:r>
              <w:t>orderName</w:t>
            </w:r>
          </w:p>
        </w:tc>
        <w:tc>
          <w:tcPr>
            <w:tcW w:w="1559" w:type="dxa"/>
          </w:tcPr>
          <w:p w14:paraId="79D1E19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医嘱内容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医嘱描述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14:paraId="03C95E51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14:paraId="5F33FCE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6879FB96" w14:textId="77777777" w:rsidR="00E828BC" w:rsidRDefault="00E828BC">
            <w:pPr>
              <w:pStyle w:val="TableParagraph"/>
            </w:pPr>
          </w:p>
        </w:tc>
      </w:tr>
      <w:tr w:rsidR="00E828BC" w14:paraId="6CFB8D7B" w14:textId="77777777">
        <w:trPr>
          <w:trHeight w:val="90"/>
        </w:trPr>
        <w:tc>
          <w:tcPr>
            <w:tcW w:w="2122" w:type="dxa"/>
          </w:tcPr>
          <w:p w14:paraId="162AA41D" w14:textId="77777777" w:rsidR="00E828BC" w:rsidRDefault="00FB3A0E">
            <w:pPr>
              <w:pStyle w:val="TableParagraph"/>
            </w:pPr>
            <w:r>
              <w:t>groupOrderId</w:t>
            </w:r>
          </w:p>
        </w:tc>
        <w:tc>
          <w:tcPr>
            <w:tcW w:w="1559" w:type="dxa"/>
          </w:tcPr>
          <w:p w14:paraId="7CE6B84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医嘱编组顺序号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多个药品成组使用的编组号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14:paraId="3A38BADC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2D656AF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26C4F51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E828BC" w14:paraId="759C36A6" w14:textId="77777777">
        <w:trPr>
          <w:trHeight w:val="90"/>
        </w:trPr>
        <w:tc>
          <w:tcPr>
            <w:tcW w:w="2122" w:type="dxa"/>
          </w:tcPr>
          <w:p w14:paraId="096F99E1" w14:textId="77777777" w:rsidR="00E828BC" w:rsidRDefault="00FB3A0E">
            <w:pPr>
              <w:pStyle w:val="TableParagraph"/>
            </w:pPr>
            <w:r>
              <w:t>orderSpeci</w:t>
            </w:r>
          </w:p>
        </w:tc>
        <w:tc>
          <w:tcPr>
            <w:tcW w:w="1559" w:type="dxa"/>
          </w:tcPr>
          <w:p w14:paraId="196EF95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药品或材料的包装规格</w:t>
            </w:r>
          </w:p>
        </w:tc>
        <w:tc>
          <w:tcPr>
            <w:tcW w:w="1417" w:type="dxa"/>
          </w:tcPr>
          <w:p w14:paraId="515F9B8D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5BDF451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1F6B6206" w14:textId="77777777" w:rsidR="00E828BC" w:rsidRDefault="00E828BC">
            <w:pPr>
              <w:pStyle w:val="TableParagraph"/>
            </w:pPr>
          </w:p>
        </w:tc>
      </w:tr>
      <w:tr w:rsidR="00E828BC" w14:paraId="10D44892" w14:textId="77777777">
        <w:trPr>
          <w:trHeight w:val="90"/>
        </w:trPr>
        <w:tc>
          <w:tcPr>
            <w:tcW w:w="2122" w:type="dxa"/>
          </w:tcPr>
          <w:p w14:paraId="04E98089" w14:textId="77777777" w:rsidR="00E828BC" w:rsidRDefault="00FB3A0E">
            <w:pPr>
              <w:pStyle w:val="TableParagraph"/>
            </w:pPr>
            <w:r>
              <w:t>usageName</w:t>
            </w:r>
          </w:p>
        </w:tc>
        <w:tc>
          <w:tcPr>
            <w:tcW w:w="1559" w:type="dxa"/>
          </w:tcPr>
          <w:p w14:paraId="0CF4AF8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药品医嘱给药途径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14:paraId="21FFC5BC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6C518D6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0FAA3C34" w14:textId="77777777" w:rsidR="00E828BC" w:rsidRDefault="00E828BC">
            <w:pPr>
              <w:pStyle w:val="TableParagraph"/>
            </w:pPr>
          </w:p>
        </w:tc>
      </w:tr>
      <w:tr w:rsidR="00E828BC" w14:paraId="71DAD2C7" w14:textId="77777777">
        <w:trPr>
          <w:trHeight w:val="90"/>
        </w:trPr>
        <w:tc>
          <w:tcPr>
            <w:tcW w:w="2122" w:type="dxa"/>
          </w:tcPr>
          <w:p w14:paraId="3AF0CCED" w14:textId="77777777" w:rsidR="00E828BC" w:rsidRDefault="00FB3A0E">
            <w:pPr>
              <w:pStyle w:val="TableParagraph"/>
            </w:pPr>
            <w:r>
              <w:t>perMedQty</w:t>
            </w:r>
          </w:p>
        </w:tc>
        <w:tc>
          <w:tcPr>
            <w:tcW w:w="1559" w:type="dxa"/>
          </w:tcPr>
          <w:p w14:paraId="42F2694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每次剂量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14:paraId="68BE9A91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733CA69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78CF904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剂量</w:t>
            </w:r>
            <w:r>
              <w:t>：药品</w:t>
            </w:r>
          </w:p>
          <w:p w14:paraId="4DDEA7D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数量</w:t>
            </w:r>
            <w:r>
              <w:t>：项目</w:t>
            </w:r>
          </w:p>
        </w:tc>
      </w:tr>
      <w:tr w:rsidR="00E828BC" w14:paraId="74B8C16F" w14:textId="77777777">
        <w:trPr>
          <w:trHeight w:val="90"/>
        </w:trPr>
        <w:tc>
          <w:tcPr>
            <w:tcW w:w="2122" w:type="dxa"/>
          </w:tcPr>
          <w:p w14:paraId="72D5020B" w14:textId="77777777" w:rsidR="00E828BC" w:rsidRDefault="00FB3A0E">
            <w:pPr>
              <w:pStyle w:val="TableParagraph"/>
            </w:pPr>
            <w:r>
              <w:t>medUnit</w:t>
            </w:r>
          </w:p>
        </w:tc>
        <w:tc>
          <w:tcPr>
            <w:tcW w:w="1559" w:type="dxa"/>
          </w:tcPr>
          <w:p w14:paraId="70BC539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剂量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单位</w:t>
            </w:r>
          </w:p>
        </w:tc>
        <w:tc>
          <w:tcPr>
            <w:tcW w:w="1417" w:type="dxa"/>
          </w:tcPr>
          <w:p w14:paraId="03E06C01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539C1E3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27409C4B" w14:textId="77777777" w:rsidR="00E828BC" w:rsidRDefault="00E828BC">
            <w:pPr>
              <w:pStyle w:val="TableParagraph"/>
            </w:pPr>
          </w:p>
        </w:tc>
      </w:tr>
      <w:tr w:rsidR="00E828BC" w14:paraId="0251CDB4" w14:textId="77777777">
        <w:trPr>
          <w:trHeight w:val="90"/>
        </w:trPr>
        <w:tc>
          <w:tcPr>
            <w:tcW w:w="2122" w:type="dxa"/>
          </w:tcPr>
          <w:p w14:paraId="6EE1B782" w14:textId="77777777" w:rsidR="00E828BC" w:rsidRDefault="00FB3A0E">
            <w:pPr>
              <w:pStyle w:val="TableParagraph"/>
            </w:pPr>
            <w:r>
              <w:t>freqName</w:t>
            </w:r>
          </w:p>
        </w:tc>
        <w:tc>
          <w:tcPr>
            <w:tcW w:w="1559" w:type="dxa"/>
          </w:tcPr>
          <w:p w14:paraId="6449DD8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使用频次名称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14:paraId="00C556A6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2D99CB6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001D6254" w14:textId="77777777" w:rsidR="00E828BC" w:rsidRDefault="00E828BC">
            <w:pPr>
              <w:pStyle w:val="TableParagraph"/>
            </w:pPr>
          </w:p>
        </w:tc>
      </w:tr>
      <w:tr w:rsidR="00E828BC" w14:paraId="351C25CD" w14:textId="77777777">
        <w:trPr>
          <w:trHeight w:val="90"/>
        </w:trPr>
        <w:tc>
          <w:tcPr>
            <w:tcW w:w="2122" w:type="dxa"/>
          </w:tcPr>
          <w:p w14:paraId="174D2F6D" w14:textId="77777777" w:rsidR="00E828BC" w:rsidRDefault="00FB3A0E">
            <w:pPr>
              <w:pStyle w:val="TableParagraph"/>
            </w:pPr>
            <w:r>
              <w:t>freqQty</w:t>
            </w:r>
          </w:p>
        </w:tc>
        <w:tc>
          <w:tcPr>
            <w:tcW w:w="1559" w:type="dxa"/>
          </w:tcPr>
          <w:p w14:paraId="0721153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使用频次数量</w:t>
            </w:r>
          </w:p>
        </w:tc>
        <w:tc>
          <w:tcPr>
            <w:tcW w:w="1417" w:type="dxa"/>
          </w:tcPr>
          <w:p w14:paraId="1B375F6F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3654DC3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70923C3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传频次</w:t>
            </w:r>
            <w:r>
              <w:t>名称，如</w:t>
            </w:r>
            <w:r>
              <w:rPr>
                <w:rFonts w:hint="eastAsia"/>
              </w:rPr>
              <w:t>一天</w:t>
            </w:r>
            <w:r>
              <w:t>一次</w:t>
            </w:r>
          </w:p>
        </w:tc>
      </w:tr>
      <w:tr w:rsidR="00E828BC" w14:paraId="126866CD" w14:textId="77777777">
        <w:trPr>
          <w:trHeight w:val="90"/>
        </w:trPr>
        <w:tc>
          <w:tcPr>
            <w:tcW w:w="2122" w:type="dxa"/>
          </w:tcPr>
          <w:p w14:paraId="13E30902" w14:textId="77777777" w:rsidR="00E828BC" w:rsidRDefault="00FB3A0E">
            <w:pPr>
              <w:pStyle w:val="TableParagraph"/>
            </w:pPr>
            <w:r>
              <w:t>longTempFlag</w:t>
            </w:r>
          </w:p>
        </w:tc>
        <w:tc>
          <w:tcPr>
            <w:tcW w:w="1559" w:type="dxa"/>
          </w:tcPr>
          <w:p w14:paraId="07DD5BE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长临期标记</w:t>
            </w:r>
          </w:p>
        </w:tc>
        <w:tc>
          <w:tcPr>
            <w:tcW w:w="1417" w:type="dxa"/>
          </w:tcPr>
          <w:p w14:paraId="521BA660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09CA9B9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3CBF230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临时</w:t>
            </w:r>
            <w:r>
              <w:t>医嘱</w:t>
            </w:r>
          </w:p>
          <w:p w14:paraId="0BB0A2F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长期医嘱</w:t>
            </w:r>
          </w:p>
        </w:tc>
      </w:tr>
      <w:tr w:rsidR="00E828BC" w14:paraId="74782B5C" w14:textId="77777777">
        <w:trPr>
          <w:trHeight w:val="90"/>
        </w:trPr>
        <w:tc>
          <w:tcPr>
            <w:tcW w:w="2122" w:type="dxa"/>
          </w:tcPr>
          <w:p w14:paraId="4A3C7920" w14:textId="77777777" w:rsidR="00E828BC" w:rsidRDefault="00FB3A0E">
            <w:pPr>
              <w:pStyle w:val="TableParagraph"/>
            </w:pPr>
            <w:r>
              <w:t>clinicalTypeId</w:t>
            </w:r>
          </w:p>
        </w:tc>
        <w:tc>
          <w:tcPr>
            <w:tcW w:w="1559" w:type="dxa"/>
          </w:tcPr>
          <w:p w14:paraId="0CFF926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诊疗项目类型（医嘱</w:t>
            </w:r>
            <w:r>
              <w:t>类别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</w:tcPr>
          <w:p w14:paraId="439F26DF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4BA3031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47BB620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药品</w:t>
            </w:r>
          </w:p>
          <w:p w14:paraId="7AAC6EF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治疗，</w:t>
            </w:r>
          </w:p>
          <w:p w14:paraId="442B1F4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手术，</w:t>
            </w:r>
          </w:p>
          <w:p w14:paraId="455BBD5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膳食</w:t>
            </w:r>
          </w:p>
          <w:p w14:paraId="6B7B5E3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输血</w:t>
            </w:r>
          </w:p>
          <w:p w14:paraId="76DA32E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护理</w:t>
            </w:r>
          </w:p>
          <w:p w14:paraId="2BDEC5E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检查</w:t>
            </w:r>
          </w:p>
          <w:p w14:paraId="1C5B9CA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7</w:t>
            </w:r>
            <w:r>
              <w:rPr>
                <w:rFonts w:hint="eastAsia"/>
              </w:rPr>
              <w:t>检验</w:t>
            </w:r>
          </w:p>
          <w:p w14:paraId="01960CD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输液</w:t>
            </w:r>
          </w:p>
        </w:tc>
      </w:tr>
      <w:tr w:rsidR="00E828BC" w14:paraId="3443074B" w14:textId="77777777">
        <w:trPr>
          <w:trHeight w:val="90"/>
        </w:trPr>
        <w:tc>
          <w:tcPr>
            <w:tcW w:w="2122" w:type="dxa"/>
          </w:tcPr>
          <w:p w14:paraId="412467A7" w14:textId="77777777" w:rsidR="00E828BC" w:rsidRDefault="00FB3A0E">
            <w:pPr>
              <w:pStyle w:val="TableParagraph"/>
            </w:pPr>
            <w:r>
              <w:lastRenderedPageBreak/>
              <w:t>outTakeFlag</w:t>
            </w:r>
          </w:p>
        </w:tc>
        <w:tc>
          <w:tcPr>
            <w:tcW w:w="1559" w:type="dxa"/>
          </w:tcPr>
          <w:p w14:paraId="2CA9410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出院带药标志</w:t>
            </w:r>
          </w:p>
        </w:tc>
        <w:tc>
          <w:tcPr>
            <w:tcW w:w="1417" w:type="dxa"/>
          </w:tcPr>
          <w:p w14:paraId="74301E00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74FBE74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7EE368D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否，</w:t>
            </w:r>
          </w:p>
          <w:p w14:paraId="75395A1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</w:p>
        </w:tc>
      </w:tr>
      <w:tr w:rsidR="00E828BC" w14:paraId="19F56082" w14:textId="77777777">
        <w:trPr>
          <w:trHeight w:val="90"/>
        </w:trPr>
        <w:tc>
          <w:tcPr>
            <w:tcW w:w="2122" w:type="dxa"/>
          </w:tcPr>
          <w:p w14:paraId="0A7B8C5C" w14:textId="77777777" w:rsidR="00E828BC" w:rsidRDefault="00FB3A0E">
            <w:pPr>
              <w:pStyle w:val="TableParagraph"/>
            </w:pPr>
            <w:r>
              <w:t>durationQty</w:t>
            </w:r>
          </w:p>
        </w:tc>
        <w:tc>
          <w:tcPr>
            <w:tcW w:w="1559" w:type="dxa"/>
          </w:tcPr>
          <w:p w14:paraId="40C45D2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出院带药数量</w:t>
            </w:r>
          </w:p>
        </w:tc>
        <w:tc>
          <w:tcPr>
            <w:tcW w:w="1417" w:type="dxa"/>
          </w:tcPr>
          <w:p w14:paraId="483719DB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04E7BB3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490683A6" w14:textId="77777777" w:rsidR="00E828BC" w:rsidRDefault="00E828BC">
            <w:pPr>
              <w:pStyle w:val="TableParagraph"/>
            </w:pPr>
          </w:p>
        </w:tc>
      </w:tr>
      <w:tr w:rsidR="00E828BC" w14:paraId="412584EE" w14:textId="77777777">
        <w:trPr>
          <w:trHeight w:val="90"/>
        </w:trPr>
        <w:tc>
          <w:tcPr>
            <w:tcW w:w="2122" w:type="dxa"/>
          </w:tcPr>
          <w:p w14:paraId="75840F99" w14:textId="77777777" w:rsidR="00E828BC" w:rsidRDefault="00FB3A0E">
            <w:pPr>
              <w:pStyle w:val="TableParagraph"/>
            </w:pPr>
            <w:r>
              <w:t>durationUnit</w:t>
            </w:r>
          </w:p>
        </w:tc>
        <w:tc>
          <w:tcPr>
            <w:tcW w:w="1559" w:type="dxa"/>
          </w:tcPr>
          <w:p w14:paraId="66575F8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出院带药单位</w:t>
            </w:r>
          </w:p>
        </w:tc>
        <w:tc>
          <w:tcPr>
            <w:tcW w:w="1417" w:type="dxa"/>
          </w:tcPr>
          <w:p w14:paraId="40F7F30A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0333A74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6FA5A7DC" w14:textId="77777777" w:rsidR="00E828BC" w:rsidRDefault="00E828BC">
            <w:pPr>
              <w:pStyle w:val="TableParagraph"/>
            </w:pPr>
          </w:p>
        </w:tc>
      </w:tr>
      <w:tr w:rsidR="00E828BC" w14:paraId="6AAA4676" w14:textId="77777777">
        <w:trPr>
          <w:trHeight w:val="90"/>
        </w:trPr>
        <w:tc>
          <w:tcPr>
            <w:tcW w:w="2122" w:type="dxa"/>
          </w:tcPr>
          <w:p w14:paraId="57697F7E" w14:textId="77777777" w:rsidR="00E828BC" w:rsidRDefault="00FB3A0E">
            <w:pPr>
              <w:pStyle w:val="TableParagraph"/>
            </w:pPr>
            <w:r>
              <w:t>isBaby</w:t>
            </w:r>
          </w:p>
        </w:tc>
        <w:tc>
          <w:tcPr>
            <w:tcW w:w="1559" w:type="dxa"/>
          </w:tcPr>
          <w:p w14:paraId="054CE73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是否婴儿医嘱</w:t>
            </w:r>
          </w:p>
        </w:tc>
        <w:tc>
          <w:tcPr>
            <w:tcW w:w="1417" w:type="dxa"/>
          </w:tcPr>
          <w:p w14:paraId="724F8FD5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714DD09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514743F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否，</w:t>
            </w:r>
          </w:p>
          <w:p w14:paraId="3607F76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</w:p>
        </w:tc>
      </w:tr>
      <w:tr w:rsidR="00E828BC" w14:paraId="03FA8B32" w14:textId="77777777">
        <w:trPr>
          <w:trHeight w:val="90"/>
        </w:trPr>
        <w:tc>
          <w:tcPr>
            <w:tcW w:w="2122" w:type="dxa"/>
          </w:tcPr>
          <w:p w14:paraId="215E113C" w14:textId="77777777" w:rsidR="00E828BC" w:rsidRDefault="00FB3A0E">
            <w:pPr>
              <w:pStyle w:val="TableParagraph"/>
            </w:pPr>
            <w:r>
              <w:t>childNo</w:t>
            </w:r>
          </w:p>
        </w:tc>
        <w:tc>
          <w:tcPr>
            <w:tcW w:w="1559" w:type="dxa"/>
          </w:tcPr>
          <w:p w14:paraId="30C7E1A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婴儿编号</w:t>
            </w:r>
          </w:p>
        </w:tc>
        <w:tc>
          <w:tcPr>
            <w:tcW w:w="1417" w:type="dxa"/>
          </w:tcPr>
          <w:p w14:paraId="7F284F47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48765CE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7FD75C3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E828BC" w14:paraId="251C6C7C" w14:textId="77777777">
        <w:trPr>
          <w:trHeight w:val="90"/>
        </w:trPr>
        <w:tc>
          <w:tcPr>
            <w:tcW w:w="2122" w:type="dxa"/>
          </w:tcPr>
          <w:p w14:paraId="3DBABA88" w14:textId="77777777" w:rsidR="00E828BC" w:rsidRDefault="00FB3A0E">
            <w:pPr>
              <w:pStyle w:val="TableParagraph"/>
            </w:pPr>
            <w:r>
              <w:t>herbDescribe</w:t>
            </w:r>
          </w:p>
        </w:tc>
        <w:tc>
          <w:tcPr>
            <w:tcW w:w="1559" w:type="dxa"/>
          </w:tcPr>
          <w:p w14:paraId="3F92C42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草药医嘱描述</w:t>
            </w:r>
          </w:p>
        </w:tc>
        <w:tc>
          <w:tcPr>
            <w:tcW w:w="1417" w:type="dxa"/>
          </w:tcPr>
          <w:p w14:paraId="7C7CEB34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5F58299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543F8D4C" w14:textId="77777777" w:rsidR="00E828BC" w:rsidRDefault="00E828BC">
            <w:pPr>
              <w:pStyle w:val="TableParagraph"/>
            </w:pPr>
          </w:p>
        </w:tc>
      </w:tr>
      <w:tr w:rsidR="00E828BC" w14:paraId="27CF34EF" w14:textId="77777777">
        <w:trPr>
          <w:trHeight w:val="90"/>
        </w:trPr>
        <w:tc>
          <w:tcPr>
            <w:tcW w:w="2122" w:type="dxa"/>
          </w:tcPr>
          <w:p w14:paraId="4E7A9CA6" w14:textId="77777777" w:rsidR="00E828BC" w:rsidRDefault="00FB3A0E">
            <w:pPr>
              <w:pStyle w:val="TableParagraph"/>
            </w:pPr>
            <w:r>
              <w:t>herbQty</w:t>
            </w:r>
          </w:p>
        </w:tc>
        <w:tc>
          <w:tcPr>
            <w:tcW w:w="1559" w:type="dxa"/>
          </w:tcPr>
          <w:p w14:paraId="50D870B5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付数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草药用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14:paraId="1A68B8E2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3E89638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37BB4EE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E828BC" w14:paraId="1E9A54E1" w14:textId="77777777">
        <w:trPr>
          <w:trHeight w:val="90"/>
        </w:trPr>
        <w:tc>
          <w:tcPr>
            <w:tcW w:w="2122" w:type="dxa"/>
          </w:tcPr>
          <w:p w14:paraId="532E8B11" w14:textId="77777777" w:rsidR="00E828BC" w:rsidRDefault="00FB3A0E">
            <w:pPr>
              <w:pStyle w:val="TableParagraph"/>
            </w:pPr>
            <w:r>
              <w:t>herbDailynumber</w:t>
            </w:r>
          </w:p>
        </w:tc>
        <w:tc>
          <w:tcPr>
            <w:tcW w:w="1559" w:type="dxa"/>
          </w:tcPr>
          <w:p w14:paraId="3B99E7A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草药每日用量</w:t>
            </w:r>
          </w:p>
        </w:tc>
        <w:tc>
          <w:tcPr>
            <w:tcW w:w="1417" w:type="dxa"/>
          </w:tcPr>
          <w:p w14:paraId="1A58379A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4559CB3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20D4CBC7" w14:textId="77777777" w:rsidR="00E828BC" w:rsidRDefault="00E828BC">
            <w:pPr>
              <w:pStyle w:val="TableParagraph"/>
            </w:pPr>
          </w:p>
        </w:tc>
      </w:tr>
      <w:tr w:rsidR="00E828BC" w14:paraId="158A30B2" w14:textId="77777777">
        <w:trPr>
          <w:trHeight w:val="90"/>
        </w:trPr>
        <w:tc>
          <w:tcPr>
            <w:tcW w:w="2122" w:type="dxa"/>
          </w:tcPr>
          <w:p w14:paraId="21B70F6F" w14:textId="77777777" w:rsidR="00E828BC" w:rsidRDefault="00FB3A0E">
            <w:pPr>
              <w:pStyle w:val="TableParagraph"/>
            </w:pPr>
            <w:r>
              <w:t>herbType</w:t>
            </w:r>
          </w:p>
        </w:tc>
        <w:tc>
          <w:tcPr>
            <w:tcW w:w="1559" w:type="dxa"/>
          </w:tcPr>
          <w:p w14:paraId="06D7EB0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草药剂型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制法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14:paraId="2460D70B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322696D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0D767C46" w14:textId="77777777" w:rsidR="00E828BC" w:rsidRDefault="00E828BC">
            <w:pPr>
              <w:pStyle w:val="TableParagraph"/>
            </w:pPr>
          </w:p>
        </w:tc>
      </w:tr>
      <w:tr w:rsidR="00E828BC" w14:paraId="44B9C235" w14:textId="77777777">
        <w:trPr>
          <w:trHeight w:val="90"/>
        </w:trPr>
        <w:tc>
          <w:tcPr>
            <w:tcW w:w="2122" w:type="dxa"/>
          </w:tcPr>
          <w:p w14:paraId="717AD708" w14:textId="77777777" w:rsidR="00E828BC" w:rsidRDefault="00FB3A0E">
            <w:pPr>
              <w:pStyle w:val="TableParagraph"/>
            </w:pPr>
            <w:r>
              <w:t>herbDailyUnit</w:t>
            </w:r>
          </w:p>
        </w:tc>
        <w:tc>
          <w:tcPr>
            <w:tcW w:w="1559" w:type="dxa"/>
          </w:tcPr>
          <w:p w14:paraId="10983AD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草药每日用量单位</w:t>
            </w:r>
          </w:p>
        </w:tc>
        <w:tc>
          <w:tcPr>
            <w:tcW w:w="1417" w:type="dxa"/>
          </w:tcPr>
          <w:p w14:paraId="3B169B3B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6D4DFEB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6430F1D1" w14:textId="77777777" w:rsidR="00E828BC" w:rsidRDefault="00E828BC">
            <w:pPr>
              <w:pStyle w:val="TableParagraph"/>
            </w:pPr>
          </w:p>
        </w:tc>
      </w:tr>
      <w:tr w:rsidR="00E828BC" w14:paraId="60D259A7" w14:textId="77777777">
        <w:trPr>
          <w:trHeight w:val="90"/>
        </w:trPr>
        <w:tc>
          <w:tcPr>
            <w:tcW w:w="2122" w:type="dxa"/>
          </w:tcPr>
          <w:p w14:paraId="255C3895" w14:textId="77777777" w:rsidR="00E828BC" w:rsidRDefault="00FB3A0E">
            <w:pPr>
              <w:pStyle w:val="TableParagraph"/>
            </w:pPr>
            <w:r>
              <w:t>orderStatus</w:t>
            </w:r>
          </w:p>
        </w:tc>
        <w:tc>
          <w:tcPr>
            <w:tcW w:w="1559" w:type="dxa"/>
          </w:tcPr>
          <w:p w14:paraId="5DF370F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医嘱状态编码</w:t>
            </w:r>
          </w:p>
        </w:tc>
        <w:tc>
          <w:tcPr>
            <w:tcW w:w="1417" w:type="dxa"/>
          </w:tcPr>
          <w:p w14:paraId="5F4270FA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12F5033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5C88E0A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未提交</w:t>
            </w:r>
          </w:p>
          <w:p w14:paraId="0A1FE6D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已提交</w:t>
            </w:r>
          </w:p>
          <w:p w14:paraId="04E7EDC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已核对</w:t>
            </w:r>
          </w:p>
          <w:p w14:paraId="509A723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已执行</w:t>
            </w:r>
          </w:p>
          <w:p w14:paraId="501C904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已停止</w:t>
            </w:r>
          </w:p>
          <w:p w14:paraId="72D7EE0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作废</w:t>
            </w:r>
          </w:p>
        </w:tc>
      </w:tr>
      <w:tr w:rsidR="00E828BC" w14:paraId="52656931" w14:textId="77777777">
        <w:trPr>
          <w:trHeight w:val="90"/>
        </w:trPr>
        <w:tc>
          <w:tcPr>
            <w:tcW w:w="2122" w:type="dxa"/>
          </w:tcPr>
          <w:p w14:paraId="00C64BFD" w14:textId="77777777" w:rsidR="00E828BC" w:rsidRDefault="00FB3A0E">
            <w:pPr>
              <w:pStyle w:val="TableParagraph"/>
            </w:pPr>
            <w:r>
              <w:t>isSt</w:t>
            </w:r>
          </w:p>
        </w:tc>
        <w:tc>
          <w:tcPr>
            <w:tcW w:w="1559" w:type="dxa"/>
          </w:tcPr>
          <w:p w14:paraId="525DE71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是否皮试</w:t>
            </w:r>
          </w:p>
        </w:tc>
        <w:tc>
          <w:tcPr>
            <w:tcW w:w="1417" w:type="dxa"/>
          </w:tcPr>
          <w:p w14:paraId="7777A124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436DDF6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69217AD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否，</w:t>
            </w:r>
          </w:p>
          <w:p w14:paraId="4471876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</w:p>
        </w:tc>
      </w:tr>
      <w:tr w:rsidR="00E828BC" w14:paraId="15F7FD70" w14:textId="77777777">
        <w:trPr>
          <w:trHeight w:val="90"/>
        </w:trPr>
        <w:tc>
          <w:tcPr>
            <w:tcW w:w="2122" w:type="dxa"/>
          </w:tcPr>
          <w:p w14:paraId="17815BAA" w14:textId="77777777" w:rsidR="00E828BC" w:rsidRDefault="00FB3A0E">
            <w:pPr>
              <w:pStyle w:val="TableParagraph"/>
            </w:pPr>
            <w:r>
              <w:t>sTResult</w:t>
            </w:r>
          </w:p>
        </w:tc>
        <w:tc>
          <w:tcPr>
            <w:tcW w:w="1559" w:type="dxa"/>
          </w:tcPr>
          <w:p w14:paraId="58A63A9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皮试结果</w:t>
            </w:r>
          </w:p>
        </w:tc>
        <w:tc>
          <w:tcPr>
            <w:tcW w:w="1417" w:type="dxa"/>
          </w:tcPr>
          <w:p w14:paraId="7C225E4F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843" w:type="dxa"/>
          </w:tcPr>
          <w:p w14:paraId="4D890A6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hospitalRecord</w:t>
            </w:r>
            <w:r>
              <w:t>Type</w:t>
            </w:r>
            <w:r>
              <w:rPr>
                <w:rFonts w:hint="eastAsia"/>
              </w:rPr>
              <w:t>：</w:t>
            </w:r>
            <w:r>
              <w:t>6</w:t>
            </w:r>
          </w:p>
        </w:tc>
        <w:tc>
          <w:tcPr>
            <w:tcW w:w="2126" w:type="dxa"/>
          </w:tcPr>
          <w:p w14:paraId="1D606463" w14:textId="77777777" w:rsidR="00E828BC" w:rsidRDefault="00E828BC">
            <w:pPr>
              <w:pStyle w:val="TableParagraph"/>
            </w:pPr>
          </w:p>
        </w:tc>
      </w:tr>
    </w:tbl>
    <w:p w14:paraId="65C27280" w14:textId="77777777" w:rsidR="00E828BC" w:rsidRDefault="00E828BC"/>
    <w:p w14:paraId="6FAF76E8" w14:textId="77777777" w:rsidR="00E828BC" w:rsidRDefault="00E828BC"/>
    <w:p w14:paraId="39719D64" w14:textId="77777777" w:rsidR="00E828BC" w:rsidRDefault="00FB3A0E">
      <w:pPr>
        <w:pStyle w:val="a6"/>
      </w:pPr>
      <w:bookmarkStart w:id="95" w:name="手术信息列表"/>
      <w:r>
        <w:rPr>
          <w:rFonts w:hint="eastAsia"/>
        </w:rPr>
        <w:t>&lt;</w:t>
      </w:r>
      <w:r>
        <w:t>手术信息列表</w:t>
      </w:r>
      <w:r>
        <w:rPr>
          <w:rFonts w:hint="eastAsia"/>
        </w:rPr>
        <w:t>&gt;</w:t>
      </w:r>
    </w:p>
    <w:tbl>
      <w:tblPr>
        <w:tblStyle w:val="ae"/>
        <w:tblW w:w="7503" w:type="dxa"/>
        <w:tblLayout w:type="fixed"/>
        <w:tblLook w:val="04A0" w:firstRow="1" w:lastRow="0" w:firstColumn="1" w:lastColumn="0" w:noHBand="0" w:noVBand="1"/>
      </w:tblPr>
      <w:tblGrid>
        <w:gridCol w:w="2249"/>
        <w:gridCol w:w="1918"/>
        <w:gridCol w:w="1702"/>
        <w:gridCol w:w="1634"/>
      </w:tblGrid>
      <w:tr w:rsidR="00E828BC" w14:paraId="36A18389" w14:textId="77777777">
        <w:tc>
          <w:tcPr>
            <w:tcW w:w="2249" w:type="dxa"/>
            <w:shd w:val="clear" w:color="auto" w:fill="D9D9D9" w:themeFill="background1" w:themeFillShade="D9"/>
          </w:tcPr>
          <w:bookmarkEnd w:id="95"/>
          <w:p w14:paraId="56AFC99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918" w:type="dxa"/>
            <w:shd w:val="clear" w:color="auto" w:fill="D9D9D9" w:themeFill="background1" w:themeFillShade="D9"/>
          </w:tcPr>
          <w:p w14:paraId="30D56B8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2" w:type="dxa"/>
            <w:shd w:val="clear" w:color="auto" w:fill="D9D9D9" w:themeFill="background1" w:themeFillShade="D9"/>
          </w:tcPr>
          <w:p w14:paraId="068B6421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2C8CF50B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0F9935A6" w14:textId="77777777">
        <w:tc>
          <w:tcPr>
            <w:tcW w:w="2249" w:type="dxa"/>
          </w:tcPr>
          <w:p w14:paraId="6D3FDEC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918" w:type="dxa"/>
          </w:tcPr>
          <w:p w14:paraId="465196F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</w:t>
            </w:r>
            <w:r>
              <w:t>科室</w:t>
            </w:r>
            <w:r>
              <w:rPr>
                <w:rFonts w:hint="eastAsia"/>
              </w:rPr>
              <w:t>名称</w:t>
            </w:r>
          </w:p>
        </w:tc>
        <w:tc>
          <w:tcPr>
            <w:tcW w:w="1702" w:type="dxa"/>
          </w:tcPr>
          <w:p w14:paraId="43193728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String(20)</w:t>
            </w:r>
          </w:p>
        </w:tc>
        <w:tc>
          <w:tcPr>
            <w:tcW w:w="1634" w:type="dxa"/>
          </w:tcPr>
          <w:p w14:paraId="3965C090" w14:textId="77777777" w:rsidR="00E828BC" w:rsidRDefault="00E828BC">
            <w:pPr>
              <w:pStyle w:val="TableParagraph"/>
            </w:pPr>
          </w:p>
        </w:tc>
      </w:tr>
      <w:tr w:rsidR="00E828BC" w14:paraId="598475D4" w14:textId="77777777">
        <w:tc>
          <w:tcPr>
            <w:tcW w:w="2249" w:type="dxa"/>
          </w:tcPr>
          <w:p w14:paraId="03ABD2E9" w14:textId="77777777" w:rsidR="00E828BC" w:rsidRDefault="00FB3A0E">
            <w:pPr>
              <w:pStyle w:val="TableParagraph"/>
            </w:pPr>
            <w:r>
              <w:t>operationDate</w:t>
            </w:r>
          </w:p>
        </w:tc>
        <w:tc>
          <w:tcPr>
            <w:tcW w:w="1918" w:type="dxa"/>
          </w:tcPr>
          <w:p w14:paraId="71C6F18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手术</w:t>
            </w:r>
            <w:r>
              <w:t>时间</w:t>
            </w:r>
          </w:p>
        </w:tc>
        <w:tc>
          <w:tcPr>
            <w:tcW w:w="1702" w:type="dxa"/>
          </w:tcPr>
          <w:p w14:paraId="782DEEA3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  <w:rFonts w:hint="eastAsia"/>
              </w:rPr>
              <w:t>D</w:t>
            </w:r>
            <w:r>
              <w:rPr>
                <w:rStyle w:val="af"/>
              </w:rPr>
              <w:t>ate</w:t>
            </w:r>
          </w:p>
        </w:tc>
        <w:tc>
          <w:tcPr>
            <w:tcW w:w="1634" w:type="dxa"/>
          </w:tcPr>
          <w:p w14:paraId="1528CE71" w14:textId="77777777" w:rsidR="00E828BC" w:rsidRDefault="00E828BC">
            <w:pPr>
              <w:pStyle w:val="TableParagraph"/>
            </w:pPr>
          </w:p>
        </w:tc>
      </w:tr>
      <w:tr w:rsidR="00E828BC" w14:paraId="09E3455B" w14:textId="77777777">
        <w:tc>
          <w:tcPr>
            <w:tcW w:w="2249" w:type="dxa"/>
          </w:tcPr>
          <w:p w14:paraId="49A9295F" w14:textId="77777777" w:rsidR="00E828BC" w:rsidRDefault="00FB3A0E">
            <w:pPr>
              <w:pStyle w:val="TableParagraph"/>
            </w:pPr>
            <w:r>
              <w:t>operationCode</w:t>
            </w:r>
          </w:p>
        </w:tc>
        <w:tc>
          <w:tcPr>
            <w:tcW w:w="1918" w:type="dxa"/>
          </w:tcPr>
          <w:p w14:paraId="79A4F5CE" w14:textId="77777777" w:rsidR="00E828BC" w:rsidRDefault="00FB3A0E">
            <w:pPr>
              <w:pStyle w:val="TableParagraph"/>
            </w:pPr>
            <w:r>
              <w:t>手术编码</w:t>
            </w:r>
          </w:p>
        </w:tc>
        <w:tc>
          <w:tcPr>
            <w:tcW w:w="1702" w:type="dxa"/>
          </w:tcPr>
          <w:p w14:paraId="4876C6F0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String(20)</w:t>
            </w:r>
          </w:p>
        </w:tc>
        <w:tc>
          <w:tcPr>
            <w:tcW w:w="1634" w:type="dxa"/>
          </w:tcPr>
          <w:p w14:paraId="0FBABCA2" w14:textId="77777777" w:rsidR="00E828BC" w:rsidRDefault="00E828BC">
            <w:pPr>
              <w:pStyle w:val="TableParagraph"/>
            </w:pPr>
          </w:p>
        </w:tc>
      </w:tr>
      <w:tr w:rsidR="00E828BC" w14:paraId="60505AFC" w14:textId="77777777">
        <w:trPr>
          <w:trHeight w:val="90"/>
        </w:trPr>
        <w:tc>
          <w:tcPr>
            <w:tcW w:w="2249" w:type="dxa"/>
          </w:tcPr>
          <w:p w14:paraId="6EE877DE" w14:textId="77777777" w:rsidR="00E828BC" w:rsidRDefault="00FB3A0E">
            <w:pPr>
              <w:pStyle w:val="TableParagraph"/>
            </w:pPr>
            <w:r>
              <w:t>operationName</w:t>
            </w:r>
          </w:p>
        </w:tc>
        <w:tc>
          <w:tcPr>
            <w:tcW w:w="1918" w:type="dxa"/>
          </w:tcPr>
          <w:p w14:paraId="674B683F" w14:textId="77777777" w:rsidR="00E828BC" w:rsidRDefault="00FB3A0E">
            <w:pPr>
              <w:pStyle w:val="TableParagraph"/>
            </w:pPr>
            <w:r>
              <w:t>手术名称</w:t>
            </w:r>
          </w:p>
        </w:tc>
        <w:tc>
          <w:tcPr>
            <w:tcW w:w="1702" w:type="dxa"/>
          </w:tcPr>
          <w:p w14:paraId="52EB289B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30</w:t>
            </w:r>
            <w:r>
              <w:rPr>
                <w:rStyle w:val="af"/>
              </w:rPr>
              <w:t>0)</w:t>
            </w:r>
          </w:p>
        </w:tc>
        <w:tc>
          <w:tcPr>
            <w:tcW w:w="1634" w:type="dxa"/>
          </w:tcPr>
          <w:p w14:paraId="2281957B" w14:textId="77777777" w:rsidR="00E828BC" w:rsidRDefault="00E828BC">
            <w:pPr>
              <w:pStyle w:val="TableParagraph"/>
            </w:pPr>
          </w:p>
        </w:tc>
      </w:tr>
      <w:tr w:rsidR="00E828BC" w14:paraId="76E15A35" w14:textId="77777777">
        <w:trPr>
          <w:trHeight w:val="90"/>
        </w:trPr>
        <w:tc>
          <w:tcPr>
            <w:tcW w:w="2249" w:type="dxa"/>
          </w:tcPr>
          <w:p w14:paraId="05BF647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operationSite</w:t>
            </w:r>
          </w:p>
        </w:tc>
        <w:tc>
          <w:tcPr>
            <w:tcW w:w="1918" w:type="dxa"/>
          </w:tcPr>
          <w:p w14:paraId="1A7D164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手术部位</w:t>
            </w:r>
          </w:p>
        </w:tc>
        <w:tc>
          <w:tcPr>
            <w:tcW w:w="1702" w:type="dxa"/>
          </w:tcPr>
          <w:p w14:paraId="4BCD33E1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5</w:t>
            </w:r>
            <w:r>
              <w:rPr>
                <w:rStyle w:val="af"/>
              </w:rPr>
              <w:t>0)</w:t>
            </w:r>
          </w:p>
        </w:tc>
        <w:tc>
          <w:tcPr>
            <w:tcW w:w="1634" w:type="dxa"/>
          </w:tcPr>
          <w:p w14:paraId="1A4C2984" w14:textId="77777777" w:rsidR="00E828BC" w:rsidRDefault="00E828BC">
            <w:pPr>
              <w:pStyle w:val="TableParagraph"/>
            </w:pPr>
          </w:p>
        </w:tc>
      </w:tr>
      <w:tr w:rsidR="00E828BC" w14:paraId="71BBA1CE" w14:textId="77777777">
        <w:trPr>
          <w:trHeight w:val="90"/>
        </w:trPr>
        <w:tc>
          <w:tcPr>
            <w:tcW w:w="2249" w:type="dxa"/>
          </w:tcPr>
          <w:p w14:paraId="3E4E985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operationLevelName</w:t>
            </w:r>
          </w:p>
        </w:tc>
        <w:tc>
          <w:tcPr>
            <w:tcW w:w="1918" w:type="dxa"/>
          </w:tcPr>
          <w:p w14:paraId="6838246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手术级别名称</w:t>
            </w:r>
          </w:p>
        </w:tc>
        <w:tc>
          <w:tcPr>
            <w:tcW w:w="1702" w:type="dxa"/>
          </w:tcPr>
          <w:p w14:paraId="4CD8ECCA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  <w:rFonts w:hint="eastAsia"/>
              </w:rPr>
              <w:t>String(100)</w:t>
            </w:r>
          </w:p>
        </w:tc>
        <w:tc>
          <w:tcPr>
            <w:tcW w:w="1634" w:type="dxa"/>
          </w:tcPr>
          <w:p w14:paraId="3900E0C4" w14:textId="77777777" w:rsidR="00E828BC" w:rsidRDefault="00E828BC">
            <w:pPr>
              <w:pStyle w:val="TableParagraph"/>
            </w:pPr>
          </w:p>
        </w:tc>
      </w:tr>
      <w:tr w:rsidR="00E828BC" w14:paraId="1DDE678B" w14:textId="77777777">
        <w:trPr>
          <w:trHeight w:val="90"/>
        </w:trPr>
        <w:tc>
          <w:tcPr>
            <w:tcW w:w="2249" w:type="dxa"/>
          </w:tcPr>
          <w:p w14:paraId="463B5D8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operationIncisionC</w:t>
            </w:r>
            <w:r>
              <w:rPr>
                <w:rFonts w:hint="eastAsia"/>
              </w:rPr>
              <w:lastRenderedPageBreak/>
              <w:t>ategory</w:t>
            </w:r>
          </w:p>
        </w:tc>
        <w:tc>
          <w:tcPr>
            <w:tcW w:w="1918" w:type="dxa"/>
          </w:tcPr>
          <w:p w14:paraId="6E803AC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手术切口类别名</w:t>
            </w:r>
          </w:p>
          <w:p w14:paraId="485C586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称</w:t>
            </w:r>
          </w:p>
        </w:tc>
        <w:tc>
          <w:tcPr>
            <w:tcW w:w="1702" w:type="dxa"/>
          </w:tcPr>
          <w:p w14:paraId="19B885E5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  <w:rFonts w:hint="eastAsia"/>
              </w:rPr>
              <w:lastRenderedPageBreak/>
              <w:t>String(100)</w:t>
            </w:r>
          </w:p>
        </w:tc>
        <w:tc>
          <w:tcPr>
            <w:tcW w:w="1634" w:type="dxa"/>
          </w:tcPr>
          <w:p w14:paraId="56F55C2F" w14:textId="77777777" w:rsidR="00E828BC" w:rsidRDefault="00E828BC">
            <w:pPr>
              <w:pStyle w:val="TableParagraph"/>
            </w:pPr>
          </w:p>
        </w:tc>
      </w:tr>
      <w:tr w:rsidR="00E828BC" w14:paraId="0790ED26" w14:textId="77777777">
        <w:trPr>
          <w:trHeight w:val="90"/>
        </w:trPr>
        <w:tc>
          <w:tcPr>
            <w:tcW w:w="2249" w:type="dxa"/>
          </w:tcPr>
          <w:p w14:paraId="78370B9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anesthesiaMethodName</w:t>
            </w:r>
          </w:p>
        </w:tc>
        <w:tc>
          <w:tcPr>
            <w:tcW w:w="1918" w:type="dxa"/>
          </w:tcPr>
          <w:p w14:paraId="72C5C19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麻醉方法名称</w:t>
            </w:r>
          </w:p>
        </w:tc>
        <w:tc>
          <w:tcPr>
            <w:tcW w:w="1702" w:type="dxa"/>
          </w:tcPr>
          <w:p w14:paraId="27A03D7C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  <w:rFonts w:hint="eastAsia"/>
              </w:rPr>
              <w:t>String(100)</w:t>
            </w:r>
          </w:p>
        </w:tc>
        <w:tc>
          <w:tcPr>
            <w:tcW w:w="1634" w:type="dxa"/>
          </w:tcPr>
          <w:p w14:paraId="4963751E" w14:textId="77777777" w:rsidR="00E828BC" w:rsidRDefault="00E828BC">
            <w:pPr>
              <w:pStyle w:val="TableParagraph"/>
            </w:pPr>
          </w:p>
        </w:tc>
      </w:tr>
      <w:tr w:rsidR="00E828BC" w14:paraId="794AE59D" w14:textId="77777777">
        <w:trPr>
          <w:trHeight w:val="90"/>
        </w:trPr>
        <w:tc>
          <w:tcPr>
            <w:tcW w:w="2249" w:type="dxa"/>
          </w:tcPr>
          <w:p w14:paraId="5DE677D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doctorName</w:t>
            </w:r>
          </w:p>
        </w:tc>
        <w:tc>
          <w:tcPr>
            <w:tcW w:w="1918" w:type="dxa"/>
          </w:tcPr>
          <w:p w14:paraId="6D902CF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主刀医生姓名</w:t>
            </w:r>
          </w:p>
        </w:tc>
        <w:tc>
          <w:tcPr>
            <w:tcW w:w="1702" w:type="dxa"/>
          </w:tcPr>
          <w:p w14:paraId="4F1948CF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  <w:rFonts w:hint="eastAsia"/>
              </w:rPr>
              <w:t>String(20)</w:t>
            </w:r>
          </w:p>
        </w:tc>
        <w:tc>
          <w:tcPr>
            <w:tcW w:w="1634" w:type="dxa"/>
          </w:tcPr>
          <w:p w14:paraId="180B01A5" w14:textId="77777777" w:rsidR="00E828BC" w:rsidRDefault="00E828BC">
            <w:pPr>
              <w:pStyle w:val="TableParagraph"/>
            </w:pPr>
          </w:p>
        </w:tc>
      </w:tr>
      <w:tr w:rsidR="00E828BC" w14:paraId="00471D4F" w14:textId="77777777">
        <w:trPr>
          <w:trHeight w:val="90"/>
        </w:trPr>
        <w:tc>
          <w:tcPr>
            <w:tcW w:w="2249" w:type="dxa"/>
          </w:tcPr>
          <w:p w14:paraId="4957AD99" w14:textId="77777777" w:rsidR="00E828BC" w:rsidRDefault="00FB3A0E">
            <w:pPr>
              <w:pStyle w:val="TableParagraph"/>
            </w:pPr>
            <w:r>
              <w:t>assistantD</w:t>
            </w:r>
            <w:r>
              <w:rPr>
                <w:rFonts w:hint="eastAsia"/>
              </w:rPr>
              <w:t>octorName</w:t>
            </w:r>
          </w:p>
        </w:tc>
        <w:tc>
          <w:tcPr>
            <w:tcW w:w="1918" w:type="dxa"/>
          </w:tcPr>
          <w:p w14:paraId="43ABA04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助手</w:t>
            </w:r>
            <w:r>
              <w:t>医生姓名</w:t>
            </w:r>
          </w:p>
        </w:tc>
        <w:tc>
          <w:tcPr>
            <w:tcW w:w="1702" w:type="dxa"/>
          </w:tcPr>
          <w:p w14:paraId="2A30612B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  <w:rFonts w:hint="eastAsia"/>
              </w:rPr>
              <w:t>String(20)</w:t>
            </w:r>
          </w:p>
        </w:tc>
        <w:tc>
          <w:tcPr>
            <w:tcW w:w="1634" w:type="dxa"/>
          </w:tcPr>
          <w:p w14:paraId="1D0C69E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有</w:t>
            </w:r>
            <w:r>
              <w:t>多个，合并一起给</w:t>
            </w:r>
          </w:p>
        </w:tc>
      </w:tr>
      <w:tr w:rsidR="00E828BC" w14:paraId="29FA47A1" w14:textId="77777777">
        <w:trPr>
          <w:trHeight w:val="90"/>
        </w:trPr>
        <w:tc>
          <w:tcPr>
            <w:tcW w:w="2249" w:type="dxa"/>
          </w:tcPr>
          <w:p w14:paraId="433C0C22" w14:textId="77777777" w:rsidR="00E828BC" w:rsidRDefault="00FB3A0E">
            <w:pPr>
              <w:pStyle w:val="TableParagraph"/>
            </w:pPr>
            <w:r>
              <w:t>preoperativeDiagnosis</w:t>
            </w:r>
          </w:p>
        </w:tc>
        <w:tc>
          <w:tcPr>
            <w:tcW w:w="1918" w:type="dxa"/>
          </w:tcPr>
          <w:p w14:paraId="71AA432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术前</w:t>
            </w:r>
            <w:r>
              <w:t>诊断</w:t>
            </w:r>
          </w:p>
        </w:tc>
        <w:tc>
          <w:tcPr>
            <w:tcW w:w="1702" w:type="dxa"/>
          </w:tcPr>
          <w:p w14:paraId="2BE000DF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  <w:rFonts w:hint="eastAsia"/>
              </w:rPr>
              <w:t>String(2000)</w:t>
            </w:r>
          </w:p>
        </w:tc>
        <w:tc>
          <w:tcPr>
            <w:tcW w:w="1634" w:type="dxa"/>
          </w:tcPr>
          <w:p w14:paraId="4B8E37AA" w14:textId="77777777" w:rsidR="00E828BC" w:rsidRDefault="00E828BC">
            <w:pPr>
              <w:pStyle w:val="TableParagraph"/>
            </w:pPr>
          </w:p>
        </w:tc>
      </w:tr>
      <w:tr w:rsidR="00E828BC" w14:paraId="0560028A" w14:textId="77777777">
        <w:trPr>
          <w:trHeight w:val="90"/>
        </w:trPr>
        <w:tc>
          <w:tcPr>
            <w:tcW w:w="2249" w:type="dxa"/>
          </w:tcPr>
          <w:p w14:paraId="019AC149" w14:textId="77777777" w:rsidR="00E828BC" w:rsidRDefault="00FB3A0E">
            <w:pPr>
              <w:pStyle w:val="TableParagraph"/>
            </w:pPr>
            <w:r>
              <w:t>intraoperativeDiagnosis</w:t>
            </w:r>
          </w:p>
        </w:tc>
        <w:tc>
          <w:tcPr>
            <w:tcW w:w="1918" w:type="dxa"/>
          </w:tcPr>
          <w:p w14:paraId="28F5C02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术中</w:t>
            </w:r>
            <w:r>
              <w:t>诊断</w:t>
            </w:r>
          </w:p>
        </w:tc>
        <w:tc>
          <w:tcPr>
            <w:tcW w:w="1702" w:type="dxa"/>
          </w:tcPr>
          <w:p w14:paraId="76DA29BB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  <w:rFonts w:hint="eastAsia"/>
              </w:rPr>
              <w:t>String(2000)</w:t>
            </w:r>
          </w:p>
        </w:tc>
        <w:tc>
          <w:tcPr>
            <w:tcW w:w="1634" w:type="dxa"/>
          </w:tcPr>
          <w:p w14:paraId="2A7FD6CB" w14:textId="77777777" w:rsidR="00E828BC" w:rsidRDefault="00E828BC">
            <w:pPr>
              <w:pStyle w:val="TableParagraph"/>
            </w:pPr>
          </w:p>
        </w:tc>
      </w:tr>
      <w:tr w:rsidR="00E828BC" w14:paraId="6A3DC62E" w14:textId="77777777">
        <w:trPr>
          <w:trHeight w:val="90"/>
        </w:trPr>
        <w:tc>
          <w:tcPr>
            <w:tcW w:w="2249" w:type="dxa"/>
          </w:tcPr>
          <w:p w14:paraId="4F4E24F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operationProcess</w:t>
            </w:r>
          </w:p>
        </w:tc>
        <w:tc>
          <w:tcPr>
            <w:tcW w:w="1918" w:type="dxa"/>
          </w:tcPr>
          <w:p w14:paraId="03ED512F" w14:textId="77777777" w:rsidR="00E828BC" w:rsidRDefault="00FB3A0E">
            <w:pPr>
              <w:pStyle w:val="TableParagraph"/>
            </w:pPr>
            <w:bookmarkStart w:id="96" w:name="OLE_LINK4"/>
            <w:r>
              <w:rPr>
                <w:rFonts w:hint="eastAsia"/>
              </w:rPr>
              <w:t>手术经过</w:t>
            </w:r>
            <w:bookmarkEnd w:id="96"/>
          </w:p>
        </w:tc>
        <w:tc>
          <w:tcPr>
            <w:tcW w:w="1702" w:type="dxa"/>
          </w:tcPr>
          <w:p w14:paraId="42501AB1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  <w:rFonts w:hint="eastAsia"/>
              </w:rPr>
              <w:t>String(2000)</w:t>
            </w:r>
          </w:p>
        </w:tc>
        <w:tc>
          <w:tcPr>
            <w:tcW w:w="1634" w:type="dxa"/>
          </w:tcPr>
          <w:p w14:paraId="161CCEFF" w14:textId="77777777" w:rsidR="00E828BC" w:rsidRDefault="00E828BC">
            <w:pPr>
              <w:pStyle w:val="TableParagraph"/>
            </w:pPr>
          </w:p>
        </w:tc>
      </w:tr>
      <w:tr w:rsidR="00E828BC" w14:paraId="6AAD4746" w14:textId="77777777">
        <w:trPr>
          <w:trHeight w:val="90"/>
        </w:trPr>
        <w:tc>
          <w:tcPr>
            <w:tcW w:w="2249" w:type="dxa"/>
          </w:tcPr>
          <w:p w14:paraId="5EE8BFB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totalOperationRecordInfo</w:t>
            </w:r>
          </w:p>
        </w:tc>
        <w:tc>
          <w:tcPr>
            <w:tcW w:w="1918" w:type="dxa"/>
          </w:tcPr>
          <w:p w14:paraId="22104DC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</w:t>
            </w:r>
            <w:proofErr w:type="gramStart"/>
            <w:r>
              <w:rPr>
                <w:rFonts w:hint="eastAsia"/>
              </w:rPr>
              <w:t>量手术</w:t>
            </w:r>
            <w:proofErr w:type="gramEnd"/>
            <w:r>
              <w:rPr>
                <w:rFonts w:hint="eastAsia"/>
              </w:rPr>
              <w:t>记录信息</w:t>
            </w:r>
          </w:p>
        </w:tc>
        <w:tc>
          <w:tcPr>
            <w:tcW w:w="1702" w:type="dxa"/>
          </w:tcPr>
          <w:p w14:paraId="66850497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  <w:rFonts w:hint="eastAsia"/>
              </w:rPr>
              <w:t>String(5000)</w:t>
            </w:r>
          </w:p>
        </w:tc>
        <w:tc>
          <w:tcPr>
            <w:tcW w:w="1634" w:type="dxa"/>
          </w:tcPr>
          <w:p w14:paraId="180DF64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如为非结构化病历，可将病历内容填入</w:t>
            </w:r>
          </w:p>
        </w:tc>
      </w:tr>
    </w:tbl>
    <w:p w14:paraId="14942797" w14:textId="77777777" w:rsidR="00E828BC" w:rsidRDefault="00FB3A0E">
      <w:pPr>
        <w:pStyle w:val="3"/>
        <w:numPr>
          <w:ilvl w:val="0"/>
          <w:numId w:val="0"/>
        </w:numPr>
      </w:pPr>
      <w:r>
        <w:rPr>
          <w:rFonts w:hint="eastAsia"/>
        </w:rPr>
        <w:t>4.</w:t>
      </w:r>
      <w:r>
        <w:rPr>
          <w:rFonts w:hint="eastAsia"/>
        </w:rPr>
        <w:t>检查检验信息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17ECE93E" w14:textId="77777777">
        <w:tc>
          <w:tcPr>
            <w:tcW w:w="8613" w:type="dxa"/>
            <w:gridSpan w:val="2"/>
            <w:shd w:val="clear" w:color="auto" w:fill="FFFF99"/>
          </w:tcPr>
          <w:p w14:paraId="12BF998F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  <w:r>
              <w:rPr>
                <w:rFonts w:hint="eastAsia"/>
              </w:rPr>
              <w:t>*.His.inspectInfoUpload</w:t>
            </w:r>
          </w:p>
          <w:p w14:paraId="5B72C449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  <w:r>
              <w:rPr>
                <w:rFonts w:hint="eastAsia"/>
              </w:rPr>
              <w:t>inspectInfoRequest</w:t>
            </w:r>
          </w:p>
          <w:p w14:paraId="5CE10D58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inspectInfo</w:t>
            </w:r>
            <w:r>
              <w:t>Response</w:t>
            </w:r>
          </w:p>
          <w:p w14:paraId="40C9C73B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</w:p>
        </w:tc>
      </w:tr>
      <w:tr w:rsidR="00E828BC" w14:paraId="1B20F242" w14:textId="77777777">
        <w:tc>
          <w:tcPr>
            <w:tcW w:w="542" w:type="dxa"/>
          </w:tcPr>
          <w:p w14:paraId="76BCBBF3" w14:textId="77777777" w:rsidR="00E828BC" w:rsidRDefault="00E828BC"/>
        </w:tc>
        <w:tc>
          <w:tcPr>
            <w:tcW w:w="8071" w:type="dxa"/>
          </w:tcPr>
          <w:p w14:paraId="41833D9B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62DF458A" w14:textId="77777777" w:rsidR="00E828BC" w:rsidRDefault="00FB3A0E">
            <w:r>
              <w:rPr>
                <w:rFonts w:hint="eastAsia"/>
              </w:rPr>
              <w:t>{</w:t>
            </w:r>
          </w:p>
          <w:p w14:paraId="2A7B9DF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"medicalNum":</w:t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就诊流水号</w:t>
            </w:r>
            <w:r>
              <w:rPr>
                <w:rFonts w:hint="eastAsia"/>
              </w:rPr>
              <w:t>"</w:t>
            </w:r>
          </w:p>
          <w:p w14:paraId="6368F176" w14:textId="77777777" w:rsidR="00E828BC" w:rsidRDefault="00FB3A0E">
            <w:r>
              <w:rPr>
                <w:rFonts w:hint="eastAsia"/>
              </w:rPr>
              <w:tab/>
              <w:t>"insuranceName":</w:t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"</w:t>
            </w:r>
          </w:p>
          <w:p w14:paraId="4C04340D" w14:textId="77777777" w:rsidR="00E828BC" w:rsidRDefault="00FB3A0E">
            <w:r>
              <w:rPr>
                <w:rFonts w:hint="eastAsia"/>
              </w:rPr>
              <w:tab/>
              <w:t>"insuranceCertNo":</w:t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证件号码</w:t>
            </w:r>
            <w:r>
              <w:rPr>
                <w:rFonts w:hint="eastAsia"/>
              </w:rPr>
              <w:t>"</w:t>
            </w:r>
          </w:p>
          <w:p w14:paraId="584DBE0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3980BEB5" w14:textId="77777777" w:rsidR="00E828BC" w:rsidRDefault="00FB3A0E">
            <w:r>
              <w:rPr>
                <w:rFonts w:hint="eastAsia"/>
              </w:rPr>
              <w:t>}</w:t>
            </w:r>
          </w:p>
        </w:tc>
      </w:tr>
      <w:tr w:rsidR="00E828BC" w14:paraId="5CDE6E63" w14:textId="77777777">
        <w:tc>
          <w:tcPr>
            <w:tcW w:w="542" w:type="dxa"/>
          </w:tcPr>
          <w:p w14:paraId="59FA92E9" w14:textId="77777777" w:rsidR="00E828BC" w:rsidRDefault="00E828BC"/>
        </w:tc>
        <w:tc>
          <w:tcPr>
            <w:tcW w:w="8071" w:type="dxa"/>
          </w:tcPr>
          <w:p w14:paraId="7CE2D2AD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24B9357A" w14:textId="77777777" w:rsidR="00E828BC" w:rsidRDefault="00FB3A0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ab/>
            </w:r>
          </w:p>
          <w:p w14:paraId="70456242" w14:textId="77777777" w:rsidR="00E828BC" w:rsidRDefault="00FB3A0E">
            <w:r>
              <w:rPr>
                <w:rFonts w:hint="eastAsia"/>
              </w:rPr>
              <w:tab/>
              <w:t>{</w:t>
            </w:r>
          </w:p>
          <w:p w14:paraId="30D76F1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"medicalNum":"</w:t>
            </w:r>
            <w:r>
              <w:rPr>
                <w:rFonts w:hint="eastAsia"/>
              </w:rPr>
              <w:t>就诊流水号</w:t>
            </w:r>
            <w:r>
              <w:rPr>
                <w:rFonts w:hint="eastAsia"/>
              </w:rPr>
              <w:t>",</w:t>
            </w:r>
          </w:p>
          <w:p w14:paraId="53CEB68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"hospitalId":"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code",</w:t>
            </w:r>
          </w:p>
          <w:p w14:paraId="3C3D30B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"patientId":"</w:t>
            </w:r>
            <w:r>
              <w:rPr>
                <w:rFonts w:hint="eastAsia"/>
              </w:rPr>
              <w:t>病人</w:t>
            </w:r>
            <w:r>
              <w:rPr>
                <w:rFonts w:hint="eastAsia"/>
              </w:rPr>
              <w:t>ID",</w:t>
            </w:r>
          </w:p>
          <w:p w14:paraId="12827D8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"isExist":"</w:t>
            </w:r>
            <w:r>
              <w:rPr>
                <w:rFonts w:hint="eastAsia"/>
              </w:rPr>
              <w:t>是否存在</w:t>
            </w:r>
            <w:r>
              <w:rPr>
                <w:rFonts w:hint="eastAsia"/>
              </w:rPr>
              <w:t>",</w:t>
            </w:r>
          </w:p>
          <w:p w14:paraId="33165B7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"inHospitalNum":"</w:t>
            </w:r>
            <w:r>
              <w:rPr>
                <w:rFonts w:hint="eastAsia"/>
              </w:rPr>
              <w:t>住院号</w:t>
            </w:r>
            <w:r>
              <w:rPr>
                <w:rFonts w:hint="eastAsia"/>
              </w:rPr>
              <w:t>",</w:t>
            </w:r>
          </w:p>
          <w:p w14:paraId="7BC0B42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",</w:t>
            </w:r>
          </w:p>
          <w:p w14:paraId="2ACB618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"gender":"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",</w:t>
            </w:r>
          </w:p>
          <w:p w14:paraId="5768741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"birthday":"</w:t>
            </w: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",</w:t>
            </w:r>
          </w:p>
          <w:p w14:paraId="5D3A9B9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"certType":"</w:t>
            </w:r>
            <w:r>
              <w:rPr>
                <w:rFonts w:hint="eastAsia"/>
              </w:rPr>
              <w:t>证件类型</w:t>
            </w:r>
            <w:r>
              <w:rPr>
                <w:rFonts w:hint="eastAsia"/>
              </w:rPr>
              <w:t>",</w:t>
            </w:r>
          </w:p>
          <w:p w14:paraId="2C6F54F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"certNo":"</w:t>
            </w:r>
            <w:r>
              <w:rPr>
                <w:rFonts w:hint="eastAsia"/>
              </w:rPr>
              <w:t>证件号码</w:t>
            </w:r>
            <w:r>
              <w:rPr>
                <w:rFonts w:hint="eastAsia"/>
              </w:rPr>
              <w:t>",</w:t>
            </w:r>
          </w:p>
          <w:p w14:paraId="461B0CD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"age":"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",</w:t>
            </w:r>
          </w:p>
          <w:p w14:paraId="16C7E1F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"ageUnit":"</w:t>
            </w:r>
            <w:r>
              <w:rPr>
                <w:rFonts w:hint="eastAsia"/>
              </w:rPr>
              <w:t>年龄单位</w:t>
            </w:r>
            <w:r>
              <w:rPr>
                <w:rFonts w:hint="eastAsia"/>
              </w:rPr>
              <w:t>",</w:t>
            </w:r>
          </w:p>
          <w:p w14:paraId="0D35202C" w14:textId="77777777" w:rsidR="00E828BC" w:rsidRDefault="00FB3A0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"idDueDay":"</w:t>
            </w:r>
            <w:r>
              <w:rPr>
                <w:rFonts w:hint="eastAsia"/>
              </w:rPr>
              <w:t>患者证件到期日</w:t>
            </w:r>
            <w:r>
              <w:rPr>
                <w:rFonts w:hint="eastAsia"/>
              </w:rPr>
              <w:t>",</w:t>
            </w:r>
          </w:p>
          <w:p w14:paraId="4A1FDE1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"race":"</w:t>
            </w:r>
            <w:r>
              <w:rPr>
                <w:rFonts w:hint="eastAsia"/>
              </w:rPr>
              <w:t>民族</w:t>
            </w:r>
            <w:r>
              <w:rPr>
                <w:rFonts w:hint="eastAsia"/>
              </w:rPr>
              <w:t>",</w:t>
            </w:r>
          </w:p>
          <w:p w14:paraId="4399368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"homeAddress":"</w:t>
            </w:r>
            <w:r>
              <w:rPr>
                <w:rFonts w:hint="eastAsia"/>
              </w:rPr>
              <w:t>家庭地址</w:t>
            </w:r>
            <w:r>
              <w:rPr>
                <w:rFonts w:hint="eastAsia"/>
              </w:rPr>
              <w:t>",</w:t>
            </w:r>
          </w:p>
          <w:p w14:paraId="67CEE9F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"companyName":"</w:t>
            </w:r>
            <w:r>
              <w:rPr>
                <w:rFonts w:hint="eastAsia"/>
              </w:rPr>
              <w:t>单位名称</w:t>
            </w:r>
            <w:r>
              <w:rPr>
                <w:rFonts w:hint="eastAsia"/>
              </w:rPr>
              <w:t>",</w:t>
            </w:r>
          </w:p>
          <w:p w14:paraId="07F340D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"phoneNum":"</w:t>
            </w:r>
            <w:r>
              <w:rPr>
                <w:rFonts w:hint="eastAsia"/>
              </w:rPr>
              <w:t>就诊人手机号码</w:t>
            </w:r>
            <w:r>
              <w:rPr>
                <w:rFonts w:hint="eastAsia"/>
              </w:rPr>
              <w:t>",</w:t>
            </w:r>
          </w:p>
          <w:p w14:paraId="1A0A445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"email":"</w:t>
            </w:r>
            <w:r>
              <w:rPr>
                <w:rFonts w:hint="eastAsia"/>
              </w:rPr>
              <w:t>电子邮箱</w:t>
            </w:r>
            <w:r>
              <w:rPr>
                <w:rFonts w:hint="eastAsia"/>
              </w:rPr>
              <w:t>",</w:t>
            </w:r>
          </w:p>
          <w:p w14:paraId="16ED13E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"linkmanName":"</w:t>
            </w:r>
            <w:r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>",</w:t>
            </w:r>
          </w:p>
          <w:p w14:paraId="20214B4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relationshipOfPatient":"</w:t>
            </w:r>
            <w:r>
              <w:rPr>
                <w:rFonts w:hint="eastAsia"/>
              </w:rPr>
              <w:t>联系人与患者关系</w:t>
            </w:r>
            <w:r>
              <w:rPr>
                <w:rFonts w:hint="eastAsia"/>
              </w:rPr>
              <w:t>",</w:t>
            </w:r>
          </w:p>
          <w:p w14:paraId="3851ABC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"guardianName":"</w:t>
            </w:r>
            <w:r>
              <w:rPr>
                <w:rFonts w:hint="eastAsia"/>
              </w:rPr>
              <w:t>监护人姓名</w:t>
            </w:r>
            <w:r>
              <w:rPr>
                <w:rFonts w:hint="eastAsia"/>
              </w:rPr>
              <w:t>",</w:t>
            </w:r>
          </w:p>
          <w:p w14:paraId="3037A19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"guardianIdType":"</w:t>
            </w:r>
            <w:r>
              <w:rPr>
                <w:rFonts w:hint="eastAsia"/>
              </w:rPr>
              <w:t>联系人证件类型</w:t>
            </w:r>
            <w:r>
              <w:rPr>
                <w:rFonts w:hint="eastAsia"/>
              </w:rPr>
              <w:t>",</w:t>
            </w:r>
          </w:p>
          <w:p w14:paraId="614030A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"guardianIdNo":"</w:t>
            </w:r>
            <w:r>
              <w:rPr>
                <w:rFonts w:hint="eastAsia"/>
              </w:rPr>
              <w:t>联系人证件号码</w:t>
            </w:r>
            <w:r>
              <w:rPr>
                <w:rFonts w:hint="eastAsia"/>
              </w:rPr>
              <w:t>",</w:t>
            </w:r>
          </w:p>
          <w:p w14:paraId="7697FD2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"guardianIdDueDay":"</w:t>
            </w:r>
            <w:r>
              <w:rPr>
                <w:rFonts w:hint="eastAsia"/>
              </w:rPr>
              <w:t>联系人证件号码</w:t>
            </w:r>
            <w:r>
              <w:rPr>
                <w:rFonts w:hint="eastAsia"/>
              </w:rPr>
              <w:t>",</w:t>
            </w:r>
          </w:p>
          <w:p w14:paraId="3FD732E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"guardianIdNo":"</w:t>
            </w:r>
            <w:r>
              <w:rPr>
                <w:rFonts w:hint="eastAsia"/>
              </w:rPr>
              <w:t>联系人证件到期日</w:t>
            </w:r>
            <w:r>
              <w:rPr>
                <w:rFonts w:hint="eastAsia"/>
              </w:rPr>
              <w:t>",</w:t>
            </w:r>
          </w:p>
          <w:p w14:paraId="3DC9C12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"guardianBirthday":"</w:t>
            </w:r>
            <w:r>
              <w:rPr>
                <w:rFonts w:hint="eastAsia"/>
              </w:rPr>
              <w:t>联系人人出生年月</w:t>
            </w:r>
            <w:r>
              <w:rPr>
                <w:rFonts w:hint="eastAsia"/>
              </w:rPr>
              <w:t>",</w:t>
            </w:r>
          </w:p>
          <w:p w14:paraId="0004F10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"guardianGender":"</w:t>
            </w:r>
            <w:r>
              <w:rPr>
                <w:rFonts w:hint="eastAsia"/>
              </w:rPr>
              <w:t>联系人性别</w:t>
            </w:r>
            <w:r>
              <w:rPr>
                <w:rFonts w:hint="eastAsia"/>
              </w:rPr>
              <w:t>",</w:t>
            </w:r>
          </w:p>
          <w:p w14:paraId="58A07CC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"inspectionEx</w:t>
            </w:r>
            <w:r>
              <w:rPr>
                <w:rFonts w:hint="eastAsia"/>
              </w:rPr>
              <w:t>aminationList":[</w:t>
            </w:r>
          </w:p>
          <w:p w14:paraId="1FDFBE3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6590A56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92682C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"isExist":"1",</w:t>
            </w:r>
          </w:p>
          <w:p w14:paraId="55744A7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"labNum":"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检验单号</w:t>
            </w:r>
            <w:r>
              <w:rPr>
                <w:rFonts w:hint="eastAsia"/>
              </w:rPr>
              <w:t>",</w:t>
            </w:r>
          </w:p>
          <w:p w14:paraId="69596B0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"barCode":"</w:t>
            </w:r>
            <w:r>
              <w:rPr>
                <w:rFonts w:hint="eastAsia"/>
              </w:rPr>
              <w:t>条码号</w:t>
            </w:r>
            <w:r>
              <w:rPr>
                <w:rFonts w:hint="eastAsia"/>
              </w:rPr>
              <w:t>",</w:t>
            </w:r>
          </w:p>
          <w:p w14:paraId="266AF2E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"recordNum":"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检验记录流水号</w:t>
            </w:r>
            <w:r>
              <w:rPr>
                <w:rFonts w:hint="eastAsia"/>
              </w:rPr>
              <w:t>",</w:t>
            </w:r>
          </w:p>
          <w:p w14:paraId="6FF59D8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"serviceClassification":"</w:t>
            </w:r>
            <w:r>
              <w:rPr>
                <w:rFonts w:hint="eastAsia"/>
              </w:rPr>
              <w:t>检查检验业务分类</w:t>
            </w:r>
            <w:r>
              <w:rPr>
                <w:rFonts w:hint="eastAsia"/>
              </w:rPr>
              <w:t>",</w:t>
            </w:r>
          </w:p>
          <w:p w14:paraId="3CA9F9F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"outOrInIdentify":"</w:t>
            </w:r>
            <w:r>
              <w:rPr>
                <w:rFonts w:hint="eastAsia"/>
              </w:rPr>
              <w:t>检查单来源</w:t>
            </w:r>
            <w:r>
              <w:rPr>
                <w:rFonts w:hint="eastAsia"/>
              </w:rPr>
              <w:t>",</w:t>
            </w:r>
          </w:p>
          <w:p w14:paraId="5FE69CF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"outpatientNo":"</w:t>
            </w:r>
            <w:r>
              <w:rPr>
                <w:rFonts w:hint="eastAsia"/>
              </w:rPr>
              <w:t>门诊号</w:t>
            </w:r>
            <w:r>
              <w:rPr>
                <w:rFonts w:hint="eastAsia"/>
              </w:rPr>
              <w:t>",</w:t>
            </w:r>
          </w:p>
          <w:p w14:paraId="2D1FB63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"inHospitalNum":"</w:t>
            </w:r>
            <w:r>
              <w:rPr>
                <w:rFonts w:hint="eastAsia"/>
              </w:rPr>
              <w:t>住院号</w:t>
            </w:r>
            <w:r>
              <w:rPr>
                <w:rFonts w:hint="eastAsia"/>
              </w:rPr>
              <w:t>",</w:t>
            </w:r>
          </w:p>
          <w:p w14:paraId="349D848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inspectionItem":"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检验项目</w:t>
            </w:r>
            <w:r>
              <w:rPr>
                <w:rFonts w:hint="eastAsia"/>
              </w:rPr>
              <w:t>",</w:t>
            </w:r>
          </w:p>
          <w:p w14:paraId="19F27CF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"InspectionPart":"</w:t>
            </w:r>
            <w:r>
              <w:rPr>
                <w:rFonts w:hint="eastAsia"/>
              </w:rPr>
              <w:t>检查部位</w:t>
            </w:r>
            <w:r>
              <w:rPr>
                <w:rFonts w:hint="eastAsia"/>
              </w:rPr>
              <w:t>",</w:t>
            </w:r>
          </w:p>
          <w:p w14:paraId="06B02F7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"categoryName":"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检验类别名称</w:t>
            </w:r>
            <w:r>
              <w:rPr>
                <w:rFonts w:hint="eastAsia"/>
              </w:rPr>
              <w:t>",</w:t>
            </w:r>
          </w:p>
          <w:p w14:paraId="301918F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"findings":"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所见</w:t>
            </w:r>
            <w:r>
              <w:rPr>
                <w:rFonts w:hint="eastAsia"/>
              </w:rPr>
              <w:t>",</w:t>
            </w:r>
          </w:p>
          <w:p w14:paraId="4DDF421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"inspectExamResult":"</w:t>
            </w:r>
            <w:r>
              <w:rPr>
                <w:rFonts w:hint="eastAsia"/>
              </w:rPr>
              <w:t>检查建议</w:t>
            </w:r>
            <w:r>
              <w:rPr>
                <w:rFonts w:hint="eastAsia"/>
              </w:rPr>
              <w:t>",</w:t>
            </w:r>
          </w:p>
          <w:p w14:paraId="08F7A3C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"inspectImpression":"</w:t>
            </w:r>
            <w:r>
              <w:rPr>
                <w:rFonts w:hint="eastAsia"/>
              </w:rPr>
              <w:t>检查印象</w:t>
            </w:r>
            <w:r>
              <w:rPr>
                <w:rFonts w:hint="eastAsia"/>
              </w:rPr>
              <w:t>",</w:t>
            </w:r>
          </w:p>
          <w:p w14:paraId="1F52FC4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"diagnosis":"</w:t>
            </w:r>
            <w:r>
              <w:rPr>
                <w:rFonts w:hint="eastAsia"/>
              </w:rPr>
              <w:t>病理诊断</w:t>
            </w:r>
            <w:r>
              <w:rPr>
                <w:rFonts w:hint="eastAsia"/>
              </w:rPr>
              <w:t>",</w:t>
            </w:r>
          </w:p>
          <w:p w14:paraId="4DA6359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"clinicalDiagnosis":"</w:t>
            </w:r>
            <w:r>
              <w:rPr>
                <w:rFonts w:hint="eastAsia"/>
              </w:rPr>
              <w:t>临床诊断</w:t>
            </w:r>
            <w:r>
              <w:rPr>
                <w:rFonts w:hint="eastAsia"/>
              </w:rPr>
              <w:t>",</w:t>
            </w:r>
          </w:p>
          <w:p w14:paraId="7C61F7D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"patType":"</w:t>
            </w:r>
            <w:r>
              <w:rPr>
                <w:rFonts w:hint="eastAsia"/>
              </w:rPr>
              <w:t>病人种类</w:t>
            </w:r>
            <w:r>
              <w:rPr>
                <w:rFonts w:hint="eastAsia"/>
              </w:rPr>
              <w:t>",</w:t>
            </w:r>
          </w:p>
          <w:p w14:paraId="556D7F6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"departmentCode":"</w:t>
            </w:r>
            <w:r>
              <w:rPr>
                <w:rFonts w:hint="eastAsia"/>
              </w:rPr>
              <w:t>送检科室代码</w:t>
            </w:r>
            <w:r>
              <w:rPr>
                <w:rFonts w:hint="eastAsia"/>
              </w:rPr>
              <w:t>",</w:t>
            </w:r>
          </w:p>
          <w:p w14:paraId="64BD177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"departmentName":"</w:t>
            </w:r>
            <w:r>
              <w:rPr>
                <w:rFonts w:hint="eastAsia"/>
              </w:rPr>
              <w:t>送检科室</w:t>
            </w:r>
            <w:r>
              <w:rPr>
                <w:rFonts w:hint="eastAsia"/>
              </w:rPr>
              <w:t>",</w:t>
            </w:r>
          </w:p>
          <w:p w14:paraId="4539040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"doctorNo":"</w:t>
            </w:r>
            <w:r>
              <w:rPr>
                <w:rFonts w:hint="eastAsia"/>
              </w:rPr>
              <w:t>送检医生工号</w:t>
            </w:r>
            <w:r>
              <w:rPr>
                <w:rFonts w:hint="eastAsia"/>
              </w:rPr>
              <w:t>",</w:t>
            </w:r>
          </w:p>
          <w:p w14:paraId="375D0A7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"doctorName":"</w:t>
            </w:r>
            <w:r>
              <w:rPr>
                <w:rFonts w:hint="eastAsia"/>
              </w:rPr>
              <w:t>送检医生</w:t>
            </w:r>
            <w:r>
              <w:rPr>
                <w:rFonts w:hint="eastAsia"/>
              </w:rPr>
              <w:t>",</w:t>
            </w:r>
          </w:p>
          <w:p w14:paraId="0767435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"bunkId":"</w:t>
            </w:r>
            <w:r>
              <w:rPr>
                <w:rFonts w:hint="eastAsia"/>
              </w:rPr>
              <w:t>床号</w:t>
            </w:r>
            <w:r>
              <w:rPr>
                <w:rFonts w:hint="eastAsia"/>
              </w:rPr>
              <w:t>",</w:t>
            </w:r>
          </w:p>
          <w:p w14:paraId="1F8FE8E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"endemicArea":"</w:t>
            </w:r>
            <w:r>
              <w:rPr>
                <w:rFonts w:hint="eastAsia"/>
              </w:rPr>
              <w:t>病区</w:t>
            </w:r>
            <w:r>
              <w:rPr>
                <w:rFonts w:hint="eastAsia"/>
              </w:rPr>
              <w:t>",</w:t>
            </w:r>
          </w:p>
          <w:p w14:paraId="6EE5CC0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"inHospitalTimes":"</w:t>
            </w:r>
            <w:r>
              <w:rPr>
                <w:rFonts w:hint="eastAsia"/>
              </w:rPr>
              <w:t>住院次数</w:t>
            </w:r>
            <w:r>
              <w:rPr>
                <w:rFonts w:hint="eastAsia"/>
              </w:rPr>
              <w:t>",</w:t>
            </w:r>
          </w:p>
          <w:p w14:paraId="00D08BD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"applyDate":"</w:t>
            </w:r>
            <w:r>
              <w:rPr>
                <w:rFonts w:hint="eastAsia"/>
              </w:rPr>
              <w:t>送检日期</w:t>
            </w:r>
            <w:r>
              <w:rPr>
                <w:rFonts w:hint="eastAsia"/>
              </w:rPr>
              <w:t>",</w:t>
            </w:r>
          </w:p>
          <w:p w14:paraId="5B91C7F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"reportDate":"</w:t>
            </w:r>
            <w:r>
              <w:rPr>
                <w:rFonts w:hint="eastAsia"/>
              </w:rPr>
              <w:t>报告日期</w:t>
            </w:r>
            <w:r>
              <w:rPr>
                <w:rFonts w:hint="eastAsia"/>
              </w:rPr>
              <w:t>",</w:t>
            </w:r>
          </w:p>
          <w:p w14:paraId="02B046AA" w14:textId="77777777" w:rsidR="00E828BC" w:rsidRDefault="00FB3A0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"confirmDate":"</w:t>
            </w:r>
            <w:r>
              <w:rPr>
                <w:rFonts w:hint="eastAsia"/>
              </w:rPr>
              <w:t>审核日期</w:t>
            </w:r>
            <w:r>
              <w:rPr>
                <w:rFonts w:hint="eastAsia"/>
              </w:rPr>
              <w:t>",</w:t>
            </w:r>
          </w:p>
          <w:p w14:paraId="3F93AC1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"sampleNo":"</w:t>
            </w:r>
            <w:r>
              <w:rPr>
                <w:rFonts w:hint="eastAsia"/>
              </w:rPr>
              <w:t>样本号</w:t>
            </w:r>
            <w:r>
              <w:rPr>
                <w:rFonts w:hint="eastAsia"/>
              </w:rPr>
              <w:t>",</w:t>
            </w:r>
          </w:p>
          <w:p w14:paraId="1F3DE16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"collectionDate":"</w:t>
            </w:r>
            <w:r>
              <w:rPr>
                <w:rFonts w:hint="eastAsia"/>
              </w:rPr>
              <w:t>采集时间</w:t>
            </w:r>
            <w:r>
              <w:rPr>
                <w:rFonts w:hint="eastAsia"/>
              </w:rPr>
              <w:t>",</w:t>
            </w:r>
          </w:p>
          <w:p w14:paraId="23FBE36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"reportDoctorCode":"</w:t>
            </w:r>
            <w:r>
              <w:rPr>
                <w:rFonts w:hint="eastAsia"/>
              </w:rPr>
              <w:t>报告医生工号</w:t>
            </w:r>
            <w:r>
              <w:rPr>
                <w:rFonts w:hint="eastAsia"/>
              </w:rPr>
              <w:t>",</w:t>
            </w:r>
          </w:p>
          <w:p w14:paraId="114F19B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"reportDoctorName":"</w:t>
            </w:r>
            <w:r>
              <w:rPr>
                <w:rFonts w:hint="eastAsia"/>
              </w:rPr>
              <w:t>报告医生</w:t>
            </w:r>
            <w:r>
              <w:rPr>
                <w:rFonts w:hint="eastAsia"/>
              </w:rPr>
              <w:t>",</w:t>
            </w:r>
          </w:p>
          <w:p w14:paraId="2299752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"confirmDoctorCode":"</w:t>
            </w:r>
            <w:r>
              <w:rPr>
                <w:rFonts w:hint="eastAsia"/>
              </w:rPr>
              <w:t>审核医生工号</w:t>
            </w:r>
            <w:r>
              <w:rPr>
                <w:rFonts w:hint="eastAsia"/>
              </w:rPr>
              <w:t>",</w:t>
            </w:r>
          </w:p>
          <w:p w14:paraId="742FB7B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"confirmDoctorName":"</w:t>
            </w:r>
            <w:r>
              <w:rPr>
                <w:rFonts w:hint="eastAsia"/>
              </w:rPr>
              <w:t>审核医生</w:t>
            </w:r>
            <w:r>
              <w:rPr>
                <w:rFonts w:hint="eastAsia"/>
              </w:rPr>
              <w:t>",</w:t>
            </w:r>
          </w:p>
          <w:p w14:paraId="65A91A2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"chargeType":"</w:t>
            </w:r>
            <w:r>
              <w:rPr>
                <w:rFonts w:hint="eastAsia"/>
              </w:rPr>
              <w:t>收费种类</w:t>
            </w:r>
            <w:r>
              <w:rPr>
                <w:rFonts w:hint="eastAsia"/>
              </w:rPr>
              <w:t>",</w:t>
            </w:r>
          </w:p>
          <w:p w14:paraId="235CA56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"sampleType":"</w:t>
            </w:r>
            <w:r>
              <w:rPr>
                <w:rFonts w:hint="eastAsia"/>
              </w:rPr>
              <w:t>样本种类</w:t>
            </w:r>
            <w:r>
              <w:rPr>
                <w:rFonts w:hint="eastAsia"/>
              </w:rPr>
              <w:t>",</w:t>
            </w:r>
          </w:p>
          <w:p w14:paraId="34414CF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"instrna":"</w:t>
            </w:r>
            <w:r>
              <w:rPr>
                <w:rFonts w:hint="eastAsia"/>
              </w:rPr>
              <w:t>仪器名称</w:t>
            </w:r>
            <w:r>
              <w:rPr>
                <w:rFonts w:hint="eastAsia"/>
              </w:rPr>
              <w:t>",</w:t>
            </w:r>
          </w:p>
          <w:p w14:paraId="4832413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"instrKind":"</w:t>
            </w:r>
            <w:r>
              <w:rPr>
                <w:rFonts w:hint="eastAsia"/>
              </w:rPr>
              <w:t>仪器类型</w:t>
            </w:r>
            <w:r>
              <w:rPr>
                <w:rFonts w:hint="eastAsia"/>
              </w:rPr>
              <w:t>",</w:t>
            </w:r>
          </w:p>
          <w:p w14:paraId="4AFD08F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"instrKindName":"</w:t>
            </w:r>
            <w:r>
              <w:rPr>
                <w:rFonts w:hint="eastAsia"/>
              </w:rPr>
              <w:t>仪器类型名称</w:t>
            </w:r>
            <w:r>
              <w:rPr>
                <w:rFonts w:hint="eastAsia"/>
              </w:rPr>
              <w:t>",</w:t>
            </w:r>
          </w:p>
          <w:p w14:paraId="684DBCB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"insertFlag":"</w:t>
            </w:r>
            <w:r>
              <w:rPr>
                <w:rFonts w:hint="eastAsia"/>
              </w:rPr>
              <w:t>插入标志</w:t>
            </w:r>
            <w:r>
              <w:rPr>
                <w:rFonts w:hint="eastAsia"/>
              </w:rPr>
              <w:t>",</w:t>
            </w:r>
          </w:p>
          <w:p w14:paraId="094E12F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"remark":"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14:paraId="133AA76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"effectiveMark":"</w:t>
            </w:r>
            <w:r>
              <w:rPr>
                <w:rFonts w:hint="eastAsia"/>
              </w:rPr>
              <w:t>有效标志</w:t>
            </w:r>
            <w:r>
              <w:rPr>
                <w:rFonts w:hint="eastAsia"/>
              </w:rPr>
              <w:t>",</w:t>
            </w:r>
          </w:p>
          <w:p w14:paraId="4C352F8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"totalRecordInfo":"</w:t>
            </w:r>
            <w:r>
              <w:rPr>
                <w:rFonts w:hint="eastAsia"/>
              </w:rPr>
              <w:t>全量检查检验信息</w:t>
            </w:r>
            <w:r>
              <w:rPr>
                <w:rFonts w:hint="eastAsia"/>
              </w:rPr>
              <w:t>",</w:t>
            </w:r>
          </w:p>
          <w:p w14:paraId="2F6D135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"inspectionExaminationDetailList":[</w:t>
            </w:r>
          </w:p>
          <w:p w14:paraId="068C3E3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4D3B614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"itemNo":"</w:t>
            </w:r>
            <w:r>
              <w:rPr>
                <w:rFonts w:hint="eastAsia"/>
              </w:rPr>
              <w:t>项目代码</w:t>
            </w:r>
            <w:r>
              <w:rPr>
                <w:rFonts w:hint="eastAsia"/>
              </w:rPr>
              <w:t>",</w:t>
            </w:r>
          </w:p>
          <w:p w14:paraId="7A0FBB7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"itemName":"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",</w:t>
            </w:r>
          </w:p>
          <w:p w14:paraId="4897491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"itemContent":"</w:t>
            </w:r>
            <w:r>
              <w:rPr>
                <w:rFonts w:hint="eastAsia"/>
              </w:rPr>
              <w:t>项目内容</w:t>
            </w:r>
            <w:r>
              <w:rPr>
                <w:rFonts w:hint="eastAsia"/>
              </w:rPr>
              <w:t>",</w:t>
            </w:r>
          </w:p>
          <w:p w14:paraId="6EDC3CF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"englishAbbreviation":"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</w:t>
            </w:r>
            <w:r>
              <w:rPr>
                <w:rFonts w:hint="eastAsia"/>
              </w:rPr>
              <w:t>",</w:t>
            </w:r>
          </w:p>
          <w:p w14:paraId="121AC2D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"pnFlag":"1",</w:t>
            </w:r>
          </w:p>
          <w:p w14:paraId="27B285E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"reference":"</w:t>
            </w:r>
            <w:r>
              <w:rPr>
                <w:rFonts w:hint="eastAsia"/>
              </w:rPr>
              <w:t>参考值</w:t>
            </w:r>
            <w:r>
              <w:rPr>
                <w:rFonts w:hint="eastAsia"/>
              </w:rPr>
              <w:t>",</w:t>
            </w:r>
          </w:p>
          <w:p w14:paraId="06C7E52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"unit":"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",</w:t>
            </w:r>
          </w:p>
          <w:p w14:paraId="3DAEFB2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"insertFlag":"1",</w:t>
            </w:r>
          </w:p>
          <w:p w14:paraId="7CE52BC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"method1":"</w:t>
            </w:r>
            <w:r>
              <w:rPr>
                <w:rFonts w:hint="eastAsia"/>
              </w:rPr>
              <w:t>正常使用</w:t>
            </w:r>
            <w:r>
              <w:rPr>
                <w:rFonts w:hint="eastAsia"/>
              </w:rPr>
              <w:t>",</w:t>
            </w:r>
          </w:p>
          <w:p w14:paraId="7ECC743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"method2":"</w:t>
            </w:r>
            <w:r>
              <w:rPr>
                <w:rFonts w:hint="eastAsia"/>
              </w:rPr>
              <w:t>配合其他仪器使用</w:t>
            </w:r>
            <w:r>
              <w:rPr>
                <w:rFonts w:hint="eastAsia"/>
              </w:rPr>
              <w:t>",</w:t>
            </w:r>
          </w:p>
          <w:p w14:paraId="04941C0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"plasmaConcentration1":"23mol",</w:t>
            </w:r>
          </w:p>
          <w:p w14:paraId="4103361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plasmaConcentration2":"23mol",</w:t>
            </w:r>
          </w:p>
          <w:p w14:paraId="333F077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"urineConcentration1":"1mol",</w:t>
            </w:r>
          </w:p>
          <w:p w14:paraId="140F3F4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"urineConcentration2":"2mol",</w:t>
            </w:r>
          </w:p>
          <w:p w14:paraId="27FB136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"drugAllergyCode":"12576",</w:t>
            </w:r>
          </w:p>
          <w:p w14:paraId="66235DD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"sensitivity":"2",</w:t>
            </w:r>
          </w:p>
          <w:p w14:paraId="75D490C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"bacteriostatDiameter":"23mm",</w:t>
            </w:r>
          </w:p>
          <w:p w14:paraId="76C3ADB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"microorganismName":"</w:t>
            </w:r>
            <w:r>
              <w:rPr>
                <w:rFonts w:hint="eastAsia"/>
              </w:rPr>
              <w:t>微生物名称</w:t>
            </w:r>
            <w:r>
              <w:rPr>
                <w:rFonts w:hint="eastAsia"/>
              </w:rPr>
              <w:t>",</w:t>
            </w:r>
          </w:p>
          <w:p w14:paraId="4BEC039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"cultureResult":"</w:t>
            </w:r>
            <w:r>
              <w:rPr>
                <w:rFonts w:hint="eastAsia"/>
              </w:rPr>
              <w:t>培养结果</w:t>
            </w:r>
            <w:r>
              <w:rPr>
                <w:rFonts w:hint="eastAsia"/>
              </w:rPr>
              <w:t>",</w:t>
            </w:r>
          </w:p>
          <w:p w14:paraId="3852CE6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"antibioticName":"</w:t>
            </w:r>
            <w:r>
              <w:rPr>
                <w:rFonts w:hint="eastAsia"/>
              </w:rPr>
              <w:t>抗生素中文名称</w:t>
            </w:r>
            <w:r>
              <w:rPr>
                <w:rFonts w:hint="eastAsia"/>
              </w:rPr>
              <w:t>",</w:t>
            </w:r>
          </w:p>
          <w:p w14:paraId="5BC4829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"antibioticQualitativeResult":"</w:t>
            </w:r>
            <w:r>
              <w:rPr>
                <w:rFonts w:hint="eastAsia"/>
              </w:rPr>
              <w:t>抗生素定性结果</w:t>
            </w:r>
            <w:r>
              <w:rPr>
                <w:rFonts w:hint="eastAsia"/>
              </w:rPr>
              <w:t>",</w:t>
            </w:r>
          </w:p>
          <w:p w14:paraId="1CD2671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"antibioticQuantitativeResult":"</w:t>
            </w:r>
            <w:r>
              <w:rPr>
                <w:rFonts w:hint="eastAsia"/>
              </w:rPr>
              <w:t>抗生素定量结果</w:t>
            </w:r>
            <w:r>
              <w:rPr>
                <w:rFonts w:hint="eastAsia"/>
              </w:rPr>
              <w:t>"</w:t>
            </w:r>
          </w:p>
          <w:p w14:paraId="4EC8E85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C854FE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7157410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3B65DFB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4E4532CC" w14:textId="77777777" w:rsidR="00E828BC" w:rsidRDefault="00FB3A0E">
            <w:r>
              <w:rPr>
                <w:rFonts w:hint="eastAsia"/>
              </w:rPr>
              <w:lastRenderedPageBreak/>
              <w:tab/>
              <w:t>}</w:t>
            </w:r>
          </w:p>
          <w:p w14:paraId="4FBA8D7B" w14:textId="77777777" w:rsidR="00E828BC" w:rsidRDefault="00FB3A0E">
            <w:r>
              <w:rPr>
                <w:rFonts w:hint="eastAsia"/>
              </w:rPr>
              <w:tab/>
            </w:r>
          </w:p>
          <w:p w14:paraId="42D28B90" w14:textId="77777777" w:rsidR="00E828BC" w:rsidRDefault="00FB3A0E">
            <w:r>
              <w:rPr>
                <w:rFonts w:hint="eastAsia"/>
              </w:rPr>
              <w:t>]</w:t>
            </w:r>
          </w:p>
          <w:p w14:paraId="2240F206" w14:textId="77777777" w:rsidR="00E828BC" w:rsidRDefault="00FB3A0E">
            <w:r>
              <w:rPr>
                <w:rFonts w:hint="eastAsia"/>
              </w:rPr>
              <w:object w:dxaOrig="2130" w:dyaOrig="870" w14:anchorId="1733AC29">
                <v:shape id="_x0000_i1029" type="#_x0000_t75" style="width:106.5pt;height:43.5pt" o:ole="">
                  <v:imagedata r:id="rId19" o:title=""/>
                </v:shape>
                <o:OLEObject Type="Embed" ProgID="Package" ShapeID="_x0000_i1029" DrawAspect="Content" ObjectID="_1593957126" r:id="rId20"/>
              </w:object>
            </w:r>
          </w:p>
          <w:p w14:paraId="30919A6F" w14:textId="77777777" w:rsidR="00E828BC" w:rsidRDefault="00E828BC"/>
        </w:tc>
      </w:tr>
    </w:tbl>
    <w:p w14:paraId="5C3DB28A" w14:textId="77777777" w:rsidR="00E828BC" w:rsidRDefault="00E828BC"/>
    <w:p w14:paraId="45F74B86" w14:textId="77777777" w:rsidR="00E828BC" w:rsidRDefault="00FB3A0E">
      <w:pPr>
        <w:pStyle w:val="a6"/>
      </w:pPr>
      <w:r>
        <w:rPr>
          <w:rFonts w:hint="eastAsia"/>
        </w:rPr>
        <w:t>入参：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1545"/>
        <w:gridCol w:w="1466"/>
        <w:gridCol w:w="1300"/>
        <w:gridCol w:w="2098"/>
      </w:tblGrid>
      <w:tr w:rsidR="00E828BC" w14:paraId="2E922E3C" w14:textId="77777777">
        <w:trPr>
          <w:trHeight w:val="283"/>
        </w:trPr>
        <w:tc>
          <w:tcPr>
            <w:tcW w:w="2658" w:type="dxa"/>
            <w:shd w:val="clear" w:color="auto" w:fill="D9D9D9" w:themeFill="background1" w:themeFillShade="D9"/>
          </w:tcPr>
          <w:p w14:paraId="3B19230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4E61AB1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13ED929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14:paraId="1C1E2AD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14:paraId="4C5D339F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1F3EC7EB" w14:textId="77777777">
        <w:trPr>
          <w:trHeight w:val="283"/>
        </w:trPr>
        <w:tc>
          <w:tcPr>
            <w:tcW w:w="2658" w:type="dxa"/>
          </w:tcPr>
          <w:p w14:paraId="3904749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insuranceName</w:t>
            </w:r>
          </w:p>
        </w:tc>
        <w:tc>
          <w:tcPr>
            <w:tcW w:w="1545" w:type="dxa"/>
          </w:tcPr>
          <w:p w14:paraId="7AFA631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姓名</w:t>
            </w:r>
          </w:p>
        </w:tc>
        <w:tc>
          <w:tcPr>
            <w:tcW w:w="1466" w:type="dxa"/>
          </w:tcPr>
          <w:p w14:paraId="72B7F15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300" w:type="dxa"/>
          </w:tcPr>
          <w:p w14:paraId="15B3B42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098" w:type="dxa"/>
          </w:tcPr>
          <w:p w14:paraId="2A12687A" w14:textId="77777777" w:rsidR="00E828BC" w:rsidRDefault="00E828BC">
            <w:pPr>
              <w:pStyle w:val="TableParagraph"/>
            </w:pPr>
          </w:p>
        </w:tc>
      </w:tr>
      <w:tr w:rsidR="00E828BC" w14:paraId="60C1998D" w14:textId="77777777">
        <w:trPr>
          <w:trHeight w:val="283"/>
        </w:trPr>
        <w:tc>
          <w:tcPr>
            <w:tcW w:w="2658" w:type="dxa"/>
          </w:tcPr>
          <w:p w14:paraId="468853A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insuranceCertNo</w:t>
            </w:r>
          </w:p>
        </w:tc>
        <w:tc>
          <w:tcPr>
            <w:tcW w:w="1545" w:type="dxa"/>
          </w:tcPr>
          <w:p w14:paraId="76FEA40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466" w:type="dxa"/>
          </w:tcPr>
          <w:p w14:paraId="21E7A9B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4F67819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50E44897" w14:textId="77777777" w:rsidR="00E828BC" w:rsidRDefault="00E828BC">
            <w:pPr>
              <w:pStyle w:val="TableParagraph"/>
            </w:pPr>
          </w:p>
        </w:tc>
      </w:tr>
      <w:tr w:rsidR="00E828BC" w14:paraId="2CCF48FD" w14:textId="77777777">
        <w:trPr>
          <w:trHeight w:val="283"/>
        </w:trPr>
        <w:tc>
          <w:tcPr>
            <w:tcW w:w="2658" w:type="dxa"/>
          </w:tcPr>
          <w:p w14:paraId="7E2CA81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insuranceCertType</w:t>
            </w:r>
          </w:p>
        </w:tc>
        <w:tc>
          <w:tcPr>
            <w:tcW w:w="1545" w:type="dxa"/>
          </w:tcPr>
          <w:p w14:paraId="123A3DF9" w14:textId="77777777" w:rsidR="00E828BC" w:rsidRDefault="00FB3A0E">
            <w:pPr>
              <w:pStyle w:val="TableParagraph"/>
            </w:pPr>
            <w:hyperlink w:anchor="_证件类型_5" w:history="1">
              <w:r>
                <w:rPr>
                  <w:rStyle w:val="ac"/>
                </w:rPr>
                <w:t>证件</w:t>
              </w:r>
              <w:r>
                <w:rPr>
                  <w:rStyle w:val="ac"/>
                  <w:rFonts w:hint="eastAsia"/>
                </w:rPr>
                <w:t>类型</w:t>
              </w:r>
            </w:hyperlink>
          </w:p>
        </w:tc>
        <w:tc>
          <w:tcPr>
            <w:tcW w:w="1466" w:type="dxa"/>
          </w:tcPr>
          <w:p w14:paraId="5F68406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300" w:type="dxa"/>
          </w:tcPr>
          <w:p w14:paraId="3D7BFCD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</w:t>
            </w:r>
            <w:r>
              <w:t>必填</w:t>
            </w:r>
          </w:p>
        </w:tc>
        <w:tc>
          <w:tcPr>
            <w:tcW w:w="2098" w:type="dxa"/>
          </w:tcPr>
          <w:p w14:paraId="58A0D319" w14:textId="77777777" w:rsidR="00E828BC" w:rsidRDefault="00E828BC">
            <w:pPr>
              <w:pStyle w:val="TableParagraph"/>
            </w:pPr>
          </w:p>
        </w:tc>
      </w:tr>
      <w:tr w:rsidR="00E828BC" w14:paraId="50B422BE" w14:textId="77777777">
        <w:trPr>
          <w:trHeight w:val="283"/>
        </w:trPr>
        <w:tc>
          <w:tcPr>
            <w:tcW w:w="2658" w:type="dxa"/>
          </w:tcPr>
          <w:p w14:paraId="272FE2C2" w14:textId="77777777" w:rsidR="00E828BC" w:rsidRDefault="00FB3A0E">
            <w:pPr>
              <w:pStyle w:val="TableParagraph"/>
            </w:pPr>
            <w:r>
              <w:t>startDate</w:t>
            </w:r>
          </w:p>
        </w:tc>
        <w:tc>
          <w:tcPr>
            <w:tcW w:w="1545" w:type="dxa"/>
          </w:tcPr>
          <w:p w14:paraId="731B05F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466" w:type="dxa"/>
          </w:tcPr>
          <w:p w14:paraId="6EBFC3B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300" w:type="dxa"/>
          </w:tcPr>
          <w:p w14:paraId="4DC53E1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22EBF21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</w:t>
            </w:r>
          </w:p>
        </w:tc>
      </w:tr>
      <w:tr w:rsidR="00E828BC" w14:paraId="003B9AC1" w14:textId="77777777">
        <w:trPr>
          <w:trHeight w:val="283"/>
        </w:trPr>
        <w:tc>
          <w:tcPr>
            <w:tcW w:w="2658" w:type="dxa"/>
            <w:shd w:val="clear" w:color="auto" w:fill="FFFFFF" w:themeFill="background1"/>
            <w:vAlign w:val="center"/>
          </w:tcPr>
          <w:p w14:paraId="29A5B58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5532DCF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466" w:type="dxa"/>
          </w:tcPr>
          <w:p w14:paraId="1B536AB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6A319B6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098" w:type="dxa"/>
            <w:shd w:val="clear" w:color="auto" w:fill="FFFFFF" w:themeFill="background1"/>
            <w:vAlign w:val="center"/>
          </w:tcPr>
          <w:p w14:paraId="0C24F0EE" w14:textId="77777777" w:rsidR="00E828BC" w:rsidRDefault="00E828BC">
            <w:pPr>
              <w:pStyle w:val="TableParagraph"/>
            </w:pPr>
          </w:p>
        </w:tc>
      </w:tr>
      <w:tr w:rsidR="00E828BC" w14:paraId="48FB745E" w14:textId="77777777">
        <w:trPr>
          <w:trHeight w:val="283"/>
        </w:trPr>
        <w:tc>
          <w:tcPr>
            <w:tcW w:w="2658" w:type="dxa"/>
          </w:tcPr>
          <w:p w14:paraId="09AC8BC0" w14:textId="77777777" w:rsidR="00E828BC" w:rsidRDefault="00FB3A0E">
            <w:pPr>
              <w:pStyle w:val="TableParagraph"/>
              <w:rPr>
                <w:color w:val="00B050"/>
              </w:rPr>
            </w:pPr>
            <w:r>
              <w:rPr>
                <w:rFonts w:hint="eastAsia"/>
              </w:rPr>
              <w:t>outOrInIdentify</w:t>
            </w:r>
          </w:p>
        </w:tc>
        <w:tc>
          <w:tcPr>
            <w:tcW w:w="1545" w:type="dxa"/>
          </w:tcPr>
          <w:p w14:paraId="3B79E99E" w14:textId="77777777" w:rsidR="00E828BC" w:rsidRDefault="00FB3A0E">
            <w:pPr>
              <w:pStyle w:val="TableParagraph"/>
              <w:rPr>
                <w:color w:val="00B050"/>
              </w:rPr>
            </w:pPr>
            <w:r>
              <w:rPr>
                <w:rFonts w:hint="eastAsia"/>
              </w:rPr>
              <w:t>检查单来源</w:t>
            </w:r>
          </w:p>
        </w:tc>
        <w:tc>
          <w:tcPr>
            <w:tcW w:w="1466" w:type="dxa"/>
          </w:tcPr>
          <w:p w14:paraId="4F042256" w14:textId="77777777" w:rsidR="00E828BC" w:rsidRDefault="00FB3A0E">
            <w:pPr>
              <w:pStyle w:val="TableParagraph"/>
              <w:rPr>
                <w:color w:val="00B050"/>
              </w:rPr>
            </w:pPr>
            <w:r>
              <w:rPr>
                <w:rFonts w:hint="eastAsia"/>
              </w:rPr>
              <w:t>String(3)</w:t>
            </w:r>
          </w:p>
        </w:tc>
        <w:tc>
          <w:tcPr>
            <w:tcW w:w="1300" w:type="dxa"/>
          </w:tcPr>
          <w:p w14:paraId="6CA626E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3D2ED70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：门诊接口；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：住院接口；</w:t>
            </w:r>
          </w:p>
        </w:tc>
      </w:tr>
      <w:tr w:rsidR="00E828BC" w14:paraId="5F66ED23" w14:textId="77777777">
        <w:trPr>
          <w:trHeight w:val="283"/>
        </w:trPr>
        <w:tc>
          <w:tcPr>
            <w:tcW w:w="2658" w:type="dxa"/>
            <w:vAlign w:val="center"/>
          </w:tcPr>
          <w:p w14:paraId="71AC11A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</w:p>
        </w:tc>
        <w:tc>
          <w:tcPr>
            <w:tcW w:w="1545" w:type="dxa"/>
            <w:vAlign w:val="center"/>
          </w:tcPr>
          <w:p w14:paraId="712E8697" w14:textId="77777777" w:rsidR="00E828BC" w:rsidRDefault="00FB3A0E">
            <w:pPr>
              <w:pStyle w:val="TableParagraph"/>
            </w:pPr>
            <w:r>
              <w:rPr>
                <w:rFonts w:hint="eastAsia"/>
                <w:color w:val="0000FF"/>
                <w:u w:val="single"/>
              </w:rPr>
              <w:t>检查检验业务分类</w:t>
            </w:r>
          </w:p>
        </w:tc>
        <w:tc>
          <w:tcPr>
            <w:tcW w:w="1466" w:type="dxa"/>
            <w:vAlign w:val="center"/>
          </w:tcPr>
          <w:p w14:paraId="20EE34FC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1300" w:type="dxa"/>
            <w:vAlign w:val="center"/>
          </w:tcPr>
          <w:p w14:paraId="6D73713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00CAA09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检查</w:t>
            </w:r>
          </w:p>
          <w:p w14:paraId="787EE25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：微生物</w:t>
            </w:r>
            <w:r>
              <w:t>检验</w:t>
            </w:r>
          </w:p>
          <w:p w14:paraId="36BF2E7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实验室检验</w:t>
            </w:r>
          </w:p>
        </w:tc>
      </w:tr>
      <w:tr w:rsidR="00E828BC" w14:paraId="247E9F80" w14:textId="77777777">
        <w:trPr>
          <w:trHeight w:val="283"/>
        </w:trPr>
        <w:tc>
          <w:tcPr>
            <w:tcW w:w="2658" w:type="dxa"/>
          </w:tcPr>
          <w:p w14:paraId="0AA44A5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endDate</w:t>
            </w:r>
          </w:p>
        </w:tc>
        <w:tc>
          <w:tcPr>
            <w:tcW w:w="1545" w:type="dxa"/>
          </w:tcPr>
          <w:p w14:paraId="5BC55B7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466" w:type="dxa"/>
          </w:tcPr>
          <w:p w14:paraId="3D52352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300" w:type="dxa"/>
          </w:tcPr>
          <w:p w14:paraId="15CED67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3B075CC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</w:t>
            </w:r>
          </w:p>
        </w:tc>
      </w:tr>
      <w:tr w:rsidR="00E828BC" w14:paraId="6D8E5EAB" w14:textId="77777777">
        <w:trPr>
          <w:trHeight w:val="283"/>
        </w:trPr>
        <w:tc>
          <w:tcPr>
            <w:tcW w:w="2658" w:type="dxa"/>
          </w:tcPr>
          <w:p w14:paraId="28B9B23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medicalNum</w:t>
            </w:r>
          </w:p>
        </w:tc>
        <w:tc>
          <w:tcPr>
            <w:tcW w:w="1545" w:type="dxa"/>
          </w:tcPr>
          <w:p w14:paraId="76F7A59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1466" w:type="dxa"/>
          </w:tcPr>
          <w:p w14:paraId="1598DDD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2482388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32BF3CDB" w14:textId="77777777" w:rsidR="00E828BC" w:rsidRDefault="00E828BC">
            <w:pPr>
              <w:pStyle w:val="TableParagraph"/>
            </w:pPr>
          </w:p>
        </w:tc>
      </w:tr>
      <w:tr w:rsidR="00E828BC" w14:paraId="238AB205" w14:textId="77777777">
        <w:trPr>
          <w:trHeight w:val="283"/>
        </w:trPr>
        <w:tc>
          <w:tcPr>
            <w:tcW w:w="2658" w:type="dxa"/>
          </w:tcPr>
          <w:p w14:paraId="09D2C068" w14:textId="77777777" w:rsidR="00E828BC" w:rsidRDefault="00FB3A0E">
            <w:pPr>
              <w:pStyle w:val="TableParagraph"/>
            </w:pPr>
            <w:r>
              <w:t>outpatientNo</w:t>
            </w:r>
          </w:p>
        </w:tc>
        <w:tc>
          <w:tcPr>
            <w:tcW w:w="1545" w:type="dxa"/>
          </w:tcPr>
          <w:p w14:paraId="752C1A0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门诊号</w:t>
            </w:r>
          </w:p>
        </w:tc>
        <w:tc>
          <w:tcPr>
            <w:tcW w:w="1466" w:type="dxa"/>
          </w:tcPr>
          <w:p w14:paraId="37EFDDA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0818335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2376E70D" w14:textId="77777777" w:rsidR="00E828BC" w:rsidRDefault="00E828BC">
            <w:pPr>
              <w:pStyle w:val="TableParagraph"/>
            </w:pPr>
          </w:p>
        </w:tc>
      </w:tr>
      <w:tr w:rsidR="00E828BC" w14:paraId="635749BF" w14:textId="77777777">
        <w:trPr>
          <w:trHeight w:val="283"/>
        </w:trPr>
        <w:tc>
          <w:tcPr>
            <w:tcW w:w="2658" w:type="dxa"/>
          </w:tcPr>
          <w:p w14:paraId="1ADC2A8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inHospitalNum</w:t>
            </w:r>
          </w:p>
        </w:tc>
        <w:tc>
          <w:tcPr>
            <w:tcW w:w="1545" w:type="dxa"/>
          </w:tcPr>
          <w:p w14:paraId="0B59610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住院号</w:t>
            </w:r>
          </w:p>
        </w:tc>
        <w:tc>
          <w:tcPr>
            <w:tcW w:w="1466" w:type="dxa"/>
          </w:tcPr>
          <w:p w14:paraId="7EEC226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43F0D9F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09E64E52" w14:textId="77777777" w:rsidR="00E828BC" w:rsidRDefault="00E828BC">
            <w:pPr>
              <w:pStyle w:val="TableParagraph"/>
            </w:pPr>
          </w:p>
        </w:tc>
      </w:tr>
      <w:tr w:rsidR="00E828BC" w14:paraId="360A1659" w14:textId="77777777">
        <w:trPr>
          <w:trHeight w:val="283"/>
        </w:trPr>
        <w:tc>
          <w:tcPr>
            <w:tcW w:w="2658" w:type="dxa"/>
          </w:tcPr>
          <w:p w14:paraId="26B519CD" w14:textId="77777777" w:rsidR="00E828BC" w:rsidRDefault="00FB3A0E">
            <w:pPr>
              <w:pStyle w:val="TableParagraph"/>
            </w:pPr>
            <w:r>
              <w:t>m</w:t>
            </w:r>
            <w:r>
              <w:rPr>
                <w:rFonts w:hint="eastAsia"/>
              </w:rPr>
              <w:t>edical</w:t>
            </w:r>
            <w:r>
              <w:t>CardNum</w:t>
            </w:r>
          </w:p>
        </w:tc>
        <w:tc>
          <w:tcPr>
            <w:tcW w:w="1545" w:type="dxa"/>
          </w:tcPr>
          <w:p w14:paraId="0CAB992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就诊卡号</w:t>
            </w:r>
          </w:p>
        </w:tc>
        <w:tc>
          <w:tcPr>
            <w:tcW w:w="1466" w:type="dxa"/>
          </w:tcPr>
          <w:p w14:paraId="2E1F322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String(500)</w:t>
            </w:r>
          </w:p>
        </w:tc>
        <w:tc>
          <w:tcPr>
            <w:tcW w:w="1300" w:type="dxa"/>
          </w:tcPr>
          <w:p w14:paraId="7DD4CD5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  <w:vAlign w:val="center"/>
          </w:tcPr>
          <w:p w14:paraId="67D6C9D6" w14:textId="77777777" w:rsidR="00E828BC" w:rsidRDefault="00E828BC">
            <w:pPr>
              <w:pStyle w:val="TableParagraph"/>
            </w:pPr>
          </w:p>
        </w:tc>
      </w:tr>
      <w:tr w:rsidR="00E828BC" w14:paraId="108AC484" w14:textId="77777777">
        <w:trPr>
          <w:trHeight w:val="283"/>
        </w:trPr>
        <w:tc>
          <w:tcPr>
            <w:tcW w:w="2658" w:type="dxa"/>
          </w:tcPr>
          <w:p w14:paraId="3C08149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policyNo</w:t>
            </w:r>
          </w:p>
        </w:tc>
        <w:tc>
          <w:tcPr>
            <w:tcW w:w="1545" w:type="dxa"/>
          </w:tcPr>
          <w:p w14:paraId="1D0BEBC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保单号</w:t>
            </w:r>
          </w:p>
        </w:tc>
        <w:tc>
          <w:tcPr>
            <w:tcW w:w="1466" w:type="dxa"/>
          </w:tcPr>
          <w:p w14:paraId="6D603CB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2005AD5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14D6D3DF" w14:textId="77777777" w:rsidR="00E828BC" w:rsidRDefault="00E828BC">
            <w:pPr>
              <w:pStyle w:val="TableParagraph"/>
            </w:pPr>
          </w:p>
        </w:tc>
      </w:tr>
      <w:tr w:rsidR="00E828BC" w14:paraId="6DFF8955" w14:textId="77777777">
        <w:trPr>
          <w:trHeight w:val="283"/>
        </w:trPr>
        <w:tc>
          <w:tcPr>
            <w:tcW w:w="2658" w:type="dxa"/>
          </w:tcPr>
          <w:p w14:paraId="36A1BFC4" w14:textId="77777777" w:rsidR="00E828BC" w:rsidRDefault="00FB3A0E">
            <w:pPr>
              <w:pStyle w:val="TableParagraph"/>
            </w:pPr>
            <w:r>
              <w:t>phoneNumber</w:t>
            </w:r>
          </w:p>
        </w:tc>
        <w:tc>
          <w:tcPr>
            <w:tcW w:w="1545" w:type="dxa"/>
          </w:tcPr>
          <w:p w14:paraId="7646847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66" w:type="dxa"/>
          </w:tcPr>
          <w:p w14:paraId="0A53AC6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4709E50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61A40FD0" w14:textId="77777777" w:rsidR="00E828BC" w:rsidRDefault="00E828BC">
            <w:pPr>
              <w:pStyle w:val="TableParagraph"/>
            </w:pPr>
          </w:p>
        </w:tc>
      </w:tr>
      <w:tr w:rsidR="00E828BC" w14:paraId="4A73A9AD" w14:textId="77777777">
        <w:trPr>
          <w:trHeight w:val="283"/>
        </w:trPr>
        <w:tc>
          <w:tcPr>
            <w:tcW w:w="2658" w:type="dxa"/>
          </w:tcPr>
          <w:p w14:paraId="7F447BDC" w14:textId="77777777" w:rsidR="00E828BC" w:rsidRDefault="00FB3A0E">
            <w:pPr>
              <w:pStyle w:val="TableParagraph"/>
            </w:pPr>
            <w:r>
              <w:t>o</w:t>
            </w:r>
            <w:r>
              <w:rPr>
                <w:rFonts w:hint="eastAsia"/>
              </w:rPr>
              <w:t>rganizationCode</w:t>
            </w:r>
          </w:p>
        </w:tc>
        <w:tc>
          <w:tcPr>
            <w:tcW w:w="1545" w:type="dxa"/>
          </w:tcPr>
          <w:p w14:paraId="01509C0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保险</w:t>
            </w:r>
            <w:r>
              <w:t>公司</w:t>
            </w:r>
            <w:r>
              <w:t>code</w:t>
            </w:r>
          </w:p>
        </w:tc>
        <w:tc>
          <w:tcPr>
            <w:tcW w:w="1466" w:type="dxa"/>
          </w:tcPr>
          <w:p w14:paraId="0C7EDB8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79B80D0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  <w:vAlign w:val="center"/>
          </w:tcPr>
          <w:p w14:paraId="24D9969C" w14:textId="77777777" w:rsidR="00E828BC" w:rsidRDefault="00E828BC">
            <w:pPr>
              <w:pStyle w:val="TableParagraph"/>
            </w:pPr>
          </w:p>
        </w:tc>
      </w:tr>
    </w:tbl>
    <w:p w14:paraId="524124DE" w14:textId="77777777" w:rsidR="00E828BC" w:rsidRDefault="00FB3A0E">
      <w:pPr>
        <w:rPr>
          <w:b/>
        </w:rPr>
      </w:pPr>
      <w:r>
        <w:rPr>
          <w:rFonts w:hint="eastAsia"/>
          <w:b/>
        </w:rPr>
        <w:t>入参查询规则：</w:t>
      </w:r>
    </w:p>
    <w:p w14:paraId="28303C61" w14:textId="77777777" w:rsidR="00E828BC" w:rsidRDefault="00FB3A0E">
      <w:pPr>
        <w:pStyle w:val="20"/>
        <w:numPr>
          <w:ilvl w:val="2"/>
          <w:numId w:val="1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endDate</w:t>
      </w:r>
      <w:r>
        <w:rPr>
          <w:rFonts w:hint="eastAsia"/>
        </w:rPr>
        <w:t>为空，默认查询就诊当天的数据；</w:t>
      </w:r>
      <w:r>
        <w:rPr>
          <w:rFonts w:hint="eastAsia"/>
        </w:rPr>
        <w:t>endDate</w:t>
      </w:r>
      <w:r>
        <w:rPr>
          <w:rFonts w:hint="eastAsia"/>
        </w:rPr>
        <w:t>不为空查询，查询</w:t>
      </w:r>
      <w:r>
        <w:t>strat</w:t>
      </w:r>
      <w:r>
        <w:rPr>
          <w:rFonts w:hint="eastAsia"/>
        </w:rPr>
        <w:t>Date</w:t>
      </w:r>
      <w:r>
        <w:rPr>
          <w:rFonts w:hint="eastAsia"/>
        </w:rPr>
        <w:t>至</w:t>
      </w:r>
      <w:r>
        <w:rPr>
          <w:rFonts w:hint="eastAsia"/>
        </w:rPr>
        <w:t>endDate</w:t>
      </w:r>
      <w:r>
        <w:rPr>
          <w:rFonts w:hint="eastAsia"/>
        </w:rPr>
        <w:t>时间范围内的数据；</w:t>
      </w:r>
    </w:p>
    <w:p w14:paraId="5D892602" w14:textId="77777777" w:rsidR="00E828BC" w:rsidRDefault="00FB3A0E">
      <w:pPr>
        <w:pStyle w:val="20"/>
        <w:numPr>
          <w:ilvl w:val="2"/>
          <w:numId w:val="18"/>
        </w:numPr>
        <w:ind w:firstLineChars="0"/>
      </w:pPr>
      <w:r>
        <w:rPr>
          <w:rFonts w:hint="eastAsia"/>
        </w:rPr>
        <w:t>就诊</w:t>
      </w:r>
      <w:r>
        <w:t>卡号目前适用于</w:t>
      </w:r>
      <w:r>
        <w:rPr>
          <w:rFonts w:hint="eastAsia"/>
        </w:rPr>
        <w:t>广州医院</w:t>
      </w:r>
    </w:p>
    <w:p w14:paraId="71841395" w14:textId="77777777" w:rsidR="00E828BC" w:rsidRDefault="00FB3A0E">
      <w:pPr>
        <w:pStyle w:val="20"/>
        <w:numPr>
          <w:ilvl w:val="2"/>
          <w:numId w:val="18"/>
        </w:numPr>
        <w:ind w:firstLineChars="0"/>
      </w:pPr>
      <w:r>
        <w:rPr>
          <w:rFonts w:hint="eastAsia"/>
        </w:rPr>
        <w:t>开始</w:t>
      </w:r>
      <w:r>
        <w:t>日期为</w:t>
      </w:r>
      <w:r>
        <w:rPr>
          <w:rFonts w:hint="eastAsia"/>
        </w:rPr>
        <w:t>送检</w:t>
      </w:r>
      <w:r>
        <w:t>日期</w:t>
      </w:r>
      <w:r>
        <w:rPr>
          <w:rFonts w:hint="eastAsia"/>
        </w:rPr>
        <w:t>（检验</w:t>
      </w:r>
      <w:r>
        <w:t>的接收时间</w:t>
      </w:r>
      <w:r>
        <w:rPr>
          <w:rFonts w:hint="eastAsia"/>
        </w:rPr>
        <w:t>；检查</w:t>
      </w:r>
      <w:r>
        <w:t>的申请</w:t>
      </w:r>
      <w:r>
        <w:rPr>
          <w:rFonts w:hint="eastAsia"/>
        </w:rPr>
        <w:t>时间）</w:t>
      </w:r>
      <w:r>
        <w:t>。</w:t>
      </w:r>
    </w:p>
    <w:p w14:paraId="72F03ACE" w14:textId="77777777" w:rsidR="00E828BC" w:rsidRDefault="00FB3A0E">
      <w:pPr>
        <w:pStyle w:val="20"/>
        <w:numPr>
          <w:ilvl w:val="2"/>
          <w:numId w:val="18"/>
        </w:numPr>
        <w:ind w:firstLineChars="0"/>
      </w:pPr>
      <w:r>
        <w:rPr>
          <w:rFonts w:hint="eastAsia"/>
        </w:rPr>
        <w:t>检查检验业务分类如果</w:t>
      </w:r>
      <w:r>
        <w:t>为空，则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类型都要查询一遍</w:t>
      </w:r>
    </w:p>
    <w:p w14:paraId="050CDE76" w14:textId="77777777" w:rsidR="00E828BC" w:rsidRDefault="00FB3A0E">
      <w:pPr>
        <w:rPr>
          <w:b/>
        </w:rPr>
      </w:pPr>
      <w:r>
        <w:rPr>
          <w:rFonts w:hint="eastAsia"/>
          <w:b/>
        </w:rPr>
        <w:t>入参</w:t>
      </w:r>
      <w:r>
        <w:rPr>
          <w:b/>
        </w:rPr>
        <w:t>查询优先级：</w:t>
      </w:r>
    </w:p>
    <w:p w14:paraId="59BEFE73" w14:textId="77777777" w:rsidR="00E828BC" w:rsidRDefault="00FB3A0E">
      <w:pPr>
        <w:pStyle w:val="20"/>
        <w:numPr>
          <w:ilvl w:val="0"/>
          <w:numId w:val="19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证件号码</w:t>
      </w:r>
      <w:r>
        <w:rPr>
          <w:rFonts w:hint="eastAsia"/>
        </w:rPr>
        <w:t>+</w:t>
      </w:r>
      <w:r>
        <w:rPr>
          <w:rFonts w:hint="eastAsia"/>
        </w:rPr>
        <w:t>证件类型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开始日期</w:t>
      </w:r>
      <w:r>
        <w:rPr>
          <w:rFonts w:hint="eastAsia"/>
        </w:rPr>
        <w:t>+</w:t>
      </w:r>
      <w:r>
        <w:rPr>
          <w:rFonts w:hint="eastAsia"/>
        </w:rPr>
        <w:t>结束日期</w:t>
      </w:r>
      <w:r>
        <w:rPr>
          <w:rFonts w:hint="eastAsia"/>
        </w:rPr>
        <w:t>+</w:t>
      </w:r>
      <w:r>
        <w:rPr>
          <w:rFonts w:hint="eastAsia"/>
        </w:rPr>
        <w:t>检查单来源</w:t>
      </w:r>
      <w:r>
        <w:rPr>
          <w:rFonts w:hint="eastAsia"/>
        </w:rPr>
        <w:t>+</w:t>
      </w:r>
      <w:r>
        <w:rPr>
          <w:rFonts w:hint="eastAsia"/>
        </w:rPr>
        <w:t>检查检验业务分类</w:t>
      </w:r>
    </w:p>
    <w:p w14:paraId="0F347AB7" w14:textId="77777777" w:rsidR="00E828BC" w:rsidRDefault="00FB3A0E">
      <w:pPr>
        <w:pStyle w:val="20"/>
        <w:numPr>
          <w:ilvl w:val="0"/>
          <w:numId w:val="19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检查单来源</w:t>
      </w:r>
      <w:r>
        <w:rPr>
          <w:rFonts w:hint="eastAsia"/>
        </w:rPr>
        <w:t>+</w:t>
      </w:r>
      <w:r>
        <w:rPr>
          <w:rFonts w:hint="eastAsia"/>
        </w:rPr>
        <w:t>检查检验业务分类</w:t>
      </w:r>
      <w:r>
        <w:rPr>
          <w:rFonts w:hint="eastAsia"/>
        </w:rPr>
        <w:t>+</w:t>
      </w:r>
      <w:r>
        <w:t>就诊流水号</w:t>
      </w:r>
    </w:p>
    <w:p w14:paraId="6B547866" w14:textId="77777777" w:rsidR="00E828BC" w:rsidRDefault="00FB3A0E">
      <w:pPr>
        <w:pStyle w:val="20"/>
        <w:numPr>
          <w:ilvl w:val="0"/>
          <w:numId w:val="19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住院号</w:t>
      </w:r>
      <w:r>
        <w:rPr>
          <w:rFonts w:hint="eastAsia"/>
        </w:rPr>
        <w:t>+</w:t>
      </w:r>
      <w:r>
        <w:rPr>
          <w:rFonts w:hint="eastAsia"/>
        </w:rPr>
        <w:t>检查检验业务分类</w:t>
      </w:r>
    </w:p>
    <w:p w14:paraId="229BCA8E" w14:textId="77777777" w:rsidR="00E828BC" w:rsidRDefault="00FB3A0E">
      <w:pPr>
        <w:pStyle w:val="20"/>
        <w:numPr>
          <w:ilvl w:val="0"/>
          <w:numId w:val="19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门诊号</w:t>
      </w:r>
      <w:r>
        <w:rPr>
          <w:rFonts w:hint="eastAsia"/>
        </w:rPr>
        <w:t>+</w:t>
      </w:r>
      <w:r>
        <w:rPr>
          <w:rFonts w:hint="eastAsia"/>
        </w:rPr>
        <w:t>开始日期</w:t>
      </w:r>
      <w:r>
        <w:rPr>
          <w:rFonts w:hint="eastAsia"/>
        </w:rPr>
        <w:t>+</w:t>
      </w:r>
      <w:r>
        <w:rPr>
          <w:rFonts w:hint="eastAsia"/>
        </w:rPr>
        <w:t>结束日期</w:t>
      </w:r>
      <w:r>
        <w:rPr>
          <w:rFonts w:hint="eastAsia"/>
        </w:rPr>
        <w:t>+</w:t>
      </w:r>
      <w:r>
        <w:rPr>
          <w:rFonts w:hint="eastAsia"/>
        </w:rPr>
        <w:t>检查检验业务分类</w:t>
      </w:r>
    </w:p>
    <w:p w14:paraId="4DB679D5" w14:textId="77777777" w:rsidR="00E828BC" w:rsidRDefault="00FB3A0E">
      <w:pPr>
        <w:pStyle w:val="20"/>
        <w:numPr>
          <w:ilvl w:val="0"/>
          <w:numId w:val="19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医院</w:t>
      </w:r>
      <w:r>
        <w:rPr>
          <w:rFonts w:hint="eastAsia"/>
        </w:rPr>
        <w:t>ID+</w:t>
      </w:r>
      <w:r>
        <w:rPr>
          <w:rFonts w:hint="eastAsia"/>
        </w:rPr>
        <w:t>就诊</w:t>
      </w:r>
      <w:r>
        <w:t>卡</w:t>
      </w:r>
      <w:r>
        <w:rPr>
          <w:rFonts w:hint="eastAsia"/>
        </w:rPr>
        <w:t>号</w:t>
      </w:r>
      <w:r>
        <w:rPr>
          <w:rFonts w:hint="eastAsia"/>
        </w:rPr>
        <w:t>+</w:t>
      </w:r>
      <w:r>
        <w:rPr>
          <w:rFonts w:hint="eastAsia"/>
        </w:rPr>
        <w:t>开始日期</w:t>
      </w:r>
      <w:r>
        <w:rPr>
          <w:rFonts w:hint="eastAsia"/>
        </w:rPr>
        <w:t>+</w:t>
      </w:r>
      <w:r>
        <w:rPr>
          <w:rFonts w:hint="eastAsia"/>
        </w:rPr>
        <w:t>结束日期</w:t>
      </w:r>
      <w:r>
        <w:rPr>
          <w:rFonts w:hint="eastAsia"/>
        </w:rPr>
        <w:t>+</w:t>
      </w:r>
      <w:r>
        <w:rPr>
          <w:rFonts w:hint="eastAsia"/>
        </w:rPr>
        <w:t>检查单来源</w:t>
      </w:r>
      <w:r>
        <w:rPr>
          <w:rFonts w:hint="eastAsia"/>
        </w:rPr>
        <w:t>+</w:t>
      </w:r>
      <w:r>
        <w:rPr>
          <w:rFonts w:hint="eastAsia"/>
        </w:rPr>
        <w:t>检查检验业务分类</w:t>
      </w:r>
    </w:p>
    <w:p w14:paraId="6C6CCED2" w14:textId="77777777" w:rsidR="00E828BC" w:rsidRDefault="00E828BC">
      <w:pPr>
        <w:pStyle w:val="a6"/>
      </w:pPr>
    </w:p>
    <w:p w14:paraId="25474474" w14:textId="77777777" w:rsidR="00E828BC" w:rsidRDefault="00FB3A0E">
      <w:pPr>
        <w:pStyle w:val="a6"/>
      </w:pPr>
      <w:bookmarkStart w:id="97" w:name="检查检验出参"/>
      <w:r>
        <w:rPr>
          <w:rFonts w:hint="eastAsia"/>
        </w:rPr>
        <w:t>出参：</w:t>
      </w:r>
      <w:bookmarkEnd w:id="97"/>
    </w:p>
    <w:tbl>
      <w:tblPr>
        <w:tblW w:w="7219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1704"/>
        <w:gridCol w:w="1300"/>
        <w:gridCol w:w="1537"/>
      </w:tblGrid>
      <w:tr w:rsidR="00E828BC" w14:paraId="36C1F98F" w14:textId="77777777">
        <w:trPr>
          <w:trHeight w:val="283"/>
        </w:trPr>
        <w:tc>
          <w:tcPr>
            <w:tcW w:w="2678" w:type="dxa"/>
            <w:shd w:val="clear" w:color="auto" w:fill="D9D9D9" w:themeFill="background1" w:themeFillShade="D9"/>
          </w:tcPr>
          <w:p w14:paraId="3A19DAD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字段名称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CEDA654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14:paraId="1412A2C9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29FBAA53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222F4C2C" w14:textId="77777777">
        <w:trPr>
          <w:trHeight w:val="90"/>
        </w:trPr>
        <w:tc>
          <w:tcPr>
            <w:tcW w:w="2678" w:type="dxa"/>
          </w:tcPr>
          <w:p w14:paraId="4A8FC0C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medicalNum</w:t>
            </w:r>
          </w:p>
        </w:tc>
        <w:tc>
          <w:tcPr>
            <w:tcW w:w="1704" w:type="dxa"/>
          </w:tcPr>
          <w:p w14:paraId="07E2BC3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1300" w:type="dxa"/>
          </w:tcPr>
          <w:p w14:paraId="205AD5A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37" w:type="dxa"/>
          </w:tcPr>
          <w:p w14:paraId="57C4564A" w14:textId="77777777" w:rsidR="00E828BC" w:rsidRDefault="00E828BC">
            <w:pPr>
              <w:pStyle w:val="TableParagraph"/>
            </w:pPr>
          </w:p>
        </w:tc>
      </w:tr>
      <w:tr w:rsidR="00E828BC" w14:paraId="0914C882" w14:textId="77777777">
        <w:trPr>
          <w:trHeight w:val="90"/>
        </w:trPr>
        <w:tc>
          <w:tcPr>
            <w:tcW w:w="2678" w:type="dxa"/>
            <w:shd w:val="clear" w:color="auto" w:fill="FFFFFF" w:themeFill="background1"/>
            <w:vAlign w:val="center"/>
          </w:tcPr>
          <w:p w14:paraId="0B89EE0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</w:t>
            </w:r>
            <w:r>
              <w:t>Code</w:t>
            </w: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457E602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t>code</w:t>
            </w:r>
          </w:p>
        </w:tc>
        <w:tc>
          <w:tcPr>
            <w:tcW w:w="1300" w:type="dxa"/>
          </w:tcPr>
          <w:p w14:paraId="1C3BCCE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37" w:type="dxa"/>
            <w:shd w:val="clear" w:color="auto" w:fill="FFFFFF" w:themeFill="background1"/>
            <w:vAlign w:val="center"/>
          </w:tcPr>
          <w:p w14:paraId="3D3082C0" w14:textId="77777777" w:rsidR="00E828BC" w:rsidRDefault="00E828BC">
            <w:pPr>
              <w:pStyle w:val="TableParagraph"/>
            </w:pPr>
          </w:p>
        </w:tc>
      </w:tr>
      <w:tr w:rsidR="00E828BC" w14:paraId="444BFCE4" w14:textId="77777777">
        <w:trPr>
          <w:trHeight w:val="283"/>
        </w:trPr>
        <w:tc>
          <w:tcPr>
            <w:tcW w:w="2678" w:type="dxa"/>
          </w:tcPr>
          <w:p w14:paraId="7D5CE503" w14:textId="77777777" w:rsidR="00E828BC" w:rsidRDefault="00FB3A0E">
            <w:pPr>
              <w:pStyle w:val="TableParagraph"/>
            </w:pPr>
            <w:hyperlink r:id="rId21" w:tgtFrame="_blank" w:history="1">
              <w:r>
                <w:rPr>
                  <w:rStyle w:val="opdicttext22"/>
                  <w:rFonts w:ascii="Arial" w:hAnsi="Arial" w:cs="Arial"/>
                  <w:color w:val="333333"/>
                  <w:sz w:val="20"/>
                  <w:szCs w:val="20"/>
                </w:rPr>
                <w:t>patient</w:t>
              </w:r>
            </w:hyperlink>
            <w:r>
              <w:rPr>
                <w:rStyle w:val="opdicttext22"/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704" w:type="dxa"/>
            <w:shd w:val="clear" w:color="auto" w:fill="auto"/>
          </w:tcPr>
          <w:p w14:paraId="6FCA905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病人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14:paraId="4911056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37" w:type="dxa"/>
          </w:tcPr>
          <w:p w14:paraId="2D08C3CB" w14:textId="77777777" w:rsidR="00E828BC" w:rsidRDefault="00E828BC">
            <w:pPr>
              <w:pStyle w:val="TableParagraph"/>
            </w:pPr>
          </w:p>
        </w:tc>
      </w:tr>
      <w:tr w:rsidR="00E828BC" w14:paraId="312031A3" w14:textId="77777777">
        <w:trPr>
          <w:trHeight w:val="283"/>
        </w:trPr>
        <w:tc>
          <w:tcPr>
            <w:tcW w:w="2678" w:type="dxa"/>
          </w:tcPr>
          <w:p w14:paraId="32318ED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isExist</w:t>
            </w:r>
          </w:p>
        </w:tc>
        <w:tc>
          <w:tcPr>
            <w:tcW w:w="1704" w:type="dxa"/>
            <w:shd w:val="clear" w:color="auto" w:fill="auto"/>
          </w:tcPr>
          <w:p w14:paraId="3242C4E6" w14:textId="77777777" w:rsidR="00E828BC" w:rsidRDefault="00FB3A0E">
            <w:pPr>
              <w:pStyle w:val="TableParagraph"/>
              <w:rPr>
                <w:shd w:val="clear" w:color="auto" w:fill="FFFF00"/>
              </w:rPr>
            </w:pPr>
            <w:r>
              <w:rPr>
                <w:rFonts w:hint="eastAsia"/>
              </w:rPr>
              <w:t>是否存在</w:t>
            </w:r>
          </w:p>
        </w:tc>
        <w:tc>
          <w:tcPr>
            <w:tcW w:w="1300" w:type="dxa"/>
          </w:tcPr>
          <w:p w14:paraId="468874C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537" w:type="dxa"/>
          </w:tcPr>
          <w:p w14:paraId="7BF4221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</w:t>
            </w:r>
          </w:p>
          <w:p w14:paraId="5FCC067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：非空</w:t>
            </w:r>
          </w:p>
        </w:tc>
      </w:tr>
      <w:tr w:rsidR="00E828BC" w14:paraId="3D67DCBC" w14:textId="77777777">
        <w:trPr>
          <w:trHeight w:val="283"/>
        </w:trPr>
        <w:tc>
          <w:tcPr>
            <w:tcW w:w="2678" w:type="dxa"/>
          </w:tcPr>
          <w:p w14:paraId="3B1CF51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&lt;composite&gt;</w:t>
            </w:r>
          </w:p>
        </w:tc>
        <w:tc>
          <w:tcPr>
            <w:tcW w:w="1704" w:type="dxa"/>
            <w:shd w:val="clear" w:color="auto" w:fill="FFFF00"/>
          </w:tcPr>
          <w:p w14:paraId="60F4042B" w14:textId="77777777" w:rsidR="00E828BC" w:rsidRDefault="00FB3A0E">
            <w:pPr>
              <w:pStyle w:val="TableParagraph"/>
            </w:pPr>
            <w:hyperlink w:anchor="人员信息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人员标准信息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300" w:type="dxa"/>
          </w:tcPr>
          <w:p w14:paraId="0C50CD07" w14:textId="77777777" w:rsidR="00E828BC" w:rsidRDefault="00E828BC">
            <w:pPr>
              <w:pStyle w:val="TableParagraph"/>
            </w:pPr>
          </w:p>
        </w:tc>
        <w:tc>
          <w:tcPr>
            <w:tcW w:w="1537" w:type="dxa"/>
          </w:tcPr>
          <w:p w14:paraId="12D62C22" w14:textId="77777777" w:rsidR="00E828BC" w:rsidRDefault="00E828BC">
            <w:pPr>
              <w:pStyle w:val="TableParagraph"/>
            </w:pPr>
          </w:p>
        </w:tc>
      </w:tr>
      <w:tr w:rsidR="00E828BC" w14:paraId="7ABA8F2A" w14:textId="77777777">
        <w:trPr>
          <w:trHeight w:val="283"/>
        </w:trPr>
        <w:tc>
          <w:tcPr>
            <w:tcW w:w="2678" w:type="dxa"/>
          </w:tcPr>
          <w:p w14:paraId="548BDD9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inspectionExaminationList</w:t>
            </w:r>
          </w:p>
        </w:tc>
        <w:tc>
          <w:tcPr>
            <w:tcW w:w="1704" w:type="dxa"/>
          </w:tcPr>
          <w:p w14:paraId="14C15DD3" w14:textId="77777777" w:rsidR="00E828BC" w:rsidRDefault="00FB3A0E">
            <w:pPr>
              <w:pStyle w:val="TableParagraph"/>
            </w:pPr>
            <w:r>
              <w:rPr>
                <w:rFonts w:hint="eastAsia"/>
                <w:shd w:val="clear" w:color="auto" w:fill="FFFF00"/>
              </w:rPr>
              <w:t>&lt;</w:t>
            </w:r>
            <w:hyperlink w:anchor="检查检验信息" w:history="1">
              <w:r>
                <w:rPr>
                  <w:rStyle w:val="ab"/>
                  <w:rFonts w:hint="eastAsia"/>
                  <w:shd w:val="clear" w:color="auto" w:fill="FFFF00"/>
                </w:rPr>
                <w:t>检查检验信息</w:t>
              </w:r>
            </w:hyperlink>
            <w:r>
              <w:rPr>
                <w:rFonts w:hint="eastAsia"/>
                <w:shd w:val="clear" w:color="auto" w:fill="FFFF00"/>
              </w:rPr>
              <w:t>&gt;</w:t>
            </w:r>
          </w:p>
        </w:tc>
        <w:tc>
          <w:tcPr>
            <w:tcW w:w="1300" w:type="dxa"/>
          </w:tcPr>
          <w:p w14:paraId="59392B50" w14:textId="77777777" w:rsidR="00E828BC" w:rsidRDefault="00E828BC">
            <w:pPr>
              <w:pStyle w:val="TableParagraph"/>
            </w:pPr>
          </w:p>
        </w:tc>
        <w:tc>
          <w:tcPr>
            <w:tcW w:w="1537" w:type="dxa"/>
          </w:tcPr>
          <w:p w14:paraId="013F76BB" w14:textId="77777777" w:rsidR="00E828BC" w:rsidRDefault="00E828BC">
            <w:pPr>
              <w:pStyle w:val="TableParagraph"/>
            </w:pPr>
          </w:p>
        </w:tc>
      </w:tr>
    </w:tbl>
    <w:p w14:paraId="6213370B" w14:textId="77777777" w:rsidR="00E828BC" w:rsidRDefault="00E828BC"/>
    <w:p w14:paraId="16337EE2" w14:textId="77777777" w:rsidR="00E828BC" w:rsidRDefault="00FB3A0E">
      <w:pPr>
        <w:pStyle w:val="a6"/>
      </w:pPr>
      <w:bookmarkStart w:id="98" w:name="检查检验信息"/>
      <w:r>
        <w:rPr>
          <w:rFonts w:hint="eastAsia"/>
        </w:rPr>
        <w:t>&lt;</w:t>
      </w:r>
      <w:r>
        <w:t>检查检验信息</w:t>
      </w:r>
      <w:r>
        <w:rPr>
          <w:rFonts w:hint="eastAsia"/>
        </w:rPr>
        <w:t>&gt;</w:t>
      </w:r>
    </w:p>
    <w:tbl>
      <w:tblPr>
        <w:tblW w:w="9078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1904"/>
        <w:gridCol w:w="1356"/>
        <w:gridCol w:w="1638"/>
        <w:gridCol w:w="1638"/>
        <w:tblGridChange w:id="99">
          <w:tblGrid>
            <w:gridCol w:w="2542"/>
            <w:gridCol w:w="1904"/>
            <w:gridCol w:w="1356"/>
            <w:gridCol w:w="1638"/>
            <w:gridCol w:w="1638"/>
          </w:tblGrid>
        </w:tblGridChange>
      </w:tblGrid>
      <w:tr w:rsidR="00E828BC" w14:paraId="7A394F5A" w14:textId="77777777">
        <w:trPr>
          <w:trHeight w:val="283"/>
        </w:trPr>
        <w:tc>
          <w:tcPr>
            <w:tcW w:w="2542" w:type="dxa"/>
            <w:shd w:val="clear" w:color="auto" w:fill="D9D9D9" w:themeFill="background1" w:themeFillShade="D9"/>
            <w:vAlign w:val="center"/>
          </w:tcPr>
          <w:bookmarkEnd w:id="98"/>
          <w:p w14:paraId="50976E6E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5C7452FE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56" w:type="dxa"/>
            <w:shd w:val="clear" w:color="auto" w:fill="D9D9D9" w:themeFill="background1" w:themeFillShade="D9"/>
            <w:vAlign w:val="center"/>
          </w:tcPr>
          <w:p w14:paraId="75A0BCB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638" w:type="dxa"/>
            <w:shd w:val="clear" w:color="auto" w:fill="D9D9D9" w:themeFill="background1" w:themeFillShade="D9"/>
            <w:vAlign w:val="center"/>
          </w:tcPr>
          <w:p w14:paraId="32751F5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  <w:r>
              <w:rPr>
                <w:b/>
                <w:bCs/>
              </w:rPr>
              <w:t>适用情况</w:t>
            </w:r>
          </w:p>
        </w:tc>
        <w:tc>
          <w:tcPr>
            <w:tcW w:w="1638" w:type="dxa"/>
            <w:shd w:val="clear" w:color="auto" w:fill="D9D9D9" w:themeFill="background1" w:themeFillShade="D9"/>
            <w:vAlign w:val="center"/>
          </w:tcPr>
          <w:p w14:paraId="523FF225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3DF3DDCD" w14:textId="77777777">
        <w:trPr>
          <w:trHeight w:val="283"/>
        </w:trPr>
        <w:tc>
          <w:tcPr>
            <w:tcW w:w="2542" w:type="dxa"/>
            <w:vAlign w:val="center"/>
          </w:tcPr>
          <w:p w14:paraId="03A62EB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labNum</w:t>
            </w:r>
          </w:p>
        </w:tc>
        <w:tc>
          <w:tcPr>
            <w:tcW w:w="1904" w:type="dxa"/>
            <w:vAlign w:val="center"/>
          </w:tcPr>
          <w:p w14:paraId="195A5E6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检验单号</w:t>
            </w:r>
          </w:p>
        </w:tc>
        <w:tc>
          <w:tcPr>
            <w:tcW w:w="1356" w:type="dxa"/>
            <w:vAlign w:val="center"/>
          </w:tcPr>
          <w:p w14:paraId="3AE33815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39EB41B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1145CDC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一次检验或者检查单的单号</w:t>
            </w:r>
          </w:p>
        </w:tc>
      </w:tr>
      <w:tr w:rsidR="00E828BC" w14:paraId="47C82DD2" w14:textId="77777777">
        <w:trPr>
          <w:trHeight w:val="283"/>
        </w:trPr>
        <w:tc>
          <w:tcPr>
            <w:tcW w:w="2542" w:type="dxa"/>
            <w:vAlign w:val="center"/>
          </w:tcPr>
          <w:p w14:paraId="4F90D624" w14:textId="77777777" w:rsidR="00E828BC" w:rsidRDefault="00FB3A0E">
            <w:pPr>
              <w:pStyle w:val="TableParagraph"/>
            </w:pPr>
            <w:r>
              <w:t>barCode</w:t>
            </w:r>
          </w:p>
        </w:tc>
        <w:tc>
          <w:tcPr>
            <w:tcW w:w="1904" w:type="dxa"/>
            <w:vAlign w:val="center"/>
          </w:tcPr>
          <w:p w14:paraId="027406A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条码</w:t>
            </w:r>
            <w:r>
              <w:t>号</w:t>
            </w:r>
          </w:p>
        </w:tc>
        <w:tc>
          <w:tcPr>
            <w:tcW w:w="1356" w:type="dxa"/>
            <w:vAlign w:val="center"/>
          </w:tcPr>
          <w:p w14:paraId="3830443B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2EB6662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  <w:vAlign w:val="center"/>
          </w:tcPr>
          <w:p w14:paraId="267A958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实验室</w:t>
            </w:r>
            <w:r>
              <w:t>检验</w:t>
            </w:r>
            <w:r>
              <w:rPr>
                <w:rFonts w:hint="eastAsia"/>
              </w:rPr>
              <w:t>必填</w:t>
            </w:r>
          </w:p>
        </w:tc>
      </w:tr>
      <w:tr w:rsidR="00E828BC" w14:paraId="0BB0C16C" w14:textId="77777777">
        <w:trPr>
          <w:trHeight w:val="283"/>
        </w:trPr>
        <w:tc>
          <w:tcPr>
            <w:tcW w:w="2542" w:type="dxa"/>
            <w:vAlign w:val="center"/>
          </w:tcPr>
          <w:p w14:paraId="6592A4D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recordNum</w:t>
            </w:r>
          </w:p>
        </w:tc>
        <w:tc>
          <w:tcPr>
            <w:tcW w:w="1904" w:type="dxa"/>
            <w:vAlign w:val="center"/>
          </w:tcPr>
          <w:p w14:paraId="45CA6D8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检验记录流水号</w:t>
            </w:r>
          </w:p>
        </w:tc>
        <w:tc>
          <w:tcPr>
            <w:tcW w:w="1356" w:type="dxa"/>
            <w:vAlign w:val="center"/>
          </w:tcPr>
          <w:p w14:paraId="01D887F9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6AE50A3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6FC5A0A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医院内部一次检查或检验的唯一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标识。如果此流水号重复上传，平台将自动更新原始记录</w:t>
            </w:r>
          </w:p>
        </w:tc>
      </w:tr>
      <w:tr w:rsidR="00E828BC" w14:paraId="3C1E018E" w14:textId="77777777">
        <w:trPr>
          <w:trHeight w:val="283"/>
        </w:trPr>
        <w:tc>
          <w:tcPr>
            <w:tcW w:w="2542" w:type="dxa"/>
            <w:vAlign w:val="center"/>
          </w:tcPr>
          <w:p w14:paraId="16F8F9D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</w:p>
        </w:tc>
        <w:tc>
          <w:tcPr>
            <w:tcW w:w="1904" w:type="dxa"/>
            <w:vAlign w:val="center"/>
          </w:tcPr>
          <w:p w14:paraId="689684E0" w14:textId="77777777" w:rsidR="00E828BC" w:rsidRDefault="00FB3A0E">
            <w:pPr>
              <w:pStyle w:val="TableParagraph"/>
            </w:pPr>
            <w:r>
              <w:rPr>
                <w:rFonts w:hint="eastAsia"/>
                <w:color w:val="0000FF"/>
                <w:u w:val="single"/>
              </w:rPr>
              <w:t>检查检验业务分类</w:t>
            </w:r>
          </w:p>
        </w:tc>
        <w:tc>
          <w:tcPr>
            <w:tcW w:w="1356" w:type="dxa"/>
            <w:vAlign w:val="center"/>
          </w:tcPr>
          <w:p w14:paraId="71746D4C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1A91FA5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6D3DADA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检查</w:t>
            </w:r>
          </w:p>
          <w:p w14:paraId="723BB58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：微生物</w:t>
            </w:r>
            <w:r>
              <w:t>检验</w:t>
            </w:r>
          </w:p>
          <w:p w14:paraId="77B028E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实验室检验</w:t>
            </w:r>
          </w:p>
        </w:tc>
      </w:tr>
      <w:tr w:rsidR="00E828BC" w14:paraId="34B0E8E1" w14:textId="77777777">
        <w:trPr>
          <w:trHeight w:val="283"/>
        </w:trPr>
        <w:tc>
          <w:tcPr>
            <w:tcW w:w="2542" w:type="dxa"/>
            <w:vAlign w:val="center"/>
          </w:tcPr>
          <w:p w14:paraId="662E841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outOrInIdentify</w:t>
            </w:r>
          </w:p>
        </w:tc>
        <w:tc>
          <w:tcPr>
            <w:tcW w:w="1904" w:type="dxa"/>
            <w:vAlign w:val="center"/>
          </w:tcPr>
          <w:p w14:paraId="218F637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检查单来源</w:t>
            </w:r>
          </w:p>
        </w:tc>
        <w:tc>
          <w:tcPr>
            <w:tcW w:w="1356" w:type="dxa"/>
            <w:vAlign w:val="center"/>
          </w:tcPr>
          <w:p w14:paraId="14E6B92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638" w:type="dxa"/>
            <w:vAlign w:val="center"/>
          </w:tcPr>
          <w:p w14:paraId="7259AB2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750750B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：门诊接口；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：住院接口；</w:t>
            </w:r>
          </w:p>
        </w:tc>
      </w:tr>
      <w:tr w:rsidR="00E828BC" w14:paraId="392B83B6" w14:textId="77777777">
        <w:trPr>
          <w:trHeight w:val="283"/>
        </w:trPr>
        <w:tc>
          <w:tcPr>
            <w:tcW w:w="2542" w:type="dxa"/>
            <w:vAlign w:val="center"/>
          </w:tcPr>
          <w:p w14:paraId="01E2DC94" w14:textId="77777777" w:rsidR="00E828BC" w:rsidRDefault="00FB3A0E">
            <w:pPr>
              <w:pStyle w:val="TableParagraph"/>
            </w:pPr>
            <w:r>
              <w:t>outpatientNo</w:t>
            </w:r>
          </w:p>
        </w:tc>
        <w:tc>
          <w:tcPr>
            <w:tcW w:w="1904" w:type="dxa"/>
            <w:vAlign w:val="center"/>
          </w:tcPr>
          <w:p w14:paraId="7734CF4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门诊号</w:t>
            </w:r>
          </w:p>
        </w:tc>
        <w:tc>
          <w:tcPr>
            <w:tcW w:w="1356" w:type="dxa"/>
            <w:vAlign w:val="center"/>
          </w:tcPr>
          <w:p w14:paraId="400031B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38" w:type="dxa"/>
            <w:vAlign w:val="center"/>
          </w:tcPr>
          <w:p w14:paraId="627FBA9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outOrInIdentify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  <w:tc>
          <w:tcPr>
            <w:tcW w:w="1638" w:type="dxa"/>
            <w:vAlign w:val="center"/>
          </w:tcPr>
          <w:p w14:paraId="59269B95" w14:textId="77777777" w:rsidR="00E828BC" w:rsidRDefault="00E828BC">
            <w:pPr>
              <w:pStyle w:val="TableParagraph"/>
            </w:pPr>
          </w:p>
        </w:tc>
      </w:tr>
      <w:tr w:rsidR="00E828BC" w14:paraId="68BF4A5D" w14:textId="77777777">
        <w:trPr>
          <w:trHeight w:val="283"/>
        </w:trPr>
        <w:tc>
          <w:tcPr>
            <w:tcW w:w="2542" w:type="dxa"/>
            <w:vAlign w:val="center"/>
          </w:tcPr>
          <w:p w14:paraId="5568BC2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inHospitalNum</w:t>
            </w:r>
          </w:p>
        </w:tc>
        <w:tc>
          <w:tcPr>
            <w:tcW w:w="1904" w:type="dxa"/>
            <w:vAlign w:val="center"/>
          </w:tcPr>
          <w:p w14:paraId="2E05FDC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住院号</w:t>
            </w:r>
          </w:p>
        </w:tc>
        <w:tc>
          <w:tcPr>
            <w:tcW w:w="1356" w:type="dxa"/>
            <w:vAlign w:val="center"/>
          </w:tcPr>
          <w:p w14:paraId="36E49EB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638" w:type="dxa"/>
            <w:vAlign w:val="center"/>
          </w:tcPr>
          <w:p w14:paraId="7BA8D45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outOrInIdentify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  <w:vAlign w:val="center"/>
          </w:tcPr>
          <w:p w14:paraId="16E84C2E" w14:textId="77777777" w:rsidR="00E828BC" w:rsidRDefault="00E828BC">
            <w:pPr>
              <w:pStyle w:val="TableParagraph"/>
            </w:pPr>
          </w:p>
        </w:tc>
      </w:tr>
      <w:tr w:rsidR="00E828BC" w14:paraId="6DD44EA6" w14:textId="77777777">
        <w:trPr>
          <w:trHeight w:val="283"/>
        </w:trPr>
        <w:tc>
          <w:tcPr>
            <w:tcW w:w="2542" w:type="dxa"/>
            <w:vAlign w:val="center"/>
          </w:tcPr>
          <w:p w14:paraId="0D94C0D5" w14:textId="77777777" w:rsidR="00E828BC" w:rsidRDefault="00FB3A0E">
            <w:pPr>
              <w:pStyle w:val="TableParagraph"/>
            </w:pPr>
            <w:r>
              <w:rPr>
                <w:rFonts w:hint="eastAsia"/>
                <w:color w:val="00B050"/>
              </w:rPr>
              <w:t>inspection</w:t>
            </w:r>
            <w:r>
              <w:rPr>
                <w:color w:val="00B050"/>
              </w:rPr>
              <w:t>Item</w:t>
            </w:r>
          </w:p>
        </w:tc>
        <w:tc>
          <w:tcPr>
            <w:tcW w:w="1904" w:type="dxa"/>
            <w:vAlign w:val="center"/>
          </w:tcPr>
          <w:p w14:paraId="1EB6663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检验项目</w:t>
            </w:r>
          </w:p>
        </w:tc>
        <w:tc>
          <w:tcPr>
            <w:tcW w:w="1356" w:type="dxa"/>
            <w:vAlign w:val="center"/>
          </w:tcPr>
          <w:p w14:paraId="567B7C8E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5A663F1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1F8FE1C0" w14:textId="77777777" w:rsidR="00E828BC" w:rsidRDefault="00E828BC">
            <w:pPr>
              <w:pStyle w:val="TableParagraph"/>
            </w:pPr>
          </w:p>
        </w:tc>
      </w:tr>
      <w:tr w:rsidR="00E828BC" w14:paraId="722A2643" w14:textId="77777777">
        <w:trPr>
          <w:trHeight w:val="283"/>
        </w:trPr>
        <w:tc>
          <w:tcPr>
            <w:tcW w:w="2542" w:type="dxa"/>
            <w:vAlign w:val="center"/>
          </w:tcPr>
          <w:p w14:paraId="04DA369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inspection</w:t>
            </w:r>
            <w:r>
              <w:t>Part</w:t>
            </w:r>
          </w:p>
        </w:tc>
        <w:tc>
          <w:tcPr>
            <w:tcW w:w="1904" w:type="dxa"/>
            <w:vAlign w:val="center"/>
          </w:tcPr>
          <w:p w14:paraId="426CCAC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检查</w:t>
            </w:r>
            <w:r>
              <w:t>部位</w:t>
            </w:r>
          </w:p>
        </w:tc>
        <w:tc>
          <w:tcPr>
            <w:tcW w:w="1356" w:type="dxa"/>
            <w:vAlign w:val="center"/>
          </w:tcPr>
          <w:p w14:paraId="62ABBCD5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71782C5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  <w:tc>
          <w:tcPr>
            <w:tcW w:w="1638" w:type="dxa"/>
            <w:vAlign w:val="center"/>
          </w:tcPr>
          <w:p w14:paraId="2A49F434" w14:textId="77777777" w:rsidR="00E828BC" w:rsidRDefault="00E828BC">
            <w:pPr>
              <w:pStyle w:val="TableParagraph"/>
            </w:pPr>
          </w:p>
        </w:tc>
      </w:tr>
      <w:tr w:rsidR="00E828BC" w14:paraId="3AB84DFA" w14:textId="77777777">
        <w:trPr>
          <w:trHeight w:val="283"/>
        </w:trPr>
        <w:tc>
          <w:tcPr>
            <w:tcW w:w="2542" w:type="dxa"/>
            <w:vAlign w:val="center"/>
          </w:tcPr>
          <w:p w14:paraId="560ABB1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categoryName</w:t>
            </w:r>
          </w:p>
        </w:tc>
        <w:tc>
          <w:tcPr>
            <w:tcW w:w="1904" w:type="dxa"/>
            <w:vAlign w:val="center"/>
          </w:tcPr>
          <w:p w14:paraId="74B8712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检验类别名称</w:t>
            </w:r>
          </w:p>
        </w:tc>
        <w:tc>
          <w:tcPr>
            <w:tcW w:w="1356" w:type="dxa"/>
            <w:vAlign w:val="center"/>
          </w:tcPr>
          <w:p w14:paraId="62D961B8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4886C28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74E2C54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检查和检验项目的大类名称描述</w:t>
            </w:r>
          </w:p>
        </w:tc>
      </w:tr>
      <w:tr w:rsidR="00E828BC" w14:paraId="39A42B03" w14:textId="77777777">
        <w:trPr>
          <w:trHeight w:val="283"/>
        </w:trPr>
        <w:tc>
          <w:tcPr>
            <w:tcW w:w="2542" w:type="dxa"/>
            <w:vAlign w:val="center"/>
          </w:tcPr>
          <w:p w14:paraId="4B94476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findings</w:t>
            </w:r>
          </w:p>
        </w:tc>
        <w:tc>
          <w:tcPr>
            <w:tcW w:w="1904" w:type="dxa"/>
            <w:vAlign w:val="center"/>
          </w:tcPr>
          <w:p w14:paraId="12846DF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检查所见</w:t>
            </w:r>
          </w:p>
        </w:tc>
        <w:tc>
          <w:tcPr>
            <w:tcW w:w="1356" w:type="dxa"/>
            <w:vAlign w:val="center"/>
          </w:tcPr>
          <w:p w14:paraId="7D7ABED8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68F84DD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  <w:tc>
          <w:tcPr>
            <w:tcW w:w="1638" w:type="dxa"/>
            <w:vMerge w:val="restart"/>
            <w:vAlign w:val="center"/>
          </w:tcPr>
          <w:p w14:paraId="18CE33C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检查</w:t>
            </w:r>
            <w:r>
              <w:t>所见、检查建议、检查</w:t>
            </w:r>
            <w:r>
              <w:rPr>
                <w:rFonts w:hint="eastAsia"/>
              </w:rPr>
              <w:t>印象</w:t>
            </w:r>
            <w:r>
              <w:t>、病理</w:t>
            </w:r>
            <w:r>
              <w:rPr>
                <w:rFonts w:hint="eastAsia"/>
              </w:rPr>
              <w:t>诊断医院</w:t>
            </w:r>
            <w:r>
              <w:t>系统存在一起，则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字段中</w:t>
            </w:r>
            <w:r>
              <w:rPr>
                <w:rFonts w:hint="eastAsia"/>
              </w:rPr>
              <w:t>各</w:t>
            </w:r>
            <w:r>
              <w:t>复制一遍</w:t>
            </w:r>
          </w:p>
        </w:tc>
      </w:tr>
      <w:tr w:rsidR="00E828BC" w14:paraId="58B72FFE" w14:textId="77777777">
        <w:trPr>
          <w:trHeight w:val="90"/>
        </w:trPr>
        <w:tc>
          <w:tcPr>
            <w:tcW w:w="2542" w:type="dxa"/>
            <w:vAlign w:val="center"/>
          </w:tcPr>
          <w:p w14:paraId="6A12D8E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inspectExamResult</w:t>
            </w:r>
          </w:p>
        </w:tc>
        <w:tc>
          <w:tcPr>
            <w:tcW w:w="1904" w:type="dxa"/>
            <w:vAlign w:val="center"/>
          </w:tcPr>
          <w:p w14:paraId="7017BBF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检查建议</w:t>
            </w:r>
          </w:p>
        </w:tc>
        <w:tc>
          <w:tcPr>
            <w:tcW w:w="1356" w:type="dxa"/>
            <w:vAlign w:val="center"/>
          </w:tcPr>
          <w:p w14:paraId="59937083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085033D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  <w:tc>
          <w:tcPr>
            <w:tcW w:w="1638" w:type="dxa"/>
            <w:vMerge/>
            <w:vAlign w:val="center"/>
          </w:tcPr>
          <w:p w14:paraId="07E0DE27" w14:textId="77777777" w:rsidR="00E828BC" w:rsidRDefault="00E828BC">
            <w:pPr>
              <w:pStyle w:val="TableParagraph"/>
            </w:pPr>
          </w:p>
        </w:tc>
      </w:tr>
      <w:tr w:rsidR="00E828BC" w14:paraId="60FD6DF6" w14:textId="77777777">
        <w:trPr>
          <w:trHeight w:val="283"/>
        </w:trPr>
        <w:tc>
          <w:tcPr>
            <w:tcW w:w="2542" w:type="dxa"/>
            <w:vAlign w:val="center"/>
          </w:tcPr>
          <w:p w14:paraId="06B91B7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inspect</w:t>
            </w:r>
            <w:r>
              <w:t>Impression</w:t>
            </w:r>
          </w:p>
        </w:tc>
        <w:tc>
          <w:tcPr>
            <w:tcW w:w="1904" w:type="dxa"/>
            <w:vAlign w:val="center"/>
          </w:tcPr>
          <w:p w14:paraId="065F3ED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检查</w:t>
            </w:r>
            <w:r>
              <w:t>印象</w:t>
            </w:r>
          </w:p>
        </w:tc>
        <w:tc>
          <w:tcPr>
            <w:tcW w:w="1356" w:type="dxa"/>
            <w:vAlign w:val="center"/>
          </w:tcPr>
          <w:p w14:paraId="0EFA375E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302AB74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  <w:tc>
          <w:tcPr>
            <w:tcW w:w="1638" w:type="dxa"/>
            <w:vMerge/>
            <w:vAlign w:val="center"/>
          </w:tcPr>
          <w:p w14:paraId="71C656D0" w14:textId="77777777" w:rsidR="00E828BC" w:rsidRDefault="00E828BC">
            <w:pPr>
              <w:pStyle w:val="TableParagraph"/>
            </w:pPr>
          </w:p>
        </w:tc>
      </w:tr>
      <w:tr w:rsidR="00E828BC" w14:paraId="5724F23D" w14:textId="77777777">
        <w:trPr>
          <w:trHeight w:val="283"/>
        </w:trPr>
        <w:tc>
          <w:tcPr>
            <w:tcW w:w="2542" w:type="dxa"/>
            <w:vAlign w:val="center"/>
          </w:tcPr>
          <w:p w14:paraId="75704EB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diagnosis</w:t>
            </w:r>
          </w:p>
        </w:tc>
        <w:tc>
          <w:tcPr>
            <w:tcW w:w="1904" w:type="dxa"/>
            <w:vAlign w:val="center"/>
          </w:tcPr>
          <w:p w14:paraId="7088558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病理诊断</w:t>
            </w:r>
          </w:p>
        </w:tc>
        <w:tc>
          <w:tcPr>
            <w:tcW w:w="1356" w:type="dxa"/>
            <w:vAlign w:val="center"/>
          </w:tcPr>
          <w:p w14:paraId="394561D3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300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35C6B06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</w:t>
            </w:r>
            <w:r>
              <w:rPr>
                <w:rFonts w:hint="eastAsia"/>
              </w:rPr>
              <w:lastRenderedPageBreak/>
              <w:t>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  <w:tc>
          <w:tcPr>
            <w:tcW w:w="1638" w:type="dxa"/>
            <w:vMerge/>
            <w:vAlign w:val="center"/>
          </w:tcPr>
          <w:p w14:paraId="2269FD3E" w14:textId="77777777" w:rsidR="00E828BC" w:rsidRDefault="00E828BC">
            <w:pPr>
              <w:pStyle w:val="TableParagraph"/>
            </w:pPr>
          </w:p>
        </w:tc>
      </w:tr>
      <w:tr w:rsidR="00E828BC" w14:paraId="27D30232" w14:textId="77777777">
        <w:trPr>
          <w:trHeight w:val="283"/>
        </w:trPr>
        <w:tc>
          <w:tcPr>
            <w:tcW w:w="2542" w:type="dxa"/>
            <w:vAlign w:val="center"/>
          </w:tcPr>
          <w:p w14:paraId="3F6DE946" w14:textId="77777777" w:rsidR="00E828BC" w:rsidRDefault="00FB3A0E">
            <w:pPr>
              <w:pStyle w:val="TableParagraph"/>
            </w:pPr>
            <w:r>
              <w:lastRenderedPageBreak/>
              <w:t>clinicalDiagnosis</w:t>
            </w:r>
          </w:p>
        </w:tc>
        <w:tc>
          <w:tcPr>
            <w:tcW w:w="1904" w:type="dxa"/>
            <w:vAlign w:val="center"/>
          </w:tcPr>
          <w:p w14:paraId="769AF77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临床诊断</w:t>
            </w:r>
          </w:p>
        </w:tc>
        <w:tc>
          <w:tcPr>
            <w:tcW w:w="1356" w:type="dxa"/>
            <w:vAlign w:val="center"/>
          </w:tcPr>
          <w:p w14:paraId="3214BD04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60A4173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  <w:tc>
          <w:tcPr>
            <w:tcW w:w="1638" w:type="dxa"/>
            <w:vAlign w:val="center"/>
          </w:tcPr>
          <w:p w14:paraId="121AC3B7" w14:textId="77777777" w:rsidR="00E828BC" w:rsidRDefault="00E828BC">
            <w:pPr>
              <w:pStyle w:val="TableParagraph"/>
            </w:pPr>
          </w:p>
        </w:tc>
      </w:tr>
      <w:tr w:rsidR="00E828BC" w14:paraId="22F845A4" w14:textId="77777777">
        <w:trPr>
          <w:trHeight w:val="283"/>
        </w:trPr>
        <w:tc>
          <w:tcPr>
            <w:tcW w:w="2542" w:type="dxa"/>
            <w:vAlign w:val="center"/>
          </w:tcPr>
          <w:p w14:paraId="6508134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departmentCode</w:t>
            </w:r>
          </w:p>
        </w:tc>
        <w:tc>
          <w:tcPr>
            <w:tcW w:w="1904" w:type="dxa"/>
            <w:vAlign w:val="center"/>
          </w:tcPr>
          <w:p w14:paraId="01D85FD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送检科室代码</w:t>
            </w:r>
          </w:p>
        </w:tc>
        <w:tc>
          <w:tcPr>
            <w:tcW w:w="1356" w:type="dxa"/>
            <w:vAlign w:val="center"/>
          </w:tcPr>
          <w:p w14:paraId="64E174CC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384AB11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2477CCCB" w14:textId="77777777" w:rsidR="00E828BC" w:rsidRDefault="00E828BC">
            <w:pPr>
              <w:pStyle w:val="TableParagraph"/>
            </w:pPr>
          </w:p>
        </w:tc>
      </w:tr>
      <w:tr w:rsidR="00E828BC" w14:paraId="4B107649" w14:textId="77777777">
        <w:trPr>
          <w:trHeight w:val="283"/>
        </w:trPr>
        <w:tc>
          <w:tcPr>
            <w:tcW w:w="2542" w:type="dxa"/>
            <w:vAlign w:val="center"/>
          </w:tcPr>
          <w:p w14:paraId="2994596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904" w:type="dxa"/>
            <w:vAlign w:val="center"/>
          </w:tcPr>
          <w:p w14:paraId="3B36A06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送检科室</w:t>
            </w:r>
          </w:p>
        </w:tc>
        <w:tc>
          <w:tcPr>
            <w:tcW w:w="1356" w:type="dxa"/>
            <w:vAlign w:val="center"/>
          </w:tcPr>
          <w:p w14:paraId="39B577E6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01C5878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11ECF8C6" w14:textId="77777777" w:rsidR="00E828BC" w:rsidRDefault="00E828BC">
            <w:pPr>
              <w:pStyle w:val="TableParagraph"/>
            </w:pPr>
          </w:p>
        </w:tc>
      </w:tr>
      <w:tr w:rsidR="00E828BC" w14:paraId="66E64270" w14:textId="77777777">
        <w:trPr>
          <w:trHeight w:val="283"/>
        </w:trPr>
        <w:tc>
          <w:tcPr>
            <w:tcW w:w="2542" w:type="dxa"/>
            <w:vAlign w:val="center"/>
          </w:tcPr>
          <w:p w14:paraId="51969B6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doctorNo</w:t>
            </w:r>
          </w:p>
        </w:tc>
        <w:tc>
          <w:tcPr>
            <w:tcW w:w="1904" w:type="dxa"/>
            <w:vAlign w:val="center"/>
          </w:tcPr>
          <w:p w14:paraId="19D4597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送检医生工号</w:t>
            </w:r>
          </w:p>
        </w:tc>
        <w:tc>
          <w:tcPr>
            <w:tcW w:w="1356" w:type="dxa"/>
            <w:vAlign w:val="center"/>
          </w:tcPr>
          <w:p w14:paraId="02791A07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7AE8325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38DF3AF9" w14:textId="77777777" w:rsidR="00E828BC" w:rsidRDefault="00E828BC">
            <w:pPr>
              <w:pStyle w:val="TableParagraph"/>
            </w:pPr>
          </w:p>
        </w:tc>
      </w:tr>
      <w:tr w:rsidR="00E828BC" w14:paraId="196E3856" w14:textId="77777777">
        <w:trPr>
          <w:trHeight w:val="90"/>
        </w:trPr>
        <w:tc>
          <w:tcPr>
            <w:tcW w:w="2542" w:type="dxa"/>
            <w:vAlign w:val="center"/>
          </w:tcPr>
          <w:p w14:paraId="2A8FB6A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doctorName</w:t>
            </w:r>
          </w:p>
        </w:tc>
        <w:tc>
          <w:tcPr>
            <w:tcW w:w="1904" w:type="dxa"/>
            <w:vAlign w:val="center"/>
          </w:tcPr>
          <w:p w14:paraId="665FEB9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送检医生</w:t>
            </w:r>
          </w:p>
        </w:tc>
        <w:tc>
          <w:tcPr>
            <w:tcW w:w="1356" w:type="dxa"/>
            <w:vAlign w:val="center"/>
          </w:tcPr>
          <w:p w14:paraId="08DD79B7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3393190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2D3305B2" w14:textId="77777777" w:rsidR="00E828BC" w:rsidRDefault="00E828BC">
            <w:pPr>
              <w:pStyle w:val="TableParagraph"/>
            </w:pPr>
          </w:p>
        </w:tc>
      </w:tr>
      <w:tr w:rsidR="00E828BC" w14:paraId="0EFF2398" w14:textId="77777777">
        <w:trPr>
          <w:trHeight w:val="283"/>
        </w:trPr>
        <w:tc>
          <w:tcPr>
            <w:tcW w:w="2542" w:type="dxa"/>
            <w:vAlign w:val="center"/>
          </w:tcPr>
          <w:p w14:paraId="3473F75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bunkId</w:t>
            </w:r>
          </w:p>
        </w:tc>
        <w:tc>
          <w:tcPr>
            <w:tcW w:w="1904" w:type="dxa"/>
            <w:vAlign w:val="center"/>
          </w:tcPr>
          <w:p w14:paraId="5FE46BA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床号</w:t>
            </w:r>
          </w:p>
        </w:tc>
        <w:tc>
          <w:tcPr>
            <w:tcW w:w="1356" w:type="dxa"/>
            <w:vAlign w:val="center"/>
          </w:tcPr>
          <w:p w14:paraId="590264C5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4BE0AC8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outOrInIdentify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  <w:vAlign w:val="center"/>
          </w:tcPr>
          <w:p w14:paraId="0546FA5B" w14:textId="77777777" w:rsidR="00E828BC" w:rsidRDefault="00E828BC">
            <w:pPr>
              <w:pStyle w:val="TableParagraph"/>
            </w:pPr>
          </w:p>
        </w:tc>
      </w:tr>
      <w:tr w:rsidR="00E828BC" w14:paraId="65165D65" w14:textId="77777777">
        <w:trPr>
          <w:trHeight w:val="283"/>
        </w:trPr>
        <w:tc>
          <w:tcPr>
            <w:tcW w:w="2542" w:type="dxa"/>
            <w:vAlign w:val="center"/>
          </w:tcPr>
          <w:p w14:paraId="6D0529F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endemicArea</w:t>
            </w:r>
          </w:p>
        </w:tc>
        <w:tc>
          <w:tcPr>
            <w:tcW w:w="1904" w:type="dxa"/>
            <w:vAlign w:val="center"/>
          </w:tcPr>
          <w:p w14:paraId="7A2838A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病区</w:t>
            </w:r>
          </w:p>
        </w:tc>
        <w:tc>
          <w:tcPr>
            <w:tcW w:w="1356" w:type="dxa"/>
            <w:vAlign w:val="center"/>
          </w:tcPr>
          <w:p w14:paraId="741260F7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001EDF2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outOrInIdentify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  <w:vAlign w:val="center"/>
          </w:tcPr>
          <w:p w14:paraId="3B6321D9" w14:textId="77777777" w:rsidR="00E828BC" w:rsidRDefault="00E828BC">
            <w:pPr>
              <w:pStyle w:val="TableParagraph"/>
            </w:pPr>
          </w:p>
        </w:tc>
      </w:tr>
      <w:tr w:rsidR="00E828BC" w14:paraId="41692DA2" w14:textId="77777777">
        <w:trPr>
          <w:trHeight w:val="283"/>
        </w:trPr>
        <w:tc>
          <w:tcPr>
            <w:tcW w:w="2542" w:type="dxa"/>
            <w:vAlign w:val="center"/>
          </w:tcPr>
          <w:p w14:paraId="2609D29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inHospitalT</w:t>
            </w:r>
            <w:r>
              <w:t>imes</w:t>
            </w:r>
          </w:p>
        </w:tc>
        <w:tc>
          <w:tcPr>
            <w:tcW w:w="1904" w:type="dxa"/>
            <w:vAlign w:val="center"/>
          </w:tcPr>
          <w:p w14:paraId="61DFED9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  <w:r>
              <w:t>次数</w:t>
            </w:r>
          </w:p>
        </w:tc>
        <w:tc>
          <w:tcPr>
            <w:tcW w:w="1356" w:type="dxa"/>
            <w:vAlign w:val="center"/>
          </w:tcPr>
          <w:p w14:paraId="66AA05A1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23A6DA8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outOrInIdentify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  <w:vAlign w:val="center"/>
          </w:tcPr>
          <w:p w14:paraId="531AACEF" w14:textId="77777777" w:rsidR="00E828BC" w:rsidRDefault="00E828BC">
            <w:pPr>
              <w:pStyle w:val="TableParagraph"/>
            </w:pPr>
          </w:p>
        </w:tc>
      </w:tr>
      <w:tr w:rsidR="00E828BC" w14:paraId="3B71865A" w14:textId="77777777">
        <w:trPr>
          <w:trHeight w:val="283"/>
        </w:trPr>
        <w:tc>
          <w:tcPr>
            <w:tcW w:w="2542" w:type="dxa"/>
            <w:vAlign w:val="center"/>
          </w:tcPr>
          <w:p w14:paraId="7B086D6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applyDate</w:t>
            </w:r>
          </w:p>
        </w:tc>
        <w:tc>
          <w:tcPr>
            <w:tcW w:w="1904" w:type="dxa"/>
            <w:vAlign w:val="center"/>
          </w:tcPr>
          <w:p w14:paraId="0D59E22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送检日期</w:t>
            </w:r>
          </w:p>
        </w:tc>
        <w:tc>
          <w:tcPr>
            <w:tcW w:w="1356" w:type="dxa"/>
            <w:vAlign w:val="center"/>
          </w:tcPr>
          <w:p w14:paraId="4C46EFE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638" w:type="dxa"/>
            <w:vAlign w:val="center"/>
          </w:tcPr>
          <w:p w14:paraId="586F428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3F58BA7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</w:t>
            </w:r>
          </w:p>
          <w:p w14:paraId="49F65D9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检验</w:t>
            </w:r>
            <w:r>
              <w:t>的接收时间</w:t>
            </w:r>
          </w:p>
          <w:p w14:paraId="0B724FF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检查</w:t>
            </w:r>
            <w:r>
              <w:t>的申请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</w:t>
            </w:r>
          </w:p>
        </w:tc>
      </w:tr>
      <w:tr w:rsidR="00E828BC" w14:paraId="4854E1B8" w14:textId="77777777">
        <w:trPr>
          <w:trHeight w:val="283"/>
        </w:trPr>
        <w:tc>
          <w:tcPr>
            <w:tcW w:w="2542" w:type="dxa"/>
            <w:vAlign w:val="center"/>
          </w:tcPr>
          <w:p w14:paraId="0D3BEE3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reportDate</w:t>
            </w:r>
          </w:p>
        </w:tc>
        <w:tc>
          <w:tcPr>
            <w:tcW w:w="1904" w:type="dxa"/>
            <w:vAlign w:val="center"/>
          </w:tcPr>
          <w:p w14:paraId="4F2E33F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报告日期</w:t>
            </w:r>
          </w:p>
        </w:tc>
        <w:tc>
          <w:tcPr>
            <w:tcW w:w="1356" w:type="dxa"/>
            <w:vAlign w:val="center"/>
          </w:tcPr>
          <w:p w14:paraId="3A8CFE0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638" w:type="dxa"/>
            <w:vAlign w:val="center"/>
          </w:tcPr>
          <w:p w14:paraId="4DF9FDD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0A8C6D9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47248E03" w14:textId="77777777">
        <w:trPr>
          <w:trHeight w:val="283"/>
        </w:trPr>
        <w:tc>
          <w:tcPr>
            <w:tcW w:w="2542" w:type="dxa"/>
            <w:vAlign w:val="center"/>
          </w:tcPr>
          <w:p w14:paraId="7B641B9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confirmDate</w:t>
            </w:r>
          </w:p>
        </w:tc>
        <w:tc>
          <w:tcPr>
            <w:tcW w:w="1904" w:type="dxa"/>
            <w:vAlign w:val="center"/>
          </w:tcPr>
          <w:p w14:paraId="4A83888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1356" w:type="dxa"/>
            <w:vAlign w:val="center"/>
          </w:tcPr>
          <w:p w14:paraId="331AB6F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638" w:type="dxa"/>
            <w:vAlign w:val="center"/>
          </w:tcPr>
          <w:p w14:paraId="22EA9DA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1DAE69F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4C20C7F3" w14:textId="77777777">
        <w:trPr>
          <w:trHeight w:val="283"/>
        </w:trPr>
        <w:tc>
          <w:tcPr>
            <w:tcW w:w="2542" w:type="dxa"/>
            <w:vAlign w:val="center"/>
          </w:tcPr>
          <w:p w14:paraId="6068DC09" w14:textId="77777777" w:rsidR="00E828BC" w:rsidRDefault="00FB3A0E">
            <w:pPr>
              <w:pStyle w:val="TableParagraph"/>
            </w:pPr>
            <w:r>
              <w:t>sampleNo</w:t>
            </w:r>
          </w:p>
        </w:tc>
        <w:tc>
          <w:tcPr>
            <w:tcW w:w="1904" w:type="dxa"/>
            <w:vAlign w:val="center"/>
          </w:tcPr>
          <w:p w14:paraId="31CE220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样本号</w:t>
            </w:r>
          </w:p>
        </w:tc>
        <w:tc>
          <w:tcPr>
            <w:tcW w:w="1356" w:type="dxa"/>
            <w:vAlign w:val="center"/>
          </w:tcPr>
          <w:p w14:paraId="4BFC61CD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2C40C79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4C35EF0E" w14:textId="77777777" w:rsidR="00E828BC" w:rsidRDefault="00FB3A0E">
            <w:pPr>
              <w:pStyle w:val="TableParagraph"/>
            </w:pPr>
            <w:r>
              <w:t>检验适用</w:t>
            </w:r>
          </w:p>
        </w:tc>
      </w:tr>
      <w:tr w:rsidR="00E828BC" w14:paraId="6728308F" w14:textId="77777777">
        <w:trPr>
          <w:trHeight w:val="283"/>
        </w:trPr>
        <w:tc>
          <w:tcPr>
            <w:tcW w:w="2542" w:type="dxa"/>
            <w:vAlign w:val="center"/>
          </w:tcPr>
          <w:p w14:paraId="20A38348" w14:textId="77777777" w:rsidR="00E828BC" w:rsidRDefault="00FB3A0E">
            <w:pPr>
              <w:pStyle w:val="TableParagraph"/>
            </w:pPr>
            <w:r>
              <w:t>collectionDate</w:t>
            </w:r>
          </w:p>
        </w:tc>
        <w:tc>
          <w:tcPr>
            <w:tcW w:w="1904" w:type="dxa"/>
            <w:vAlign w:val="center"/>
          </w:tcPr>
          <w:p w14:paraId="3BF0180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采集</w:t>
            </w:r>
            <w:r>
              <w:t>时间</w:t>
            </w:r>
          </w:p>
        </w:tc>
        <w:tc>
          <w:tcPr>
            <w:tcW w:w="1356" w:type="dxa"/>
            <w:vAlign w:val="center"/>
          </w:tcPr>
          <w:p w14:paraId="04D5B6B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638" w:type="dxa"/>
            <w:vAlign w:val="center"/>
          </w:tcPr>
          <w:p w14:paraId="15CEF72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</w:t>
            </w:r>
          </w:p>
        </w:tc>
        <w:tc>
          <w:tcPr>
            <w:tcW w:w="1638" w:type="dxa"/>
            <w:vAlign w:val="center"/>
          </w:tcPr>
          <w:p w14:paraId="3FEC4BE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  <w:r>
              <w:rPr>
                <w:rFonts w:hint="eastAsia"/>
              </w:rPr>
              <w:t>检验</w:t>
            </w:r>
            <w:r>
              <w:t>的申请时间</w:t>
            </w:r>
          </w:p>
        </w:tc>
      </w:tr>
      <w:tr w:rsidR="00E828BC" w14:paraId="47E82C8F" w14:textId="77777777">
        <w:trPr>
          <w:trHeight w:val="283"/>
        </w:trPr>
        <w:tc>
          <w:tcPr>
            <w:tcW w:w="2542" w:type="dxa"/>
            <w:vAlign w:val="center"/>
          </w:tcPr>
          <w:p w14:paraId="0BDBC9C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reportDoctorCode</w:t>
            </w:r>
          </w:p>
        </w:tc>
        <w:tc>
          <w:tcPr>
            <w:tcW w:w="1904" w:type="dxa"/>
            <w:vAlign w:val="center"/>
          </w:tcPr>
          <w:p w14:paraId="09D8730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报告医生工号</w:t>
            </w:r>
          </w:p>
        </w:tc>
        <w:tc>
          <w:tcPr>
            <w:tcW w:w="1356" w:type="dxa"/>
            <w:vAlign w:val="center"/>
          </w:tcPr>
          <w:p w14:paraId="4FC1423C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4416D33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3AB1892C" w14:textId="77777777" w:rsidR="00E828BC" w:rsidRDefault="00E828BC">
            <w:pPr>
              <w:pStyle w:val="TableParagraph"/>
            </w:pPr>
          </w:p>
        </w:tc>
      </w:tr>
      <w:tr w:rsidR="00E828BC" w14:paraId="1F95BD6F" w14:textId="77777777">
        <w:trPr>
          <w:trHeight w:val="283"/>
        </w:trPr>
        <w:tc>
          <w:tcPr>
            <w:tcW w:w="2542" w:type="dxa"/>
            <w:vAlign w:val="center"/>
          </w:tcPr>
          <w:p w14:paraId="3102400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reportDoctorName</w:t>
            </w:r>
          </w:p>
        </w:tc>
        <w:tc>
          <w:tcPr>
            <w:tcW w:w="1904" w:type="dxa"/>
            <w:vAlign w:val="center"/>
          </w:tcPr>
          <w:p w14:paraId="3E5FB48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报告医生</w:t>
            </w:r>
          </w:p>
        </w:tc>
        <w:tc>
          <w:tcPr>
            <w:tcW w:w="1356" w:type="dxa"/>
            <w:vAlign w:val="center"/>
          </w:tcPr>
          <w:p w14:paraId="789D39F0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42C4B46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0F49DC51" w14:textId="77777777" w:rsidR="00E828BC" w:rsidRDefault="00E828BC">
            <w:pPr>
              <w:pStyle w:val="TableParagraph"/>
            </w:pPr>
          </w:p>
        </w:tc>
      </w:tr>
      <w:tr w:rsidR="00E828BC" w14:paraId="2CECB546" w14:textId="77777777">
        <w:trPr>
          <w:trHeight w:val="283"/>
        </w:trPr>
        <w:tc>
          <w:tcPr>
            <w:tcW w:w="2542" w:type="dxa"/>
            <w:vAlign w:val="center"/>
          </w:tcPr>
          <w:p w14:paraId="4E91130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confirmDoctorCode</w:t>
            </w:r>
          </w:p>
        </w:tc>
        <w:tc>
          <w:tcPr>
            <w:tcW w:w="1904" w:type="dxa"/>
            <w:vAlign w:val="center"/>
          </w:tcPr>
          <w:p w14:paraId="2E93ED3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审核医生工号</w:t>
            </w:r>
          </w:p>
        </w:tc>
        <w:tc>
          <w:tcPr>
            <w:tcW w:w="1356" w:type="dxa"/>
            <w:vAlign w:val="center"/>
          </w:tcPr>
          <w:p w14:paraId="7C00A34E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3F85F45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10FBF4D8" w14:textId="77777777" w:rsidR="00E828BC" w:rsidRDefault="00E828BC">
            <w:pPr>
              <w:pStyle w:val="TableParagraph"/>
            </w:pPr>
          </w:p>
        </w:tc>
      </w:tr>
      <w:tr w:rsidR="00E828BC" w14:paraId="5C0B1561" w14:textId="77777777">
        <w:trPr>
          <w:trHeight w:val="283"/>
        </w:trPr>
        <w:tc>
          <w:tcPr>
            <w:tcW w:w="2542" w:type="dxa"/>
            <w:vAlign w:val="center"/>
          </w:tcPr>
          <w:p w14:paraId="0FF2F7C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confirmDoctorName</w:t>
            </w:r>
          </w:p>
        </w:tc>
        <w:tc>
          <w:tcPr>
            <w:tcW w:w="1904" w:type="dxa"/>
            <w:vAlign w:val="center"/>
          </w:tcPr>
          <w:p w14:paraId="771758D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审核医生</w:t>
            </w:r>
          </w:p>
        </w:tc>
        <w:tc>
          <w:tcPr>
            <w:tcW w:w="1356" w:type="dxa"/>
            <w:vAlign w:val="center"/>
          </w:tcPr>
          <w:p w14:paraId="55B90780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3661A50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5B04A3C1" w14:textId="77777777" w:rsidR="00E828BC" w:rsidRDefault="00E828BC">
            <w:pPr>
              <w:pStyle w:val="TableParagraph"/>
            </w:pPr>
          </w:p>
        </w:tc>
      </w:tr>
      <w:tr w:rsidR="00E828BC" w14:paraId="2D9CAE6E" w14:textId="77777777">
        <w:trPr>
          <w:trHeight w:val="283"/>
        </w:trPr>
        <w:tc>
          <w:tcPr>
            <w:tcW w:w="2542" w:type="dxa"/>
            <w:vAlign w:val="center"/>
          </w:tcPr>
          <w:p w14:paraId="30400427" w14:textId="77777777" w:rsidR="00E828BC" w:rsidRDefault="00FB3A0E">
            <w:pPr>
              <w:pStyle w:val="TableParagraph"/>
              <w:rPr>
                <w:strike/>
              </w:rPr>
            </w:pPr>
            <w:r>
              <w:rPr>
                <w:rFonts w:hint="eastAsia"/>
                <w:strike/>
              </w:rPr>
              <w:t>chargeType</w:t>
            </w:r>
          </w:p>
        </w:tc>
        <w:tc>
          <w:tcPr>
            <w:tcW w:w="1904" w:type="dxa"/>
            <w:vAlign w:val="center"/>
          </w:tcPr>
          <w:p w14:paraId="22EC24CF" w14:textId="77777777" w:rsidR="00E828BC" w:rsidRDefault="00FB3A0E">
            <w:pPr>
              <w:pStyle w:val="TableParagraph"/>
              <w:rPr>
                <w:strike/>
              </w:rPr>
            </w:pPr>
            <w:r>
              <w:rPr>
                <w:rFonts w:hint="eastAsia"/>
                <w:strike/>
              </w:rPr>
              <w:t>收费种类</w:t>
            </w:r>
          </w:p>
        </w:tc>
        <w:tc>
          <w:tcPr>
            <w:tcW w:w="1356" w:type="dxa"/>
            <w:vAlign w:val="center"/>
          </w:tcPr>
          <w:p w14:paraId="584CEE77" w14:textId="77777777" w:rsidR="00E828BC" w:rsidRDefault="00FB3A0E">
            <w:pPr>
              <w:pStyle w:val="TableParagraph"/>
              <w:rPr>
                <w:strike/>
              </w:rPr>
            </w:pPr>
            <w:r>
              <w:rPr>
                <w:strike/>
              </w:rPr>
              <w:t>String(</w:t>
            </w:r>
            <w:r>
              <w:rPr>
                <w:rFonts w:hint="eastAsia"/>
                <w:strike/>
              </w:rPr>
              <w:t>35</w:t>
            </w:r>
            <w:r>
              <w:rPr>
                <w:strike/>
              </w:rPr>
              <w:t>)</w:t>
            </w:r>
          </w:p>
        </w:tc>
        <w:tc>
          <w:tcPr>
            <w:tcW w:w="1638" w:type="dxa"/>
            <w:vAlign w:val="center"/>
          </w:tcPr>
          <w:p w14:paraId="1A654032" w14:textId="77777777" w:rsidR="00E828BC" w:rsidRDefault="00FB3A0E">
            <w:pPr>
              <w:pStyle w:val="TableParagraph"/>
              <w:rPr>
                <w:strike/>
              </w:rPr>
            </w:pPr>
            <w:r>
              <w:rPr>
                <w:rFonts w:hint="eastAsia"/>
                <w:strike/>
              </w:rPr>
              <w:t>全部</w:t>
            </w:r>
          </w:p>
        </w:tc>
        <w:tc>
          <w:tcPr>
            <w:tcW w:w="1638" w:type="dxa"/>
            <w:vAlign w:val="center"/>
          </w:tcPr>
          <w:p w14:paraId="395C8665" w14:textId="77777777" w:rsidR="00E828BC" w:rsidRDefault="00E828BC">
            <w:pPr>
              <w:pStyle w:val="TableParagraph"/>
            </w:pPr>
          </w:p>
        </w:tc>
      </w:tr>
      <w:tr w:rsidR="00E828BC" w14:paraId="66D987C2" w14:textId="77777777">
        <w:trPr>
          <w:trHeight w:val="283"/>
        </w:trPr>
        <w:tc>
          <w:tcPr>
            <w:tcW w:w="2542" w:type="dxa"/>
            <w:vAlign w:val="center"/>
          </w:tcPr>
          <w:p w14:paraId="6EDC6E5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sampleType</w:t>
            </w:r>
          </w:p>
        </w:tc>
        <w:tc>
          <w:tcPr>
            <w:tcW w:w="1904" w:type="dxa"/>
            <w:vAlign w:val="center"/>
          </w:tcPr>
          <w:p w14:paraId="19825BF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样本种类</w:t>
            </w:r>
          </w:p>
        </w:tc>
        <w:tc>
          <w:tcPr>
            <w:tcW w:w="1356" w:type="dxa"/>
            <w:vAlign w:val="center"/>
          </w:tcPr>
          <w:p w14:paraId="390F1AE0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35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1386DEC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</w:t>
            </w:r>
          </w:p>
        </w:tc>
        <w:tc>
          <w:tcPr>
            <w:tcW w:w="1638" w:type="dxa"/>
            <w:vAlign w:val="center"/>
          </w:tcPr>
          <w:p w14:paraId="381DB5F0" w14:textId="77777777" w:rsidR="00E828BC" w:rsidRDefault="00E828BC">
            <w:pPr>
              <w:pStyle w:val="TableParagraph"/>
            </w:pPr>
          </w:p>
        </w:tc>
      </w:tr>
      <w:tr w:rsidR="00E828BC" w14:paraId="114025C6" w14:textId="77777777">
        <w:trPr>
          <w:trHeight w:val="283"/>
        </w:trPr>
        <w:tc>
          <w:tcPr>
            <w:tcW w:w="2542" w:type="dxa"/>
            <w:vAlign w:val="center"/>
          </w:tcPr>
          <w:p w14:paraId="423A19E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instrna</w:t>
            </w:r>
          </w:p>
        </w:tc>
        <w:tc>
          <w:tcPr>
            <w:tcW w:w="1904" w:type="dxa"/>
            <w:vAlign w:val="center"/>
          </w:tcPr>
          <w:p w14:paraId="4A01B45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仪器名称</w:t>
            </w:r>
          </w:p>
        </w:tc>
        <w:tc>
          <w:tcPr>
            <w:tcW w:w="1356" w:type="dxa"/>
            <w:vAlign w:val="center"/>
          </w:tcPr>
          <w:p w14:paraId="3E70A1F5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020215D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250D7B4E" w14:textId="77777777" w:rsidR="00E828BC" w:rsidRDefault="00E828BC">
            <w:pPr>
              <w:pStyle w:val="TableParagraph"/>
            </w:pPr>
          </w:p>
        </w:tc>
      </w:tr>
      <w:tr w:rsidR="00E828BC" w14:paraId="6694E1C8" w14:textId="77777777">
        <w:trPr>
          <w:trHeight w:val="283"/>
        </w:trPr>
        <w:tc>
          <w:tcPr>
            <w:tcW w:w="2542" w:type="dxa"/>
            <w:vAlign w:val="center"/>
          </w:tcPr>
          <w:p w14:paraId="64F5DD8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instrKind</w:t>
            </w:r>
          </w:p>
        </w:tc>
        <w:tc>
          <w:tcPr>
            <w:tcW w:w="1904" w:type="dxa"/>
            <w:vAlign w:val="center"/>
          </w:tcPr>
          <w:p w14:paraId="474000D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仪器类型</w:t>
            </w:r>
          </w:p>
        </w:tc>
        <w:tc>
          <w:tcPr>
            <w:tcW w:w="1356" w:type="dxa"/>
            <w:vAlign w:val="center"/>
          </w:tcPr>
          <w:p w14:paraId="7D6C5965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40AE611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7CD08540" w14:textId="77777777" w:rsidR="00E828BC" w:rsidRDefault="00E828BC">
            <w:pPr>
              <w:pStyle w:val="TableParagraph"/>
            </w:pPr>
          </w:p>
        </w:tc>
      </w:tr>
      <w:tr w:rsidR="00E828BC" w14:paraId="2EB413CA" w14:textId="77777777">
        <w:trPr>
          <w:trHeight w:val="283"/>
        </w:trPr>
        <w:tc>
          <w:tcPr>
            <w:tcW w:w="2542" w:type="dxa"/>
            <w:vAlign w:val="center"/>
          </w:tcPr>
          <w:p w14:paraId="78A6A77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instrKindName</w:t>
            </w:r>
          </w:p>
        </w:tc>
        <w:tc>
          <w:tcPr>
            <w:tcW w:w="1904" w:type="dxa"/>
            <w:vAlign w:val="center"/>
          </w:tcPr>
          <w:p w14:paraId="2C73A36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仪器类型名称</w:t>
            </w:r>
          </w:p>
        </w:tc>
        <w:tc>
          <w:tcPr>
            <w:tcW w:w="1356" w:type="dxa"/>
            <w:vAlign w:val="center"/>
          </w:tcPr>
          <w:p w14:paraId="6B5157C0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638" w:type="dxa"/>
            <w:vAlign w:val="center"/>
          </w:tcPr>
          <w:p w14:paraId="2AA041B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61059864" w14:textId="77777777" w:rsidR="00E828BC" w:rsidRDefault="00E828BC">
            <w:pPr>
              <w:pStyle w:val="TableParagraph"/>
            </w:pPr>
          </w:p>
        </w:tc>
      </w:tr>
      <w:tr w:rsidR="00E828BC" w14:paraId="3656A608" w14:textId="77777777">
        <w:trPr>
          <w:trHeight w:val="283"/>
        </w:trPr>
        <w:tc>
          <w:tcPr>
            <w:tcW w:w="2542" w:type="dxa"/>
            <w:vAlign w:val="center"/>
          </w:tcPr>
          <w:p w14:paraId="4D67EF9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remark</w:t>
            </w:r>
          </w:p>
        </w:tc>
        <w:tc>
          <w:tcPr>
            <w:tcW w:w="1904" w:type="dxa"/>
            <w:vAlign w:val="center"/>
          </w:tcPr>
          <w:p w14:paraId="275F717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备注</w:t>
            </w:r>
          </w:p>
        </w:tc>
        <w:tc>
          <w:tcPr>
            <w:tcW w:w="1356" w:type="dxa"/>
            <w:vAlign w:val="center"/>
          </w:tcPr>
          <w:p w14:paraId="138F99A7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200</w:t>
            </w:r>
            <w:r>
              <w:t>0)</w:t>
            </w:r>
          </w:p>
        </w:tc>
        <w:tc>
          <w:tcPr>
            <w:tcW w:w="1638" w:type="dxa"/>
            <w:vAlign w:val="center"/>
          </w:tcPr>
          <w:p w14:paraId="0706457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16A440CD" w14:textId="77777777" w:rsidR="00E828BC" w:rsidRDefault="00E828BC">
            <w:pPr>
              <w:pStyle w:val="TableParagraph"/>
            </w:pPr>
          </w:p>
        </w:tc>
      </w:tr>
      <w:tr w:rsidR="00E828BC" w14:paraId="521D60AA" w14:textId="77777777">
        <w:trPr>
          <w:trHeight w:val="283"/>
        </w:trPr>
        <w:tc>
          <w:tcPr>
            <w:tcW w:w="2542" w:type="dxa"/>
            <w:vAlign w:val="center"/>
          </w:tcPr>
          <w:p w14:paraId="352C452B" w14:textId="77777777" w:rsidR="00E828BC" w:rsidRDefault="00FB3A0E">
            <w:pPr>
              <w:pStyle w:val="TableParagraph"/>
            </w:pPr>
            <w:r>
              <w:rPr>
                <w:rFonts w:hint="eastAsia"/>
                <w:color w:val="00B050"/>
              </w:rPr>
              <w:t>inspectionExaminationDetailList</w:t>
            </w:r>
          </w:p>
        </w:tc>
        <w:tc>
          <w:tcPr>
            <w:tcW w:w="1904" w:type="dxa"/>
            <w:shd w:val="clear" w:color="auto" w:fill="FFFF00"/>
            <w:vAlign w:val="center"/>
          </w:tcPr>
          <w:p w14:paraId="7E66484D" w14:textId="77777777" w:rsidR="00E828BC" w:rsidRDefault="00FB3A0E">
            <w:pPr>
              <w:pStyle w:val="TableParagraph"/>
            </w:pPr>
            <w:hyperlink w:anchor="检查和检验项目详细信息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检查</w:t>
              </w:r>
              <w:r>
                <w:rPr>
                  <w:rStyle w:val="ab"/>
                </w:rPr>
                <w:t>和</w:t>
              </w:r>
              <w:r>
                <w:rPr>
                  <w:rStyle w:val="ab"/>
                  <w:rFonts w:hint="eastAsia"/>
                </w:rPr>
                <w:t>检验项目详细信息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356" w:type="dxa"/>
            <w:vAlign w:val="center"/>
          </w:tcPr>
          <w:p w14:paraId="34F0AF54" w14:textId="77777777" w:rsidR="00E828BC" w:rsidRDefault="00E828BC">
            <w:pPr>
              <w:pStyle w:val="TableParagraph"/>
            </w:pPr>
          </w:p>
        </w:tc>
        <w:tc>
          <w:tcPr>
            <w:tcW w:w="1638" w:type="dxa"/>
            <w:vAlign w:val="center"/>
          </w:tcPr>
          <w:p w14:paraId="1082FF0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0C7DD33C" w14:textId="77777777" w:rsidR="00E828BC" w:rsidRDefault="00E828BC">
            <w:pPr>
              <w:pStyle w:val="TableParagraph"/>
            </w:pPr>
          </w:p>
        </w:tc>
      </w:tr>
      <w:tr w:rsidR="00E828BC" w14:paraId="05DB9862" w14:textId="77777777">
        <w:trPr>
          <w:trHeight w:val="283"/>
        </w:trPr>
        <w:tc>
          <w:tcPr>
            <w:tcW w:w="2542" w:type="dxa"/>
            <w:vAlign w:val="center"/>
          </w:tcPr>
          <w:p w14:paraId="4C12389E" w14:textId="77777777" w:rsidR="00E828BC" w:rsidRDefault="00FB3A0E">
            <w:pPr>
              <w:pStyle w:val="TableParagraph"/>
              <w:rPr>
                <w:color w:val="00B050"/>
              </w:rPr>
            </w:pPr>
            <w:r>
              <w:rPr>
                <w:rFonts w:hint="eastAsia"/>
              </w:rPr>
              <w:t>totalRecordInfo</w:t>
            </w:r>
          </w:p>
        </w:tc>
        <w:tc>
          <w:tcPr>
            <w:tcW w:w="1904" w:type="dxa"/>
            <w:shd w:val="clear" w:color="auto" w:fill="FFFF00"/>
            <w:vAlign w:val="center"/>
          </w:tcPr>
          <w:p w14:paraId="7212DD96" w14:textId="77777777" w:rsidR="00E828BC" w:rsidRDefault="00FB3A0E">
            <w:pPr>
              <w:pStyle w:val="TableParagraph"/>
            </w:pPr>
            <w:r>
              <w:rPr>
                <w:rFonts w:hint="eastAsia"/>
                <w:color w:val="000000"/>
                <w:sz w:val="18"/>
                <w:szCs w:val="18"/>
              </w:rPr>
              <w:t>全量</w:t>
            </w:r>
            <w:r>
              <w:rPr>
                <w:color w:val="000000"/>
                <w:sz w:val="18"/>
                <w:szCs w:val="18"/>
              </w:rPr>
              <w:t>检查检验信息</w:t>
            </w:r>
          </w:p>
        </w:tc>
        <w:tc>
          <w:tcPr>
            <w:tcW w:w="1356" w:type="dxa"/>
            <w:vAlign w:val="center"/>
          </w:tcPr>
          <w:p w14:paraId="58CBBBA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</w:t>
            </w:r>
            <w:r>
              <w:t>2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638" w:type="dxa"/>
            <w:vAlign w:val="center"/>
          </w:tcPr>
          <w:p w14:paraId="1AEBC32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638" w:type="dxa"/>
            <w:vAlign w:val="center"/>
          </w:tcPr>
          <w:p w14:paraId="61AB5B5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</w:t>
            </w:r>
            <w:r>
              <w:t>结构化检查检验信息可填入</w:t>
            </w:r>
          </w:p>
        </w:tc>
      </w:tr>
      <w:tr w:rsidR="00697853" w14:paraId="6311F32B" w14:textId="77777777" w:rsidTr="00697853">
        <w:tblPrEx>
          <w:tblW w:w="9078" w:type="dxa"/>
          <w:tblInd w:w="-13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PrExChange w:id="100" w:author="za-duting" w:date="2018-07-24T17:02:00Z">
            <w:tblPrEx>
              <w:tblW w:w="9078" w:type="dxa"/>
              <w:tblInd w:w="-13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val="283"/>
          <w:ins w:id="101" w:author="za-duting" w:date="2018-07-24T17:02:00Z"/>
          <w:trPrChange w:id="102" w:author="za-duting" w:date="2018-07-24T17:02:00Z">
            <w:trPr>
              <w:trHeight w:val="283"/>
            </w:trPr>
          </w:trPrChange>
        </w:trPr>
        <w:tc>
          <w:tcPr>
            <w:tcW w:w="2542" w:type="dxa"/>
            <w:vAlign w:val="center"/>
            <w:tcPrChange w:id="103" w:author="za-duting" w:date="2018-07-24T17:02:00Z">
              <w:tcPr>
                <w:tcW w:w="2542" w:type="dxa"/>
                <w:vAlign w:val="center"/>
              </w:tcPr>
            </w:tcPrChange>
          </w:tcPr>
          <w:p w14:paraId="5471AC89" w14:textId="77777777" w:rsidR="00697853" w:rsidRDefault="00697853" w:rsidP="00697853">
            <w:pPr>
              <w:pStyle w:val="TableParagraph"/>
              <w:rPr>
                <w:ins w:id="104" w:author="za-duting" w:date="2018-07-24T17:02:00Z"/>
                <w:rFonts w:hint="eastAsia"/>
              </w:rPr>
            </w:pPr>
            <w:ins w:id="105" w:author="za-duting" w:date="2018-07-24T17:02:00Z">
              <w:r>
                <w:t>f</w:t>
              </w:r>
              <w:r>
                <w:rPr>
                  <w:rFonts w:hint="eastAsia"/>
                </w:rPr>
                <w:t>ormat</w:t>
              </w:r>
            </w:ins>
          </w:p>
        </w:tc>
        <w:tc>
          <w:tcPr>
            <w:tcW w:w="1904" w:type="dxa"/>
            <w:shd w:val="clear" w:color="auto" w:fill="auto"/>
            <w:vAlign w:val="center"/>
            <w:tcPrChange w:id="106" w:author="za-duting" w:date="2018-07-24T17:02:00Z">
              <w:tcPr>
                <w:tcW w:w="1904" w:type="dxa"/>
                <w:shd w:val="clear" w:color="auto" w:fill="FFFF00"/>
                <w:vAlign w:val="center"/>
              </w:tcPr>
            </w:tcPrChange>
          </w:tcPr>
          <w:p w14:paraId="27F4E1CE" w14:textId="77777777" w:rsidR="00697853" w:rsidRDefault="00697853" w:rsidP="00697853">
            <w:pPr>
              <w:pStyle w:val="TableParagraph"/>
              <w:rPr>
                <w:ins w:id="107" w:author="za-duting" w:date="2018-07-24T17:02:00Z"/>
                <w:rFonts w:hint="eastAsia"/>
                <w:color w:val="000000"/>
                <w:sz w:val="18"/>
                <w:szCs w:val="18"/>
              </w:rPr>
            </w:pPr>
            <w:ins w:id="108" w:author="za-duting" w:date="2018-07-24T17:02:00Z">
              <w:r w:rsidRPr="004977E1">
                <w:rPr>
                  <w:rFonts w:hint="eastAsia"/>
                </w:rPr>
                <w:t>全</w:t>
              </w:r>
              <w:proofErr w:type="gramStart"/>
              <w:r w:rsidRPr="004977E1">
                <w:rPr>
                  <w:rFonts w:hint="eastAsia"/>
                </w:rPr>
                <w:t>量信息</w:t>
              </w:r>
              <w:proofErr w:type="gramEnd"/>
              <w:r w:rsidRPr="004977E1">
                <w:rPr>
                  <w:rFonts w:hint="eastAsia"/>
                </w:rPr>
                <w:t>类型</w:t>
              </w:r>
            </w:ins>
          </w:p>
        </w:tc>
        <w:tc>
          <w:tcPr>
            <w:tcW w:w="1356" w:type="dxa"/>
            <w:vAlign w:val="center"/>
            <w:tcPrChange w:id="109" w:author="za-duting" w:date="2018-07-24T17:02:00Z">
              <w:tcPr>
                <w:tcW w:w="1356" w:type="dxa"/>
                <w:vAlign w:val="center"/>
              </w:tcPr>
            </w:tcPrChange>
          </w:tcPr>
          <w:p w14:paraId="78877419" w14:textId="77777777" w:rsidR="00697853" w:rsidRDefault="00697853" w:rsidP="00697853">
            <w:pPr>
              <w:pStyle w:val="TableParagraph"/>
              <w:rPr>
                <w:ins w:id="110" w:author="za-duting" w:date="2018-07-24T17:02:00Z"/>
                <w:rFonts w:hint="eastAsia"/>
              </w:rPr>
            </w:pPr>
            <w:ins w:id="111" w:author="za-duting" w:date="2018-07-24T17:02:00Z">
              <w:r>
                <w:rPr>
                  <w:rStyle w:val="af"/>
                </w:rPr>
                <w:t>String(20)</w:t>
              </w:r>
            </w:ins>
          </w:p>
        </w:tc>
        <w:tc>
          <w:tcPr>
            <w:tcW w:w="1638" w:type="dxa"/>
            <w:vAlign w:val="center"/>
            <w:tcPrChange w:id="112" w:author="za-duting" w:date="2018-07-24T17:02:00Z">
              <w:tcPr>
                <w:tcW w:w="1638" w:type="dxa"/>
                <w:vAlign w:val="center"/>
              </w:tcPr>
            </w:tcPrChange>
          </w:tcPr>
          <w:p w14:paraId="7F7DE23B" w14:textId="77777777" w:rsidR="00697853" w:rsidRDefault="00697853" w:rsidP="00697853">
            <w:pPr>
              <w:pStyle w:val="TableParagraph"/>
              <w:rPr>
                <w:ins w:id="113" w:author="za-duting" w:date="2018-07-24T17:02:00Z"/>
              </w:rPr>
            </w:pPr>
            <w:ins w:id="114" w:author="za-duting" w:date="2018-07-24T17:02:00Z">
              <w:r>
                <w:rPr>
                  <w:rFonts w:hint="eastAsia"/>
                </w:rPr>
                <w:t>全量检查检验信息有值时</w:t>
              </w:r>
              <w:r>
                <w:t>，</w:t>
              </w:r>
              <w:r>
                <w:rPr>
                  <w:rFonts w:hint="eastAsia"/>
                </w:rPr>
                <w:t>需</w:t>
              </w:r>
              <w:proofErr w:type="gramStart"/>
              <w:r>
                <w:t>填入</w:t>
              </w:r>
              <w:r>
                <w:rPr>
                  <w:rFonts w:hint="eastAsia"/>
                </w:rPr>
                <w:t>全量信息</w:t>
              </w:r>
              <w:proofErr w:type="gramEnd"/>
              <w:r>
                <w:t>的类</w:t>
              </w:r>
              <w:r>
                <w:lastRenderedPageBreak/>
                <w:t>型</w:t>
              </w:r>
            </w:ins>
          </w:p>
          <w:p w14:paraId="1B5CFB14" w14:textId="77777777" w:rsidR="00697853" w:rsidRDefault="00697853" w:rsidP="00697853">
            <w:pPr>
              <w:pStyle w:val="TableParagraph"/>
              <w:rPr>
                <w:ins w:id="115" w:author="za-duting" w:date="2018-07-24T17:02:00Z"/>
                <w:rFonts w:hint="eastAsia"/>
              </w:rPr>
            </w:pPr>
          </w:p>
        </w:tc>
        <w:tc>
          <w:tcPr>
            <w:tcW w:w="1638" w:type="dxa"/>
            <w:vAlign w:val="center"/>
            <w:tcPrChange w:id="116" w:author="za-duting" w:date="2018-07-24T17:02:00Z">
              <w:tcPr>
                <w:tcW w:w="1638" w:type="dxa"/>
                <w:vAlign w:val="center"/>
              </w:tcPr>
            </w:tcPrChange>
          </w:tcPr>
          <w:p w14:paraId="5918FBAA" w14:textId="77777777" w:rsidR="00697853" w:rsidRDefault="00697853" w:rsidP="00697853">
            <w:pPr>
              <w:pStyle w:val="TableParagraph"/>
              <w:rPr>
                <w:ins w:id="117" w:author="za-duting" w:date="2018-07-24T17:02:00Z"/>
              </w:rPr>
            </w:pPr>
            <w:ins w:id="118" w:author="za-duting" w:date="2018-07-24T17:02:00Z">
              <w:r>
                <w:lastRenderedPageBreak/>
                <w:t>1 Html / Htm</w:t>
              </w:r>
            </w:ins>
          </w:p>
          <w:p w14:paraId="2E7B9AF3" w14:textId="77777777" w:rsidR="00697853" w:rsidRDefault="00697853" w:rsidP="00697853">
            <w:pPr>
              <w:pStyle w:val="TableParagraph"/>
              <w:rPr>
                <w:ins w:id="119" w:author="za-duting" w:date="2018-07-24T17:02:00Z"/>
              </w:rPr>
            </w:pPr>
            <w:ins w:id="120" w:author="za-duting" w:date="2018-07-24T17:02:00Z">
              <w:r>
                <w:t>2 XML</w:t>
              </w:r>
            </w:ins>
          </w:p>
          <w:p w14:paraId="56F42F39" w14:textId="77777777" w:rsidR="00697853" w:rsidRDefault="00697853" w:rsidP="00697853">
            <w:pPr>
              <w:pStyle w:val="TableParagraph"/>
              <w:rPr>
                <w:ins w:id="121" w:author="za-duting" w:date="2018-07-24T17:02:00Z"/>
              </w:rPr>
            </w:pPr>
            <w:ins w:id="122" w:author="za-duting" w:date="2018-07-24T17:02:00Z">
              <w:r>
                <w:t>3 PDF</w:t>
              </w:r>
            </w:ins>
          </w:p>
          <w:p w14:paraId="70C47A77" w14:textId="77777777" w:rsidR="00697853" w:rsidRDefault="00697853" w:rsidP="00697853">
            <w:pPr>
              <w:pStyle w:val="TableParagraph"/>
              <w:rPr>
                <w:ins w:id="123" w:author="za-duting" w:date="2018-07-24T17:02:00Z"/>
              </w:rPr>
            </w:pPr>
            <w:ins w:id="124" w:author="za-duting" w:date="2018-07-24T17:02:00Z">
              <w:r>
                <w:lastRenderedPageBreak/>
                <w:t>4 Word</w:t>
              </w:r>
            </w:ins>
          </w:p>
          <w:p w14:paraId="3C9B227D" w14:textId="77777777" w:rsidR="00697853" w:rsidRDefault="00697853" w:rsidP="00697853">
            <w:pPr>
              <w:pStyle w:val="TableParagraph"/>
              <w:rPr>
                <w:ins w:id="125" w:author="za-duting" w:date="2018-07-24T17:02:00Z"/>
              </w:rPr>
            </w:pPr>
            <w:ins w:id="126" w:author="za-duting" w:date="2018-07-24T17:02:00Z">
              <w:r>
                <w:t>5 Txt</w:t>
              </w:r>
            </w:ins>
          </w:p>
          <w:p w14:paraId="2686E79C" w14:textId="77777777" w:rsidR="00697853" w:rsidRDefault="00697853" w:rsidP="00697853">
            <w:pPr>
              <w:pStyle w:val="TableParagraph"/>
              <w:rPr>
                <w:ins w:id="127" w:author="za-duting" w:date="2018-07-24T17:02:00Z"/>
              </w:rPr>
            </w:pPr>
            <w:ins w:id="128" w:author="za-duting" w:date="2018-07-24T17:02:00Z">
              <w:r>
                <w:t>6 CSV</w:t>
              </w:r>
            </w:ins>
          </w:p>
          <w:p w14:paraId="2070091E" w14:textId="77777777" w:rsidR="00697853" w:rsidRDefault="00697853" w:rsidP="00697853">
            <w:pPr>
              <w:pStyle w:val="TableParagraph"/>
              <w:rPr>
                <w:ins w:id="129" w:author="za-duting" w:date="2018-07-24T17:02:00Z"/>
              </w:rPr>
            </w:pPr>
            <w:ins w:id="130" w:author="za-duting" w:date="2018-07-24T17:02:00Z">
              <w:r>
                <w:t>7 Excel</w:t>
              </w:r>
            </w:ins>
          </w:p>
          <w:p w14:paraId="051A7548" w14:textId="77777777" w:rsidR="00697853" w:rsidRDefault="00697853" w:rsidP="00697853">
            <w:pPr>
              <w:pStyle w:val="TableParagraph"/>
              <w:rPr>
                <w:ins w:id="131" w:author="za-duting" w:date="2018-07-24T17:02:00Z"/>
                <w:rFonts w:hint="eastAsia"/>
              </w:rPr>
            </w:pPr>
            <w:ins w:id="132" w:author="za-duting" w:date="2018-07-24T17:02:00Z">
              <w:r>
                <w:t xml:space="preserve">8 </w:t>
              </w:r>
              <w:r>
                <w:rPr>
                  <w:rFonts w:hint="eastAsia"/>
                </w:rPr>
                <w:t>其他</w:t>
              </w:r>
            </w:ins>
          </w:p>
        </w:tc>
      </w:tr>
    </w:tbl>
    <w:p w14:paraId="42AA924F" w14:textId="77777777" w:rsidR="00E828BC" w:rsidRDefault="00E828BC"/>
    <w:p w14:paraId="24BBCACD" w14:textId="77777777" w:rsidR="00E828BC" w:rsidRDefault="00E828BC">
      <w:pPr>
        <w:pStyle w:val="a7"/>
        <w:spacing w:before="4"/>
        <w:rPr>
          <w:sz w:val="13"/>
        </w:rPr>
      </w:pPr>
    </w:p>
    <w:p w14:paraId="535FD5BD" w14:textId="77777777" w:rsidR="00E828BC" w:rsidRDefault="00FB3A0E">
      <w:pPr>
        <w:pStyle w:val="a6"/>
      </w:pPr>
      <w:bookmarkStart w:id="133" w:name="检查和检验项目详细信息"/>
      <w:r>
        <w:rPr>
          <w:rFonts w:hint="eastAsia"/>
        </w:rPr>
        <w:t>&lt;</w:t>
      </w:r>
      <w:r>
        <w:t>检查和检验项目详细信息</w:t>
      </w:r>
      <w:r>
        <w:rPr>
          <w:rFonts w:hint="eastAsia"/>
        </w:rPr>
        <w:t>&gt;</w:t>
      </w:r>
    </w:p>
    <w:tbl>
      <w:tblPr>
        <w:tblW w:w="9234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7"/>
        <w:gridCol w:w="1531"/>
        <w:gridCol w:w="1600"/>
        <w:gridCol w:w="1598"/>
        <w:gridCol w:w="1788"/>
      </w:tblGrid>
      <w:tr w:rsidR="00E828BC" w14:paraId="4B30A530" w14:textId="77777777">
        <w:trPr>
          <w:trHeight w:val="283"/>
        </w:trPr>
        <w:tc>
          <w:tcPr>
            <w:tcW w:w="2717" w:type="dxa"/>
            <w:shd w:val="clear" w:color="auto" w:fill="D9D9D9" w:themeFill="background1" w:themeFillShade="D9"/>
            <w:vAlign w:val="center"/>
          </w:tcPr>
          <w:bookmarkEnd w:id="133"/>
          <w:p w14:paraId="1E97A78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3B01AC4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4A3BAE6F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14:paraId="6E9FB575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  <w:r>
              <w:rPr>
                <w:b/>
                <w:bCs/>
              </w:rPr>
              <w:t>适用情况</w:t>
            </w:r>
          </w:p>
        </w:tc>
        <w:tc>
          <w:tcPr>
            <w:tcW w:w="1788" w:type="dxa"/>
            <w:shd w:val="clear" w:color="auto" w:fill="D9D9D9" w:themeFill="background1" w:themeFillShade="D9"/>
            <w:vAlign w:val="center"/>
          </w:tcPr>
          <w:p w14:paraId="0001413E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240A4D69" w14:textId="77777777">
        <w:trPr>
          <w:trHeight w:val="283"/>
        </w:trPr>
        <w:tc>
          <w:tcPr>
            <w:tcW w:w="2717" w:type="dxa"/>
            <w:vAlign w:val="center"/>
          </w:tcPr>
          <w:p w14:paraId="243E0F1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itemNo</w:t>
            </w:r>
          </w:p>
        </w:tc>
        <w:tc>
          <w:tcPr>
            <w:tcW w:w="1531" w:type="dxa"/>
            <w:vAlign w:val="center"/>
          </w:tcPr>
          <w:p w14:paraId="7BD58ED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项目代码</w:t>
            </w:r>
          </w:p>
        </w:tc>
        <w:tc>
          <w:tcPr>
            <w:tcW w:w="1600" w:type="dxa"/>
            <w:vAlign w:val="center"/>
          </w:tcPr>
          <w:p w14:paraId="4AD6A640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598" w:type="dxa"/>
            <w:vAlign w:val="center"/>
          </w:tcPr>
          <w:p w14:paraId="27B4C9B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788" w:type="dxa"/>
            <w:vAlign w:val="center"/>
          </w:tcPr>
          <w:p w14:paraId="5DABD4A9" w14:textId="77777777" w:rsidR="00E828BC" w:rsidRDefault="00E828BC">
            <w:pPr>
              <w:pStyle w:val="TableParagraph"/>
            </w:pPr>
          </w:p>
        </w:tc>
      </w:tr>
      <w:tr w:rsidR="00E828BC" w14:paraId="2378D12F" w14:textId="77777777">
        <w:trPr>
          <w:trHeight w:val="283"/>
        </w:trPr>
        <w:tc>
          <w:tcPr>
            <w:tcW w:w="2717" w:type="dxa"/>
            <w:vAlign w:val="center"/>
          </w:tcPr>
          <w:p w14:paraId="3A486BD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itemName</w:t>
            </w:r>
          </w:p>
        </w:tc>
        <w:tc>
          <w:tcPr>
            <w:tcW w:w="1531" w:type="dxa"/>
            <w:vAlign w:val="center"/>
          </w:tcPr>
          <w:p w14:paraId="075E07E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600" w:type="dxa"/>
            <w:vAlign w:val="center"/>
          </w:tcPr>
          <w:p w14:paraId="3D60DE03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40</w:t>
            </w:r>
            <w:r>
              <w:t>)</w:t>
            </w:r>
          </w:p>
        </w:tc>
        <w:tc>
          <w:tcPr>
            <w:tcW w:w="1598" w:type="dxa"/>
            <w:vAlign w:val="center"/>
          </w:tcPr>
          <w:p w14:paraId="4831F76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788" w:type="dxa"/>
            <w:vAlign w:val="center"/>
          </w:tcPr>
          <w:p w14:paraId="3FEDDE60" w14:textId="77777777" w:rsidR="00E828BC" w:rsidRDefault="00E828BC">
            <w:pPr>
              <w:pStyle w:val="TableParagraph"/>
            </w:pPr>
          </w:p>
        </w:tc>
      </w:tr>
      <w:tr w:rsidR="00E828BC" w14:paraId="7A3D882C" w14:textId="77777777">
        <w:trPr>
          <w:trHeight w:val="283"/>
        </w:trPr>
        <w:tc>
          <w:tcPr>
            <w:tcW w:w="2717" w:type="dxa"/>
            <w:vAlign w:val="center"/>
          </w:tcPr>
          <w:p w14:paraId="6CFDB66A" w14:textId="77777777" w:rsidR="00E828BC" w:rsidRDefault="00FB3A0E">
            <w:pPr>
              <w:pStyle w:val="TableParagraph"/>
            </w:pPr>
            <w:r>
              <w:t>i</w:t>
            </w:r>
            <w:r>
              <w:rPr>
                <w:rFonts w:hint="eastAsia"/>
              </w:rPr>
              <w:t>tem</w:t>
            </w:r>
            <w:r>
              <w:t>Content</w:t>
            </w:r>
          </w:p>
        </w:tc>
        <w:tc>
          <w:tcPr>
            <w:tcW w:w="1531" w:type="dxa"/>
            <w:vAlign w:val="center"/>
          </w:tcPr>
          <w:p w14:paraId="5C4BDF2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项目</w:t>
            </w:r>
            <w:r>
              <w:t>内容</w:t>
            </w:r>
          </w:p>
        </w:tc>
        <w:tc>
          <w:tcPr>
            <w:tcW w:w="1600" w:type="dxa"/>
            <w:vAlign w:val="center"/>
          </w:tcPr>
          <w:p w14:paraId="65BC51CD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598" w:type="dxa"/>
            <w:vAlign w:val="center"/>
          </w:tcPr>
          <w:p w14:paraId="049B0AA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  <w:tc>
          <w:tcPr>
            <w:tcW w:w="1788" w:type="dxa"/>
            <w:vAlign w:val="center"/>
          </w:tcPr>
          <w:p w14:paraId="4AF37E3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检查</w:t>
            </w:r>
            <w:r>
              <w:t>用</w:t>
            </w:r>
          </w:p>
        </w:tc>
      </w:tr>
      <w:tr w:rsidR="00E828BC" w14:paraId="732D441D" w14:textId="77777777">
        <w:trPr>
          <w:trHeight w:val="283"/>
        </w:trPr>
        <w:tc>
          <w:tcPr>
            <w:tcW w:w="2717" w:type="dxa"/>
            <w:vAlign w:val="center"/>
          </w:tcPr>
          <w:p w14:paraId="259E06C8" w14:textId="77777777" w:rsidR="00E828BC" w:rsidRDefault="00FB3A0E">
            <w:pPr>
              <w:pStyle w:val="TableParagraph"/>
            </w:pPr>
            <w:r>
              <w:t>englishAbbreviation</w:t>
            </w:r>
          </w:p>
        </w:tc>
        <w:tc>
          <w:tcPr>
            <w:tcW w:w="1531" w:type="dxa"/>
            <w:vAlign w:val="center"/>
          </w:tcPr>
          <w:p w14:paraId="3A76F7CE" w14:textId="77777777" w:rsidR="00E828BC" w:rsidRDefault="00FB3A0E">
            <w:pPr>
              <w:pStyle w:val="TableParagraph"/>
            </w:pPr>
            <w:r>
              <w:t>英文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</w:t>
            </w:r>
          </w:p>
        </w:tc>
        <w:tc>
          <w:tcPr>
            <w:tcW w:w="1600" w:type="dxa"/>
            <w:vAlign w:val="center"/>
          </w:tcPr>
          <w:p w14:paraId="010D68D1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40</w:t>
            </w:r>
            <w:r>
              <w:t>)</w:t>
            </w:r>
          </w:p>
        </w:tc>
        <w:tc>
          <w:tcPr>
            <w:tcW w:w="1598" w:type="dxa"/>
            <w:vAlign w:val="center"/>
          </w:tcPr>
          <w:p w14:paraId="7A7AB84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  <w:tc>
          <w:tcPr>
            <w:tcW w:w="1788" w:type="dxa"/>
            <w:vAlign w:val="center"/>
          </w:tcPr>
          <w:p w14:paraId="50FC1E8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实验室检验</w:t>
            </w:r>
            <w:r>
              <w:t>适用</w:t>
            </w:r>
          </w:p>
        </w:tc>
      </w:tr>
      <w:tr w:rsidR="00E828BC" w14:paraId="288D2EDF" w14:textId="77777777">
        <w:trPr>
          <w:trHeight w:val="283"/>
        </w:trPr>
        <w:tc>
          <w:tcPr>
            <w:tcW w:w="2717" w:type="dxa"/>
            <w:vAlign w:val="center"/>
          </w:tcPr>
          <w:p w14:paraId="2A9B0984" w14:textId="77777777" w:rsidR="00E828BC" w:rsidRDefault="00FB3A0E">
            <w:pPr>
              <w:pStyle w:val="TableParagraph"/>
            </w:pPr>
            <w:r>
              <w:t>labResult</w:t>
            </w:r>
          </w:p>
        </w:tc>
        <w:tc>
          <w:tcPr>
            <w:tcW w:w="1531" w:type="dxa"/>
            <w:vAlign w:val="center"/>
          </w:tcPr>
          <w:p w14:paraId="18C8E5E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检验结果</w:t>
            </w:r>
          </w:p>
        </w:tc>
        <w:tc>
          <w:tcPr>
            <w:tcW w:w="1600" w:type="dxa"/>
            <w:vAlign w:val="center"/>
          </w:tcPr>
          <w:p w14:paraId="6E284CF8" w14:textId="77777777" w:rsidR="00E828BC" w:rsidRDefault="00FB3A0E">
            <w:pPr>
              <w:pStyle w:val="TableParagraph"/>
            </w:pPr>
            <w:r>
              <w:t>String(30)</w:t>
            </w:r>
          </w:p>
        </w:tc>
        <w:tc>
          <w:tcPr>
            <w:tcW w:w="1598" w:type="dxa"/>
            <w:vAlign w:val="center"/>
          </w:tcPr>
          <w:p w14:paraId="1B1DAA9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  <w:tc>
          <w:tcPr>
            <w:tcW w:w="1788" w:type="dxa"/>
            <w:vAlign w:val="center"/>
          </w:tcPr>
          <w:p w14:paraId="5C25933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实验室</w:t>
            </w:r>
            <w:r>
              <w:t>检验适用</w:t>
            </w:r>
          </w:p>
        </w:tc>
      </w:tr>
      <w:tr w:rsidR="00E828BC" w14:paraId="3A1F561A" w14:textId="77777777">
        <w:trPr>
          <w:trHeight w:val="283"/>
        </w:trPr>
        <w:tc>
          <w:tcPr>
            <w:tcW w:w="2717" w:type="dxa"/>
            <w:vAlign w:val="center"/>
          </w:tcPr>
          <w:p w14:paraId="4B4BF9F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pnFlag</w:t>
            </w:r>
          </w:p>
        </w:tc>
        <w:tc>
          <w:tcPr>
            <w:tcW w:w="1531" w:type="dxa"/>
            <w:vAlign w:val="center"/>
          </w:tcPr>
          <w:p w14:paraId="3CC0D06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正常标志</w:t>
            </w:r>
          </w:p>
        </w:tc>
        <w:tc>
          <w:tcPr>
            <w:tcW w:w="1600" w:type="dxa"/>
            <w:vAlign w:val="center"/>
          </w:tcPr>
          <w:p w14:paraId="4C087D59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1598" w:type="dxa"/>
            <w:vAlign w:val="center"/>
          </w:tcPr>
          <w:p w14:paraId="7CBDAF6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788" w:type="dxa"/>
            <w:vAlign w:val="center"/>
          </w:tcPr>
          <w:p w14:paraId="13FFB84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14:paraId="544C260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异常</w:t>
            </w:r>
          </w:p>
          <w:p w14:paraId="085B858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检验</w:t>
            </w:r>
            <w:r>
              <w:t>必填</w:t>
            </w:r>
          </w:p>
        </w:tc>
      </w:tr>
      <w:tr w:rsidR="00E828BC" w14:paraId="77DB0A81" w14:textId="77777777">
        <w:trPr>
          <w:trHeight w:val="283"/>
        </w:trPr>
        <w:tc>
          <w:tcPr>
            <w:tcW w:w="2717" w:type="dxa"/>
            <w:vAlign w:val="center"/>
          </w:tcPr>
          <w:p w14:paraId="5F37022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reference</w:t>
            </w:r>
          </w:p>
        </w:tc>
        <w:tc>
          <w:tcPr>
            <w:tcW w:w="1531" w:type="dxa"/>
            <w:vAlign w:val="center"/>
          </w:tcPr>
          <w:p w14:paraId="5C5A82C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参考值</w:t>
            </w:r>
          </w:p>
        </w:tc>
        <w:tc>
          <w:tcPr>
            <w:tcW w:w="1600" w:type="dxa"/>
            <w:vAlign w:val="center"/>
          </w:tcPr>
          <w:p w14:paraId="17583316" w14:textId="77777777" w:rsidR="00E828BC" w:rsidRDefault="00FB3A0E">
            <w:pPr>
              <w:pStyle w:val="TableParagraph"/>
            </w:pPr>
            <w:r>
              <w:t>String(200)</w:t>
            </w:r>
          </w:p>
        </w:tc>
        <w:tc>
          <w:tcPr>
            <w:tcW w:w="1598" w:type="dxa"/>
            <w:vAlign w:val="center"/>
          </w:tcPr>
          <w:p w14:paraId="2DAC933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全部</w:t>
            </w:r>
          </w:p>
        </w:tc>
        <w:tc>
          <w:tcPr>
            <w:tcW w:w="1788" w:type="dxa"/>
            <w:vAlign w:val="center"/>
          </w:tcPr>
          <w:p w14:paraId="5098254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检验</w:t>
            </w:r>
            <w:r>
              <w:t>必填</w:t>
            </w:r>
          </w:p>
        </w:tc>
      </w:tr>
      <w:tr w:rsidR="00E828BC" w14:paraId="3BAADE43" w14:textId="77777777">
        <w:trPr>
          <w:trHeight w:val="283"/>
        </w:trPr>
        <w:tc>
          <w:tcPr>
            <w:tcW w:w="2717" w:type="dxa"/>
            <w:vAlign w:val="center"/>
          </w:tcPr>
          <w:p w14:paraId="292EDE6A" w14:textId="77777777" w:rsidR="00E828BC" w:rsidRDefault="00FB3A0E">
            <w:pPr>
              <w:pStyle w:val="TableParagraph"/>
            </w:pPr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1531" w:type="dxa"/>
            <w:vAlign w:val="center"/>
          </w:tcPr>
          <w:p w14:paraId="0617638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单位</w:t>
            </w:r>
          </w:p>
        </w:tc>
        <w:tc>
          <w:tcPr>
            <w:tcW w:w="1600" w:type="dxa"/>
            <w:vAlign w:val="center"/>
          </w:tcPr>
          <w:p w14:paraId="4A52BFEF" w14:textId="77777777" w:rsidR="00E828BC" w:rsidRDefault="00FB3A0E">
            <w:pPr>
              <w:pStyle w:val="TableParagraph"/>
            </w:pPr>
            <w:r>
              <w:t>String(30)</w:t>
            </w:r>
          </w:p>
        </w:tc>
        <w:tc>
          <w:tcPr>
            <w:tcW w:w="1598" w:type="dxa"/>
            <w:vAlign w:val="center"/>
          </w:tcPr>
          <w:p w14:paraId="639A180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  <w:tc>
          <w:tcPr>
            <w:tcW w:w="1788" w:type="dxa"/>
            <w:vAlign w:val="center"/>
          </w:tcPr>
          <w:p w14:paraId="2997B296" w14:textId="77777777" w:rsidR="00E828BC" w:rsidRDefault="00E828BC">
            <w:pPr>
              <w:pStyle w:val="TableParagraph"/>
            </w:pPr>
          </w:p>
        </w:tc>
      </w:tr>
      <w:tr w:rsidR="00E828BC" w14:paraId="05A2AC98" w14:textId="77777777">
        <w:trPr>
          <w:trHeight w:val="283"/>
        </w:trPr>
        <w:tc>
          <w:tcPr>
            <w:tcW w:w="2717" w:type="dxa"/>
            <w:vAlign w:val="center"/>
          </w:tcPr>
          <w:p w14:paraId="251D8BE7" w14:textId="77777777" w:rsidR="00E828BC" w:rsidRDefault="00FB3A0E">
            <w:pPr>
              <w:pStyle w:val="TableParagraph"/>
            </w:pPr>
            <w:r>
              <w:t>microorganismName</w:t>
            </w:r>
          </w:p>
        </w:tc>
        <w:tc>
          <w:tcPr>
            <w:tcW w:w="1531" w:type="dxa"/>
            <w:vAlign w:val="center"/>
          </w:tcPr>
          <w:p w14:paraId="798CF568" w14:textId="77777777" w:rsidR="00E828BC" w:rsidRDefault="00FB3A0E">
            <w:pPr>
              <w:pStyle w:val="TableParagraph"/>
            </w:pPr>
            <w:r>
              <w:rPr>
                <w:rFonts w:hint="eastAsia"/>
                <w:color w:val="000000"/>
                <w:szCs w:val="21"/>
              </w:rPr>
              <w:t>微生物名称</w:t>
            </w:r>
          </w:p>
        </w:tc>
        <w:tc>
          <w:tcPr>
            <w:tcW w:w="1600" w:type="dxa"/>
            <w:vAlign w:val="center"/>
          </w:tcPr>
          <w:p w14:paraId="2FAF847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598" w:type="dxa"/>
            <w:vAlign w:val="center"/>
          </w:tcPr>
          <w:p w14:paraId="7B7A132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1788" w:type="dxa"/>
            <w:vAlign w:val="center"/>
          </w:tcPr>
          <w:p w14:paraId="153DF9B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微生物</w:t>
            </w:r>
            <w:r>
              <w:t>检验必填</w:t>
            </w:r>
          </w:p>
        </w:tc>
      </w:tr>
      <w:tr w:rsidR="00E828BC" w14:paraId="6B6BE4C1" w14:textId="77777777">
        <w:trPr>
          <w:trHeight w:val="283"/>
        </w:trPr>
        <w:tc>
          <w:tcPr>
            <w:tcW w:w="2717" w:type="dxa"/>
            <w:vAlign w:val="center"/>
          </w:tcPr>
          <w:p w14:paraId="4CC3EA08" w14:textId="77777777" w:rsidR="00E828BC" w:rsidRDefault="00FB3A0E">
            <w:pPr>
              <w:pStyle w:val="TableParagraph"/>
            </w:pPr>
            <w:r>
              <w:t>cultureResult</w:t>
            </w:r>
          </w:p>
        </w:tc>
        <w:tc>
          <w:tcPr>
            <w:tcW w:w="1531" w:type="dxa"/>
            <w:vAlign w:val="center"/>
          </w:tcPr>
          <w:p w14:paraId="12F61232" w14:textId="77777777" w:rsidR="00E828BC" w:rsidRDefault="00FB3A0E">
            <w:pPr>
              <w:pStyle w:val="TableParagraph"/>
            </w:pPr>
            <w:r>
              <w:rPr>
                <w:rFonts w:hint="eastAsia"/>
                <w:color w:val="000000"/>
                <w:szCs w:val="21"/>
              </w:rPr>
              <w:t>培养结果</w:t>
            </w:r>
          </w:p>
        </w:tc>
        <w:tc>
          <w:tcPr>
            <w:tcW w:w="1600" w:type="dxa"/>
            <w:vAlign w:val="center"/>
          </w:tcPr>
          <w:p w14:paraId="0524C11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598" w:type="dxa"/>
            <w:vAlign w:val="center"/>
          </w:tcPr>
          <w:p w14:paraId="6E112AC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1788" w:type="dxa"/>
            <w:vAlign w:val="center"/>
          </w:tcPr>
          <w:p w14:paraId="23A426A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微生物</w:t>
            </w:r>
            <w:r>
              <w:t>检验必填</w:t>
            </w:r>
          </w:p>
        </w:tc>
      </w:tr>
      <w:tr w:rsidR="00E828BC" w14:paraId="0C9BD183" w14:textId="77777777">
        <w:trPr>
          <w:trHeight w:val="283"/>
        </w:trPr>
        <w:tc>
          <w:tcPr>
            <w:tcW w:w="2717" w:type="dxa"/>
            <w:vAlign w:val="center"/>
          </w:tcPr>
          <w:p w14:paraId="2533A545" w14:textId="77777777" w:rsidR="00E828BC" w:rsidRDefault="00FB3A0E">
            <w:pPr>
              <w:pStyle w:val="TableParagraph"/>
            </w:pPr>
            <w:r>
              <w:t>antibioticName</w:t>
            </w:r>
          </w:p>
        </w:tc>
        <w:tc>
          <w:tcPr>
            <w:tcW w:w="1531" w:type="dxa"/>
            <w:vAlign w:val="center"/>
          </w:tcPr>
          <w:p w14:paraId="495803EF" w14:textId="77777777" w:rsidR="00E828BC" w:rsidRDefault="00FB3A0E">
            <w:pPr>
              <w:pStyle w:val="TableParagraph"/>
            </w:pPr>
            <w:r>
              <w:rPr>
                <w:rFonts w:hint="eastAsia"/>
                <w:color w:val="000000"/>
                <w:sz w:val="18"/>
                <w:szCs w:val="18"/>
              </w:rPr>
              <w:t>抗生素中文名称</w:t>
            </w:r>
          </w:p>
        </w:tc>
        <w:tc>
          <w:tcPr>
            <w:tcW w:w="1600" w:type="dxa"/>
            <w:vAlign w:val="center"/>
          </w:tcPr>
          <w:p w14:paraId="509BC6A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598" w:type="dxa"/>
            <w:vAlign w:val="center"/>
          </w:tcPr>
          <w:p w14:paraId="0321FFC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1788" w:type="dxa"/>
            <w:vAlign w:val="center"/>
          </w:tcPr>
          <w:p w14:paraId="4A5DD40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微生物</w:t>
            </w:r>
            <w:r>
              <w:t>检验必填</w:t>
            </w:r>
          </w:p>
        </w:tc>
      </w:tr>
      <w:tr w:rsidR="00E828BC" w14:paraId="261F94D1" w14:textId="77777777">
        <w:trPr>
          <w:trHeight w:val="283"/>
        </w:trPr>
        <w:tc>
          <w:tcPr>
            <w:tcW w:w="2717" w:type="dxa"/>
            <w:vAlign w:val="center"/>
          </w:tcPr>
          <w:p w14:paraId="50C14536" w14:textId="77777777" w:rsidR="00E828BC" w:rsidRDefault="00FB3A0E">
            <w:pPr>
              <w:pStyle w:val="TableParagraph"/>
            </w:pPr>
            <w:r>
              <w:t>antibioticQualitativeResult</w:t>
            </w:r>
          </w:p>
        </w:tc>
        <w:tc>
          <w:tcPr>
            <w:tcW w:w="1531" w:type="dxa"/>
            <w:vAlign w:val="center"/>
          </w:tcPr>
          <w:p w14:paraId="2189126B" w14:textId="77777777" w:rsidR="00E828BC" w:rsidRDefault="00FB3A0E">
            <w:pPr>
              <w:pStyle w:val="TableParagraph"/>
            </w:pPr>
            <w:r>
              <w:rPr>
                <w:rFonts w:hint="eastAsia"/>
                <w:color w:val="000000"/>
                <w:sz w:val="18"/>
                <w:szCs w:val="18"/>
              </w:rPr>
              <w:t>抗生素定性结果</w:t>
            </w:r>
          </w:p>
        </w:tc>
        <w:tc>
          <w:tcPr>
            <w:tcW w:w="1600" w:type="dxa"/>
            <w:vAlign w:val="center"/>
          </w:tcPr>
          <w:p w14:paraId="229458A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598" w:type="dxa"/>
            <w:vAlign w:val="center"/>
          </w:tcPr>
          <w:p w14:paraId="3018F67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1788" w:type="dxa"/>
            <w:vAlign w:val="center"/>
          </w:tcPr>
          <w:p w14:paraId="48B36B1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微生物</w:t>
            </w:r>
            <w:r>
              <w:t>检验必填</w:t>
            </w:r>
          </w:p>
        </w:tc>
      </w:tr>
      <w:tr w:rsidR="00E828BC" w14:paraId="615B6A22" w14:textId="77777777">
        <w:trPr>
          <w:trHeight w:val="283"/>
        </w:trPr>
        <w:tc>
          <w:tcPr>
            <w:tcW w:w="2717" w:type="dxa"/>
            <w:vAlign w:val="center"/>
          </w:tcPr>
          <w:p w14:paraId="249CD265" w14:textId="77777777" w:rsidR="00E828BC" w:rsidRDefault="00FB3A0E">
            <w:pPr>
              <w:pStyle w:val="TableParagraph"/>
            </w:pPr>
            <w:r>
              <w:t>antibioticQuantitativeResult</w:t>
            </w:r>
          </w:p>
        </w:tc>
        <w:tc>
          <w:tcPr>
            <w:tcW w:w="1531" w:type="dxa"/>
            <w:vAlign w:val="center"/>
          </w:tcPr>
          <w:p w14:paraId="2F403692" w14:textId="77777777" w:rsidR="00E828BC" w:rsidRDefault="00FB3A0E">
            <w:pPr>
              <w:pStyle w:val="TableParagraph"/>
            </w:pPr>
            <w:r>
              <w:rPr>
                <w:rFonts w:hint="eastAsia"/>
                <w:color w:val="000000"/>
                <w:sz w:val="18"/>
                <w:szCs w:val="18"/>
              </w:rPr>
              <w:t>抗生素定量结果</w:t>
            </w:r>
          </w:p>
        </w:tc>
        <w:tc>
          <w:tcPr>
            <w:tcW w:w="1600" w:type="dxa"/>
            <w:vAlign w:val="center"/>
          </w:tcPr>
          <w:p w14:paraId="4D7A5CA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598" w:type="dxa"/>
            <w:vAlign w:val="center"/>
          </w:tcPr>
          <w:p w14:paraId="6A403AF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1788" w:type="dxa"/>
            <w:vAlign w:val="center"/>
          </w:tcPr>
          <w:p w14:paraId="3D22211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微生物</w:t>
            </w:r>
            <w:r>
              <w:t>检验必填</w:t>
            </w:r>
          </w:p>
        </w:tc>
      </w:tr>
    </w:tbl>
    <w:p w14:paraId="0B0375D8" w14:textId="77777777" w:rsidR="00E828BC" w:rsidRDefault="00E828BC"/>
    <w:p w14:paraId="1ECC8AA1" w14:textId="77777777" w:rsidR="00E828BC" w:rsidRDefault="00E828BC"/>
    <w:p w14:paraId="27EF0DF1" w14:textId="77777777" w:rsidR="00E828BC" w:rsidRDefault="00FB3A0E">
      <w:pPr>
        <w:pStyle w:val="3"/>
        <w:numPr>
          <w:ilvl w:val="0"/>
          <w:numId w:val="20"/>
        </w:numPr>
      </w:pPr>
      <w:r>
        <w:rPr>
          <w:rFonts w:hint="eastAsia"/>
        </w:rPr>
        <w:t>医院列表查询</w:t>
      </w:r>
    </w:p>
    <w:p w14:paraId="18F6AD05" w14:textId="77777777" w:rsidR="00E828BC" w:rsidRDefault="00FB3A0E">
      <w:r>
        <w:rPr>
          <w:rFonts w:hint="eastAsia"/>
        </w:rPr>
        <w:t>若入</w:t>
      </w:r>
      <w:proofErr w:type="gramStart"/>
      <w:r>
        <w:rPr>
          <w:rFonts w:hint="eastAsia"/>
        </w:rPr>
        <w:t>参提供</w:t>
      </w:r>
      <w:proofErr w:type="gramEnd"/>
      <w:r>
        <w:rPr>
          <w:rFonts w:hint="eastAsia"/>
        </w:rPr>
        <w:t>hospitalId</w:t>
      </w:r>
      <w:r>
        <w:rPr>
          <w:rFonts w:hint="eastAsia"/>
        </w:rPr>
        <w:t>，则返回特定医院。若入参不提供</w:t>
      </w:r>
      <w:r>
        <w:rPr>
          <w:rFonts w:hint="eastAsia"/>
        </w:rPr>
        <w:t>hospitalId</w:t>
      </w:r>
      <w:r>
        <w:rPr>
          <w:rFonts w:hint="eastAsia"/>
        </w:rPr>
        <w:t>，则返回全部医院。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3144EECB" w14:textId="77777777">
        <w:tc>
          <w:tcPr>
            <w:tcW w:w="8613" w:type="dxa"/>
            <w:gridSpan w:val="2"/>
            <w:shd w:val="clear" w:color="auto" w:fill="FFFF99"/>
          </w:tcPr>
          <w:p w14:paraId="4A5863D2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  <w:r>
              <w:rPr>
                <w:rFonts w:hint="eastAsia"/>
              </w:rPr>
              <w:t>*.His.hospitalList</w:t>
            </w:r>
          </w:p>
          <w:p w14:paraId="3BFA424F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  <w:r>
              <w:rPr>
                <w:rFonts w:hint="eastAsia"/>
              </w:rPr>
              <w:t>hospitalListRequest</w:t>
            </w:r>
          </w:p>
          <w:p w14:paraId="0ACEB46F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hospitalList</w:t>
            </w:r>
            <w:r>
              <w:t>Response</w:t>
            </w:r>
          </w:p>
          <w:p w14:paraId="36ECB0BC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</w:p>
        </w:tc>
      </w:tr>
      <w:tr w:rsidR="00E828BC" w14:paraId="2CF6E41D" w14:textId="77777777">
        <w:tc>
          <w:tcPr>
            <w:tcW w:w="542" w:type="dxa"/>
          </w:tcPr>
          <w:p w14:paraId="3C89BB10" w14:textId="77777777" w:rsidR="00E828BC" w:rsidRDefault="00E828BC"/>
        </w:tc>
        <w:tc>
          <w:tcPr>
            <w:tcW w:w="8071" w:type="dxa"/>
          </w:tcPr>
          <w:p w14:paraId="0ADA1C13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6C73AE69" w14:textId="77777777" w:rsidR="00E828BC" w:rsidRDefault="00FB3A0E">
            <w:r>
              <w:rPr>
                <w:rFonts w:hint="eastAsia"/>
              </w:rPr>
              <w:t>{}</w:t>
            </w:r>
          </w:p>
        </w:tc>
      </w:tr>
      <w:tr w:rsidR="00E828BC" w14:paraId="09B610C4" w14:textId="77777777">
        <w:tc>
          <w:tcPr>
            <w:tcW w:w="542" w:type="dxa"/>
          </w:tcPr>
          <w:p w14:paraId="1699EAA7" w14:textId="77777777" w:rsidR="00E828BC" w:rsidRDefault="00E828BC"/>
        </w:tc>
        <w:tc>
          <w:tcPr>
            <w:tcW w:w="8071" w:type="dxa"/>
          </w:tcPr>
          <w:p w14:paraId="29CBD266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0B5362B5" w14:textId="77777777" w:rsidR="00E828BC" w:rsidRDefault="00FB3A0E">
            <w:r>
              <w:rPr>
                <w:rFonts w:hint="eastAsia"/>
              </w:rPr>
              <w:t>[</w:t>
            </w:r>
          </w:p>
          <w:p w14:paraId="18FE7074" w14:textId="77777777" w:rsidR="00E828BC" w:rsidRDefault="00FB3A0E">
            <w:r>
              <w:rPr>
                <w:rFonts w:hint="eastAsia"/>
              </w:rPr>
              <w:tab/>
              <w:t>{</w:t>
            </w:r>
          </w:p>
          <w:p w14:paraId="742CDC8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"total":"</w:t>
            </w:r>
            <w:r>
              <w:rPr>
                <w:rFonts w:hint="eastAsia"/>
              </w:rPr>
              <w:t>医院数量</w:t>
            </w:r>
            <w:r>
              <w:rPr>
                <w:rFonts w:hint="eastAsia"/>
              </w:rPr>
              <w:t>",</w:t>
            </w:r>
          </w:p>
          <w:p w14:paraId="7815A87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"hospitalDetail":[</w:t>
            </w:r>
          </w:p>
          <w:p w14:paraId="71EDEE7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4FE265C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hospitalId":"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Id",</w:t>
            </w:r>
          </w:p>
          <w:p w14:paraId="3B68858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"circHosCode":"</w:t>
            </w:r>
            <w:r>
              <w:rPr>
                <w:rFonts w:hint="eastAsia"/>
              </w:rPr>
              <w:t>保监</w:t>
            </w:r>
            <w:proofErr w:type="gramStart"/>
            <w:r>
              <w:rPr>
                <w:rFonts w:hint="eastAsia"/>
              </w:rPr>
              <w:t>会医疗</w:t>
            </w:r>
            <w:proofErr w:type="gramEnd"/>
            <w:r>
              <w:rPr>
                <w:rFonts w:hint="eastAsia"/>
              </w:rPr>
              <w:t>机构代码</w:t>
            </w:r>
            <w:r>
              <w:rPr>
                <w:rFonts w:hint="eastAsia"/>
              </w:rPr>
              <w:t>",</w:t>
            </w:r>
          </w:p>
          <w:p w14:paraId="33D8336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"hospitalName":"</w:t>
            </w:r>
            <w:r>
              <w:rPr>
                <w:rFonts w:hint="eastAsia"/>
              </w:rPr>
              <w:t>医院名称</w:t>
            </w:r>
            <w:r>
              <w:rPr>
                <w:rFonts w:hint="eastAsia"/>
              </w:rPr>
              <w:t>",</w:t>
            </w:r>
          </w:p>
          <w:p w14:paraId="08391E0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1241FF6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</w:t>
            </w:r>
          </w:p>
          <w:p w14:paraId="08F0253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7FD00F5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6BEA2399" w14:textId="77777777" w:rsidR="00E828BC" w:rsidRDefault="00FB3A0E">
            <w:r>
              <w:rPr>
                <w:rFonts w:hint="eastAsia"/>
              </w:rPr>
              <w:tab/>
              <w:t>}</w:t>
            </w:r>
          </w:p>
          <w:p w14:paraId="10648312" w14:textId="77777777" w:rsidR="00E828BC" w:rsidRDefault="00FB3A0E">
            <w:r>
              <w:rPr>
                <w:rFonts w:hint="eastAsia"/>
              </w:rPr>
              <w:t>]</w:t>
            </w:r>
          </w:p>
          <w:p w14:paraId="7B04FEF6" w14:textId="77777777" w:rsidR="00E828BC" w:rsidRDefault="00FB3A0E">
            <w:r>
              <w:rPr>
                <w:rFonts w:hint="eastAsia"/>
              </w:rPr>
              <w:object w:dxaOrig="1680" w:dyaOrig="870" w14:anchorId="346053B2">
                <v:shape id="_x0000_i1030" type="#_x0000_t75" style="width:84pt;height:43.5pt" o:ole="">
                  <v:imagedata r:id="rId22" o:title=""/>
                </v:shape>
                <o:OLEObject Type="Embed" ProgID="Package" ShapeID="_x0000_i1030" DrawAspect="Content" ObjectID="_1593957127" r:id="rId23"/>
              </w:object>
            </w:r>
          </w:p>
        </w:tc>
      </w:tr>
    </w:tbl>
    <w:p w14:paraId="28ADEA2C" w14:textId="77777777" w:rsidR="00E828BC" w:rsidRDefault="00E828BC"/>
    <w:p w14:paraId="32FD71F4" w14:textId="77777777" w:rsidR="00E828BC" w:rsidRDefault="00FB3A0E">
      <w:pPr>
        <w:pStyle w:val="a6"/>
        <w:rPr>
          <w:rFonts w:asciiTheme="minorEastAsia" w:eastAsiaTheme="minorEastAsia" w:hAnsiTheme="minorEastAsia"/>
        </w:rPr>
      </w:pPr>
      <w:r>
        <w:rPr>
          <w:rFonts w:hint="eastAsia"/>
        </w:rPr>
        <w:t>入参：</w:t>
      </w:r>
    </w:p>
    <w:tbl>
      <w:tblPr>
        <w:tblW w:w="8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1355"/>
        <w:gridCol w:w="1583"/>
        <w:gridCol w:w="1383"/>
        <w:gridCol w:w="1377"/>
      </w:tblGrid>
      <w:tr w:rsidR="00E828BC" w14:paraId="604703FD" w14:textId="77777777">
        <w:trPr>
          <w:trHeight w:val="283"/>
        </w:trPr>
        <w:tc>
          <w:tcPr>
            <w:tcW w:w="2415" w:type="dxa"/>
            <w:shd w:val="clear" w:color="auto" w:fill="D9D9D9" w:themeFill="background1" w:themeFillShade="D9"/>
          </w:tcPr>
          <w:p w14:paraId="40095A8F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14:paraId="41E3ED47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14:paraId="601281A7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4104BAB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6D7C9AAE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6CB06CA9" w14:textId="77777777">
        <w:trPr>
          <w:trHeight w:val="283"/>
        </w:trPr>
        <w:tc>
          <w:tcPr>
            <w:tcW w:w="2415" w:type="dxa"/>
            <w:shd w:val="clear" w:color="auto" w:fill="FFFFFF" w:themeFill="background1"/>
            <w:vAlign w:val="center"/>
          </w:tcPr>
          <w:p w14:paraId="1F70E7A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hospitalId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4973332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583" w:type="dxa"/>
          </w:tcPr>
          <w:p w14:paraId="637F32D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83" w:type="dxa"/>
          </w:tcPr>
          <w:p w14:paraId="21CD643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377" w:type="dxa"/>
          </w:tcPr>
          <w:p w14:paraId="5F8AD8EA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填则返回</w:t>
            </w:r>
            <w:proofErr w:type="gramEnd"/>
            <w:r>
              <w:rPr>
                <w:rFonts w:hint="eastAsia"/>
              </w:rPr>
              <w:t>特定医院；不填则返回全部。</w:t>
            </w:r>
          </w:p>
        </w:tc>
      </w:tr>
    </w:tbl>
    <w:p w14:paraId="47457F90" w14:textId="77777777" w:rsidR="00E828BC" w:rsidRDefault="00E828BC"/>
    <w:p w14:paraId="503B8E01" w14:textId="77777777" w:rsidR="00E828BC" w:rsidRDefault="00FB3A0E">
      <w:pPr>
        <w:pStyle w:val="a6"/>
      </w:pPr>
      <w:r>
        <w:rPr>
          <w:rFonts w:hint="eastAsia"/>
        </w:rPr>
        <w:t>出参：</w:t>
      </w:r>
    </w:p>
    <w:tbl>
      <w:tblPr>
        <w:tblW w:w="7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2410"/>
        <w:gridCol w:w="1236"/>
        <w:gridCol w:w="1032"/>
      </w:tblGrid>
      <w:tr w:rsidR="00E828BC" w14:paraId="11D5000B" w14:textId="77777777">
        <w:trPr>
          <w:trHeight w:val="283"/>
        </w:trPr>
        <w:tc>
          <w:tcPr>
            <w:tcW w:w="2415" w:type="dxa"/>
            <w:shd w:val="clear" w:color="auto" w:fill="D9D9D9" w:themeFill="background1" w:themeFillShade="D9"/>
          </w:tcPr>
          <w:p w14:paraId="17C39C4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64EF01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5D5D60D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2592B0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</w:tr>
      <w:tr w:rsidR="00E828BC" w14:paraId="71953E92" w14:textId="77777777">
        <w:trPr>
          <w:trHeight w:val="283"/>
        </w:trPr>
        <w:tc>
          <w:tcPr>
            <w:tcW w:w="2415" w:type="dxa"/>
          </w:tcPr>
          <w:p w14:paraId="336F5E9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total</w:t>
            </w:r>
          </w:p>
        </w:tc>
        <w:tc>
          <w:tcPr>
            <w:tcW w:w="2410" w:type="dxa"/>
          </w:tcPr>
          <w:p w14:paraId="528BBFD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医院数量</w:t>
            </w:r>
          </w:p>
        </w:tc>
        <w:tc>
          <w:tcPr>
            <w:tcW w:w="1236" w:type="dxa"/>
          </w:tcPr>
          <w:p w14:paraId="564B427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String(12)</w:t>
            </w:r>
          </w:p>
        </w:tc>
        <w:tc>
          <w:tcPr>
            <w:tcW w:w="1032" w:type="dxa"/>
          </w:tcPr>
          <w:p w14:paraId="2040D0C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</w:tr>
      <w:tr w:rsidR="00E828BC" w14:paraId="598ACD91" w14:textId="77777777">
        <w:trPr>
          <w:trHeight w:val="283"/>
        </w:trPr>
        <w:tc>
          <w:tcPr>
            <w:tcW w:w="2415" w:type="dxa"/>
          </w:tcPr>
          <w:p w14:paraId="058E6BA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hospitalDetail</w:t>
            </w:r>
          </w:p>
        </w:tc>
        <w:tc>
          <w:tcPr>
            <w:tcW w:w="2410" w:type="dxa"/>
            <w:shd w:val="clear" w:color="auto" w:fill="FFFF00"/>
          </w:tcPr>
          <w:p w14:paraId="43C51FB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&lt;</w:t>
            </w:r>
            <w:hyperlink w:anchor="医院详情" w:history="1">
              <w:r>
                <w:rPr>
                  <w:rStyle w:val="ab"/>
                  <w:rFonts w:hint="eastAsia"/>
                </w:rPr>
                <w:t>医院详情</w:t>
              </w:r>
            </w:hyperlink>
            <w:r>
              <w:rPr>
                <w:rFonts w:hint="eastAsia"/>
              </w:rPr>
              <w:t>&gt;</w:t>
            </w:r>
          </w:p>
        </w:tc>
        <w:tc>
          <w:tcPr>
            <w:tcW w:w="1236" w:type="dxa"/>
          </w:tcPr>
          <w:p w14:paraId="7C5E89D7" w14:textId="77777777" w:rsidR="00E828BC" w:rsidRDefault="00E828BC">
            <w:pPr>
              <w:pStyle w:val="TableParagraph"/>
            </w:pPr>
          </w:p>
        </w:tc>
        <w:tc>
          <w:tcPr>
            <w:tcW w:w="1032" w:type="dxa"/>
          </w:tcPr>
          <w:p w14:paraId="51DAFF8E" w14:textId="77777777" w:rsidR="00E828BC" w:rsidRDefault="00E828BC">
            <w:pPr>
              <w:pStyle w:val="TableParagraph"/>
            </w:pPr>
          </w:p>
        </w:tc>
      </w:tr>
    </w:tbl>
    <w:p w14:paraId="3CFD0B7E" w14:textId="77777777" w:rsidR="00E828BC" w:rsidRDefault="00E828BC"/>
    <w:p w14:paraId="52AEB61E" w14:textId="77777777" w:rsidR="00E828BC" w:rsidRDefault="00FB3A0E">
      <w:pPr>
        <w:rPr>
          <w:rFonts w:ascii="黑体" w:eastAsia="黑体" w:hAnsi="黑体"/>
        </w:rPr>
      </w:pPr>
      <w:bookmarkStart w:id="134" w:name="医院详情"/>
      <w:r>
        <w:rPr>
          <w:rFonts w:ascii="黑体" w:eastAsia="黑体" w:hAnsi="黑体" w:hint="eastAsia"/>
        </w:rPr>
        <w:t>&lt;</w:t>
      </w:r>
      <w:r>
        <w:rPr>
          <w:rFonts w:ascii="黑体" w:eastAsia="黑体" w:hAnsi="黑体" w:hint="eastAsia"/>
        </w:rPr>
        <w:t>医院详情</w:t>
      </w:r>
      <w:r>
        <w:rPr>
          <w:rFonts w:ascii="黑体" w:eastAsia="黑体" w:hAnsi="黑体" w:hint="eastAsia"/>
        </w:rPr>
        <w:t>&gt;</w:t>
      </w:r>
    </w:p>
    <w:tbl>
      <w:tblPr>
        <w:tblW w:w="8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6"/>
        <w:gridCol w:w="2102"/>
        <w:gridCol w:w="1470"/>
        <w:gridCol w:w="917"/>
        <w:gridCol w:w="1816"/>
      </w:tblGrid>
      <w:tr w:rsidR="00E828BC" w14:paraId="6D36C84F" w14:textId="77777777">
        <w:trPr>
          <w:trHeight w:val="283"/>
        </w:trPr>
        <w:tc>
          <w:tcPr>
            <w:tcW w:w="2106" w:type="dxa"/>
            <w:shd w:val="clear" w:color="auto" w:fill="D9D9D9" w:themeFill="background1" w:themeFillShade="D9"/>
          </w:tcPr>
          <w:bookmarkEnd w:id="134"/>
          <w:p w14:paraId="138D727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14:paraId="346D29B4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AE5BC8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3A7D59B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75E855F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7A6CF301" w14:textId="77777777">
        <w:trPr>
          <w:trHeight w:val="283"/>
        </w:trPr>
        <w:tc>
          <w:tcPr>
            <w:tcW w:w="2106" w:type="dxa"/>
            <w:shd w:val="clear" w:color="auto" w:fill="FFFFFF" w:themeFill="background1"/>
            <w:vAlign w:val="center"/>
          </w:tcPr>
          <w:p w14:paraId="69AF67F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</w:t>
            </w:r>
            <w:r>
              <w:t>Id</w:t>
            </w: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09349D3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t>code</w:t>
            </w:r>
          </w:p>
        </w:tc>
        <w:tc>
          <w:tcPr>
            <w:tcW w:w="1470" w:type="dxa"/>
          </w:tcPr>
          <w:p w14:paraId="4281089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14:paraId="6B32B9F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816" w:type="dxa"/>
            <w:shd w:val="clear" w:color="auto" w:fill="FFFFFF" w:themeFill="background1"/>
            <w:vAlign w:val="center"/>
          </w:tcPr>
          <w:p w14:paraId="1414BB9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保监</w:t>
            </w:r>
            <w:proofErr w:type="gramStart"/>
            <w:r>
              <w:rPr>
                <w:rFonts w:hint="eastAsia"/>
              </w:rPr>
              <w:t>会医疗</w:t>
            </w:r>
            <w:proofErr w:type="gramEnd"/>
            <w:r>
              <w:rPr>
                <w:rFonts w:hint="eastAsia"/>
              </w:rPr>
              <w:t>机构代码。保监会不包含，</w:t>
            </w:r>
            <w:proofErr w:type="gramStart"/>
            <w:r>
              <w:rPr>
                <w:rFonts w:hint="eastAsia"/>
              </w:rPr>
              <w:t>由众安约定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E828BC" w14:paraId="44B9B4B5" w14:textId="77777777">
        <w:trPr>
          <w:trHeight w:val="90"/>
        </w:trPr>
        <w:tc>
          <w:tcPr>
            <w:tcW w:w="2106" w:type="dxa"/>
            <w:shd w:val="clear" w:color="auto" w:fill="FFFFFF" w:themeFill="background1"/>
            <w:vAlign w:val="center"/>
          </w:tcPr>
          <w:p w14:paraId="40B3703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hospitalName</w:t>
            </w: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3EE3C0F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1470" w:type="dxa"/>
          </w:tcPr>
          <w:p w14:paraId="426EDAA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917" w:type="dxa"/>
          </w:tcPr>
          <w:p w14:paraId="31C6725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816" w:type="dxa"/>
            <w:shd w:val="clear" w:color="auto" w:fill="FFFFFF" w:themeFill="background1"/>
            <w:vAlign w:val="center"/>
          </w:tcPr>
          <w:p w14:paraId="251C2B66" w14:textId="77777777" w:rsidR="00E828BC" w:rsidRDefault="00E828BC">
            <w:pPr>
              <w:pStyle w:val="TableParagraph"/>
            </w:pPr>
          </w:p>
        </w:tc>
      </w:tr>
      <w:tr w:rsidR="00E828BC" w14:paraId="6935EC6C" w14:textId="77777777">
        <w:trPr>
          <w:trHeight w:val="283"/>
        </w:trPr>
        <w:tc>
          <w:tcPr>
            <w:tcW w:w="2106" w:type="dxa"/>
            <w:shd w:val="clear" w:color="auto" w:fill="FFFFFF" w:themeFill="background1"/>
            <w:vAlign w:val="center"/>
          </w:tcPr>
          <w:p w14:paraId="235656A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provinceName</w:t>
            </w: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42460DE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医院所在省份</w:t>
            </w:r>
          </w:p>
        </w:tc>
        <w:tc>
          <w:tcPr>
            <w:tcW w:w="1470" w:type="dxa"/>
          </w:tcPr>
          <w:p w14:paraId="1490C96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917" w:type="dxa"/>
          </w:tcPr>
          <w:p w14:paraId="118AACB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816" w:type="dxa"/>
            <w:shd w:val="clear" w:color="auto" w:fill="FFFFFF" w:themeFill="background1"/>
            <w:vAlign w:val="center"/>
          </w:tcPr>
          <w:p w14:paraId="1010A27A" w14:textId="77777777" w:rsidR="00E828BC" w:rsidRDefault="00E828BC">
            <w:pPr>
              <w:pStyle w:val="TableParagraph"/>
            </w:pPr>
          </w:p>
        </w:tc>
      </w:tr>
      <w:tr w:rsidR="00E828BC" w14:paraId="054157D1" w14:textId="77777777">
        <w:trPr>
          <w:trHeight w:val="283"/>
        </w:trPr>
        <w:tc>
          <w:tcPr>
            <w:tcW w:w="2106" w:type="dxa"/>
            <w:shd w:val="clear" w:color="auto" w:fill="FFFFFF" w:themeFill="background1"/>
            <w:vAlign w:val="center"/>
          </w:tcPr>
          <w:p w14:paraId="54BBDDB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cityName</w:t>
            </w: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4635F10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医院所在城市</w:t>
            </w:r>
          </w:p>
        </w:tc>
        <w:tc>
          <w:tcPr>
            <w:tcW w:w="1470" w:type="dxa"/>
          </w:tcPr>
          <w:p w14:paraId="1E6C65D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917" w:type="dxa"/>
          </w:tcPr>
          <w:p w14:paraId="3F8AFFA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816" w:type="dxa"/>
            <w:shd w:val="clear" w:color="auto" w:fill="FFFFFF" w:themeFill="background1"/>
            <w:vAlign w:val="center"/>
          </w:tcPr>
          <w:p w14:paraId="527FA09C" w14:textId="77777777" w:rsidR="00E828BC" w:rsidRDefault="00E828BC">
            <w:pPr>
              <w:pStyle w:val="TableParagraph"/>
            </w:pPr>
          </w:p>
        </w:tc>
      </w:tr>
      <w:tr w:rsidR="00E828BC" w14:paraId="63E3497A" w14:textId="77777777">
        <w:trPr>
          <w:trHeight w:val="283"/>
        </w:trPr>
        <w:tc>
          <w:tcPr>
            <w:tcW w:w="2106" w:type="dxa"/>
            <w:shd w:val="clear" w:color="auto" w:fill="FFFFFF" w:themeFill="background1"/>
            <w:vAlign w:val="center"/>
          </w:tcPr>
          <w:p w14:paraId="36D2A9E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hospitalType</w:t>
            </w: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4ACD70AA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医院类型</w:t>
            </w:r>
          </w:p>
        </w:tc>
        <w:tc>
          <w:tcPr>
            <w:tcW w:w="1470" w:type="dxa"/>
          </w:tcPr>
          <w:p w14:paraId="466810D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917" w:type="dxa"/>
          </w:tcPr>
          <w:p w14:paraId="215B9F5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816" w:type="dxa"/>
            <w:shd w:val="clear" w:color="auto" w:fill="FFFFFF" w:themeFill="background1"/>
            <w:vAlign w:val="center"/>
          </w:tcPr>
          <w:p w14:paraId="52FD8BA6" w14:textId="77777777" w:rsidR="00E828BC" w:rsidRDefault="00E828BC">
            <w:pPr>
              <w:pStyle w:val="TableParagraph"/>
            </w:pPr>
          </w:p>
        </w:tc>
      </w:tr>
      <w:tr w:rsidR="00E828BC" w14:paraId="07592E7B" w14:textId="77777777">
        <w:trPr>
          <w:trHeight w:val="283"/>
        </w:trPr>
        <w:tc>
          <w:tcPr>
            <w:tcW w:w="2106" w:type="dxa"/>
            <w:shd w:val="clear" w:color="auto" w:fill="FFFFFF" w:themeFill="background1"/>
            <w:vAlign w:val="center"/>
          </w:tcPr>
          <w:p w14:paraId="2186B5E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hospitalLevel</w:t>
            </w: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47FDE817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医院级别</w:t>
            </w:r>
          </w:p>
        </w:tc>
        <w:tc>
          <w:tcPr>
            <w:tcW w:w="1470" w:type="dxa"/>
          </w:tcPr>
          <w:p w14:paraId="72BD8D8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917" w:type="dxa"/>
          </w:tcPr>
          <w:p w14:paraId="6CEB3F5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816" w:type="dxa"/>
            <w:shd w:val="clear" w:color="auto" w:fill="FFFFFF" w:themeFill="background1"/>
            <w:vAlign w:val="center"/>
          </w:tcPr>
          <w:p w14:paraId="17EA01F1" w14:textId="77777777" w:rsidR="00E828BC" w:rsidRDefault="00E828BC">
            <w:pPr>
              <w:pStyle w:val="TableParagraph"/>
            </w:pPr>
          </w:p>
        </w:tc>
      </w:tr>
      <w:tr w:rsidR="00E828BC" w14:paraId="3C803027" w14:textId="77777777">
        <w:trPr>
          <w:trHeight w:val="283"/>
        </w:trPr>
        <w:tc>
          <w:tcPr>
            <w:tcW w:w="2106" w:type="dxa"/>
            <w:shd w:val="clear" w:color="auto" w:fill="FFFFFF" w:themeFill="background1"/>
            <w:vAlign w:val="center"/>
          </w:tcPr>
          <w:p w14:paraId="0358D37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openFlag</w:t>
            </w: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01B456B8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开启标识</w:t>
            </w:r>
          </w:p>
        </w:tc>
        <w:tc>
          <w:tcPr>
            <w:tcW w:w="1470" w:type="dxa"/>
          </w:tcPr>
          <w:p w14:paraId="7E6F7AF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917" w:type="dxa"/>
          </w:tcPr>
          <w:p w14:paraId="15CCBFA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816" w:type="dxa"/>
            <w:shd w:val="clear" w:color="auto" w:fill="FFFFFF" w:themeFill="background1"/>
            <w:vAlign w:val="center"/>
          </w:tcPr>
          <w:p w14:paraId="6AE05DED" w14:textId="77777777" w:rsidR="00E828BC" w:rsidRDefault="00E828BC">
            <w:pPr>
              <w:pStyle w:val="TableParagraph"/>
            </w:pPr>
          </w:p>
        </w:tc>
      </w:tr>
      <w:tr w:rsidR="00E828BC" w14:paraId="626EAE7E" w14:textId="77777777">
        <w:trPr>
          <w:trHeight w:val="283"/>
        </w:trPr>
        <w:tc>
          <w:tcPr>
            <w:tcW w:w="2106" w:type="dxa"/>
            <w:shd w:val="clear" w:color="auto" w:fill="FFFFFF" w:themeFill="background1"/>
            <w:vAlign w:val="center"/>
          </w:tcPr>
          <w:p w14:paraId="1CC4271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areaId</w:t>
            </w: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2C1CEF9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医院所属区域编号</w:t>
            </w:r>
          </w:p>
        </w:tc>
        <w:tc>
          <w:tcPr>
            <w:tcW w:w="1470" w:type="dxa"/>
          </w:tcPr>
          <w:p w14:paraId="6D20DB0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917" w:type="dxa"/>
          </w:tcPr>
          <w:p w14:paraId="207EC36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816" w:type="dxa"/>
            <w:shd w:val="clear" w:color="auto" w:fill="FFFFFF" w:themeFill="background1"/>
            <w:vAlign w:val="center"/>
          </w:tcPr>
          <w:p w14:paraId="3A1C156C" w14:textId="77777777" w:rsidR="00E828BC" w:rsidRDefault="00E828BC">
            <w:pPr>
              <w:pStyle w:val="TableParagraph"/>
            </w:pPr>
          </w:p>
        </w:tc>
      </w:tr>
      <w:tr w:rsidR="00E828BC" w14:paraId="7EBEC71A" w14:textId="77777777">
        <w:trPr>
          <w:trHeight w:val="283"/>
        </w:trPr>
        <w:tc>
          <w:tcPr>
            <w:tcW w:w="2106" w:type="dxa"/>
            <w:shd w:val="clear" w:color="auto" w:fill="FFFFFF" w:themeFill="background1"/>
            <w:vAlign w:val="center"/>
          </w:tcPr>
          <w:p w14:paraId="4B2904F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address</w:t>
            </w: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7FAF845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医院地址</w:t>
            </w:r>
          </w:p>
        </w:tc>
        <w:tc>
          <w:tcPr>
            <w:tcW w:w="1470" w:type="dxa"/>
          </w:tcPr>
          <w:p w14:paraId="0B74E1F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917" w:type="dxa"/>
          </w:tcPr>
          <w:p w14:paraId="1E0C700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816" w:type="dxa"/>
            <w:shd w:val="clear" w:color="auto" w:fill="FFFFFF" w:themeFill="background1"/>
            <w:vAlign w:val="center"/>
          </w:tcPr>
          <w:p w14:paraId="5E33A7F2" w14:textId="77777777" w:rsidR="00E828BC" w:rsidRDefault="00E828BC">
            <w:pPr>
              <w:pStyle w:val="TableParagraph"/>
            </w:pPr>
          </w:p>
        </w:tc>
      </w:tr>
      <w:tr w:rsidR="00E828BC" w14:paraId="175A3FE7" w14:textId="77777777">
        <w:trPr>
          <w:trHeight w:val="283"/>
        </w:trPr>
        <w:tc>
          <w:tcPr>
            <w:tcW w:w="2106" w:type="dxa"/>
            <w:shd w:val="clear" w:color="auto" w:fill="FFFFFF" w:themeFill="background1"/>
            <w:vAlign w:val="center"/>
          </w:tcPr>
          <w:p w14:paraId="77E928A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zipCode</w:t>
            </w: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46C88FD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470" w:type="dxa"/>
          </w:tcPr>
          <w:p w14:paraId="17420AF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917" w:type="dxa"/>
          </w:tcPr>
          <w:p w14:paraId="5BAC390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816" w:type="dxa"/>
            <w:shd w:val="clear" w:color="auto" w:fill="FFFFFF" w:themeFill="background1"/>
            <w:vAlign w:val="center"/>
          </w:tcPr>
          <w:p w14:paraId="791435A0" w14:textId="77777777" w:rsidR="00E828BC" w:rsidRDefault="00E828BC">
            <w:pPr>
              <w:pStyle w:val="TableParagraph"/>
            </w:pPr>
          </w:p>
        </w:tc>
      </w:tr>
      <w:tr w:rsidR="00E828BC" w14:paraId="4F4BE72B" w14:textId="77777777">
        <w:trPr>
          <w:trHeight w:val="283"/>
        </w:trPr>
        <w:tc>
          <w:tcPr>
            <w:tcW w:w="2106" w:type="dxa"/>
            <w:shd w:val="clear" w:color="auto" w:fill="FFFFFF" w:themeFill="background1"/>
            <w:vAlign w:val="center"/>
          </w:tcPr>
          <w:p w14:paraId="7C522F4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closeReason</w:t>
            </w: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77ED612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关闭原因</w:t>
            </w:r>
          </w:p>
        </w:tc>
        <w:tc>
          <w:tcPr>
            <w:tcW w:w="1470" w:type="dxa"/>
          </w:tcPr>
          <w:p w14:paraId="68B520C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917" w:type="dxa"/>
          </w:tcPr>
          <w:p w14:paraId="07B69B9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816" w:type="dxa"/>
            <w:shd w:val="clear" w:color="auto" w:fill="FFFFFF" w:themeFill="background1"/>
            <w:vAlign w:val="center"/>
          </w:tcPr>
          <w:p w14:paraId="037C36B8" w14:textId="77777777" w:rsidR="00E828BC" w:rsidRDefault="00E828BC">
            <w:pPr>
              <w:pStyle w:val="TableParagraph"/>
            </w:pPr>
          </w:p>
        </w:tc>
      </w:tr>
      <w:tr w:rsidR="00E828BC" w14:paraId="2BFA4DE8" w14:textId="77777777">
        <w:trPr>
          <w:trHeight w:val="283"/>
        </w:trPr>
        <w:tc>
          <w:tcPr>
            <w:tcW w:w="2106" w:type="dxa"/>
            <w:shd w:val="clear" w:color="auto" w:fill="FFFFFF" w:themeFill="background1"/>
            <w:vAlign w:val="center"/>
          </w:tcPr>
          <w:p w14:paraId="2DF02A8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descTitle</w:t>
            </w: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719D131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医院简介标题</w:t>
            </w:r>
          </w:p>
        </w:tc>
        <w:tc>
          <w:tcPr>
            <w:tcW w:w="1470" w:type="dxa"/>
          </w:tcPr>
          <w:p w14:paraId="31F2A8E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917" w:type="dxa"/>
          </w:tcPr>
          <w:p w14:paraId="4546ABD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816" w:type="dxa"/>
            <w:shd w:val="clear" w:color="auto" w:fill="FFFFFF" w:themeFill="background1"/>
            <w:vAlign w:val="center"/>
          </w:tcPr>
          <w:p w14:paraId="433A3B1B" w14:textId="77777777" w:rsidR="00E828BC" w:rsidRDefault="00E828BC">
            <w:pPr>
              <w:pStyle w:val="TableParagraph"/>
            </w:pPr>
          </w:p>
        </w:tc>
      </w:tr>
      <w:tr w:rsidR="00E828BC" w14:paraId="58FE9E8E" w14:textId="77777777">
        <w:trPr>
          <w:trHeight w:val="283"/>
        </w:trPr>
        <w:tc>
          <w:tcPr>
            <w:tcW w:w="2106" w:type="dxa"/>
            <w:shd w:val="clear" w:color="auto" w:fill="FFFFFF" w:themeFill="background1"/>
            <w:vAlign w:val="center"/>
          </w:tcPr>
          <w:p w14:paraId="3C8B819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hospitalDesc</w:t>
            </w: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4EF8570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医院简介</w:t>
            </w:r>
          </w:p>
        </w:tc>
        <w:tc>
          <w:tcPr>
            <w:tcW w:w="1470" w:type="dxa"/>
          </w:tcPr>
          <w:p w14:paraId="2830609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String(2000)</w:t>
            </w:r>
          </w:p>
        </w:tc>
        <w:tc>
          <w:tcPr>
            <w:tcW w:w="917" w:type="dxa"/>
          </w:tcPr>
          <w:p w14:paraId="62F67D0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816" w:type="dxa"/>
            <w:shd w:val="clear" w:color="auto" w:fill="FFFFFF" w:themeFill="background1"/>
            <w:vAlign w:val="center"/>
          </w:tcPr>
          <w:p w14:paraId="2526B51B" w14:textId="77777777" w:rsidR="00E828BC" w:rsidRDefault="00E828BC">
            <w:pPr>
              <w:pStyle w:val="TableParagraph"/>
            </w:pPr>
          </w:p>
        </w:tc>
      </w:tr>
    </w:tbl>
    <w:p w14:paraId="3B158DF2" w14:textId="77777777" w:rsidR="00E828BC" w:rsidRDefault="00E828BC"/>
    <w:p w14:paraId="44F34705" w14:textId="77777777" w:rsidR="00E828BC" w:rsidRDefault="00E828BC"/>
    <w:p w14:paraId="43F856F2" w14:textId="77777777" w:rsidR="00E828BC" w:rsidRDefault="00E828BC"/>
    <w:p w14:paraId="292C4A5F" w14:textId="77777777" w:rsidR="00E828BC" w:rsidRDefault="00FB3A0E">
      <w:pPr>
        <w:pStyle w:val="3"/>
        <w:numPr>
          <w:ilvl w:val="0"/>
          <w:numId w:val="0"/>
        </w:numPr>
      </w:pPr>
      <w:r>
        <w:rPr>
          <w:rFonts w:hint="eastAsia"/>
        </w:rPr>
        <w:t>6.</w:t>
      </w:r>
      <w:r>
        <w:rPr>
          <w:rFonts w:hint="eastAsia"/>
        </w:rPr>
        <w:t>门诊住院费用查询（异步）</w:t>
      </w:r>
    </w:p>
    <w:p w14:paraId="232DEACA" w14:textId="77777777" w:rsidR="00E828BC" w:rsidRDefault="00FB3A0E">
      <w:pPr>
        <w:ind w:firstLine="420"/>
        <w:rPr>
          <w:szCs w:val="21"/>
        </w:rPr>
      </w:pPr>
      <w:r>
        <w:rPr>
          <w:rFonts w:hint="eastAsia"/>
          <w:szCs w:val="21"/>
        </w:rPr>
        <w:t>医疗数据平台请求第三方数据平台异步查询门诊、住院数据，门诊住院同一个接口，通过标识</w:t>
      </w:r>
      <w:r>
        <w:rPr>
          <w:rFonts w:hint="eastAsia"/>
          <w:szCs w:val="21"/>
        </w:rPr>
        <w:t>dataType</w:t>
      </w:r>
      <w:r>
        <w:rPr>
          <w:rFonts w:hint="eastAsia"/>
          <w:szCs w:val="21"/>
        </w:rPr>
        <w:t>区分</w:t>
      </w:r>
    </w:p>
    <w:p w14:paraId="33951DC7" w14:textId="77777777" w:rsidR="00E828BC" w:rsidRDefault="00E828BC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1C75F6F9" w14:textId="77777777">
        <w:tc>
          <w:tcPr>
            <w:tcW w:w="8613" w:type="dxa"/>
            <w:gridSpan w:val="2"/>
            <w:shd w:val="clear" w:color="auto" w:fill="FFFF99"/>
          </w:tcPr>
          <w:p w14:paraId="7AA41F53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  <w:r>
              <w:rPr>
                <w:rFonts w:hint="eastAsia"/>
              </w:rPr>
              <w:t>*.His.queryMedicalSync</w:t>
            </w:r>
          </w:p>
          <w:p w14:paraId="0552B0A9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  <w:r>
              <w:rPr>
                <w:rFonts w:hint="eastAsia"/>
              </w:rPr>
              <w:t>queryMedicalSyncRequest</w:t>
            </w:r>
          </w:p>
          <w:p w14:paraId="50500076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t>：</w:t>
            </w:r>
            <w:r>
              <w:rPr>
                <w:rFonts w:hint="eastAsia"/>
              </w:rPr>
              <w:t>queryMedicalSync</w:t>
            </w:r>
            <w:r>
              <w:t>Response</w:t>
            </w:r>
          </w:p>
          <w:p w14:paraId="282E8A22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  <w:r>
              <w:rPr>
                <w:rFonts w:hint="eastAsia"/>
              </w:rPr>
              <w:tab/>
            </w:r>
          </w:p>
        </w:tc>
      </w:tr>
      <w:tr w:rsidR="00E828BC" w14:paraId="7925D78C" w14:textId="77777777">
        <w:tc>
          <w:tcPr>
            <w:tcW w:w="542" w:type="dxa"/>
          </w:tcPr>
          <w:p w14:paraId="74905FE8" w14:textId="77777777" w:rsidR="00E828BC" w:rsidRDefault="00E828BC"/>
        </w:tc>
        <w:tc>
          <w:tcPr>
            <w:tcW w:w="8071" w:type="dxa"/>
          </w:tcPr>
          <w:p w14:paraId="61BC42FC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0E62B98E" w14:textId="77777777" w:rsidR="00E828BC" w:rsidRDefault="00FB3A0E">
            <w:r>
              <w:rPr>
                <w:rFonts w:hint="eastAsia"/>
              </w:rPr>
              <w:t>{</w:t>
            </w:r>
          </w:p>
          <w:p w14:paraId="7C7547A9" w14:textId="77777777" w:rsidR="00E828BC" w:rsidRDefault="00FB3A0E">
            <w:r>
              <w:rPr>
                <w:rFonts w:hint="eastAsia"/>
              </w:rPr>
              <w:t xml:space="preserve">    "medicalNum":"</w:t>
            </w:r>
            <w:r>
              <w:rPr>
                <w:rFonts w:hint="eastAsia"/>
              </w:rPr>
              <w:t>就诊流水号</w:t>
            </w:r>
            <w:r>
              <w:rPr>
                <w:rFonts w:hint="eastAsia"/>
              </w:rPr>
              <w:t>"</w:t>
            </w:r>
          </w:p>
          <w:p w14:paraId="3A4B1EBF" w14:textId="77777777" w:rsidR="00E828BC" w:rsidRDefault="00FB3A0E">
            <w:r>
              <w:rPr>
                <w:rFonts w:hint="eastAsia"/>
              </w:rPr>
              <w:tab/>
              <w:t>"insuranceName":"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"</w:t>
            </w:r>
          </w:p>
          <w:p w14:paraId="6EE76511" w14:textId="77777777" w:rsidR="00E828BC" w:rsidRDefault="00FB3A0E"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insuranceCertNo":"</w:t>
            </w:r>
            <w:r>
              <w:rPr>
                <w:rFonts w:hint="eastAsia"/>
              </w:rPr>
              <w:t>证件号码</w:t>
            </w:r>
            <w:r>
              <w:rPr>
                <w:rFonts w:hint="eastAsia"/>
              </w:rPr>
              <w:t>"</w:t>
            </w:r>
          </w:p>
          <w:p w14:paraId="3E1D3BA8" w14:textId="77777777" w:rsidR="00E828BC" w:rsidRDefault="00FB3A0E">
            <w:r>
              <w:rPr>
                <w:rFonts w:hint="eastAsia"/>
              </w:rPr>
              <w:t>……</w:t>
            </w:r>
          </w:p>
          <w:p w14:paraId="028666E4" w14:textId="77777777" w:rsidR="00E828BC" w:rsidRDefault="00FB3A0E">
            <w:r>
              <w:rPr>
                <w:rFonts w:hint="eastAsia"/>
              </w:rPr>
              <w:t>}</w:t>
            </w:r>
          </w:p>
        </w:tc>
      </w:tr>
      <w:tr w:rsidR="00E828BC" w14:paraId="67E88A1F" w14:textId="77777777">
        <w:tc>
          <w:tcPr>
            <w:tcW w:w="542" w:type="dxa"/>
          </w:tcPr>
          <w:p w14:paraId="3BCB01D5" w14:textId="77777777" w:rsidR="00E828BC" w:rsidRDefault="00E828BC"/>
        </w:tc>
        <w:tc>
          <w:tcPr>
            <w:tcW w:w="8071" w:type="dxa"/>
          </w:tcPr>
          <w:p w14:paraId="76122F67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32B17941" w14:textId="77777777" w:rsidR="00E828BC" w:rsidRDefault="00FB3A0E">
            <w:r>
              <w:rPr>
                <w:rFonts w:hint="eastAsia"/>
              </w:rPr>
              <w:t>{ }</w:t>
            </w:r>
          </w:p>
          <w:p w14:paraId="5D858FBF" w14:textId="77777777" w:rsidR="00E828BC" w:rsidRDefault="00E828BC"/>
        </w:tc>
      </w:tr>
    </w:tbl>
    <w:p w14:paraId="5F07AB24" w14:textId="77777777" w:rsidR="00E828BC" w:rsidRDefault="00E828BC"/>
    <w:p w14:paraId="443D62CA" w14:textId="77777777" w:rsidR="00E828BC" w:rsidRDefault="00E828BC"/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0"/>
        <w:gridCol w:w="1416"/>
        <w:gridCol w:w="1467"/>
        <w:gridCol w:w="1300"/>
        <w:gridCol w:w="1716"/>
      </w:tblGrid>
      <w:tr w:rsidR="00E828BC" w14:paraId="3FECEAD1" w14:textId="77777777">
        <w:trPr>
          <w:trHeight w:val="283"/>
        </w:trPr>
        <w:tc>
          <w:tcPr>
            <w:tcW w:w="2620" w:type="dxa"/>
            <w:shd w:val="clear" w:color="auto" w:fill="D9D9D9" w:themeFill="background1" w:themeFillShade="D9"/>
          </w:tcPr>
          <w:p w14:paraId="0203A9A4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618FAC47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14:paraId="5FD1065F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14:paraId="70EE4E8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0147F0C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0B169DB4" w14:textId="77777777">
        <w:trPr>
          <w:trHeight w:val="283"/>
        </w:trPr>
        <w:tc>
          <w:tcPr>
            <w:tcW w:w="2620" w:type="dxa"/>
          </w:tcPr>
          <w:p w14:paraId="7EF93CA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insuranceName</w:t>
            </w:r>
          </w:p>
        </w:tc>
        <w:tc>
          <w:tcPr>
            <w:tcW w:w="1416" w:type="dxa"/>
          </w:tcPr>
          <w:p w14:paraId="3A999B9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姓名</w:t>
            </w:r>
          </w:p>
        </w:tc>
        <w:tc>
          <w:tcPr>
            <w:tcW w:w="1467" w:type="dxa"/>
          </w:tcPr>
          <w:p w14:paraId="31F34C5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300" w:type="dxa"/>
          </w:tcPr>
          <w:p w14:paraId="5DC5A1C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716" w:type="dxa"/>
          </w:tcPr>
          <w:p w14:paraId="01DCB4F4" w14:textId="77777777" w:rsidR="00E828BC" w:rsidRDefault="00E828BC">
            <w:pPr>
              <w:pStyle w:val="TableParagraph"/>
            </w:pPr>
          </w:p>
        </w:tc>
      </w:tr>
      <w:tr w:rsidR="00E828BC" w14:paraId="39115B32" w14:textId="77777777">
        <w:trPr>
          <w:trHeight w:val="283"/>
        </w:trPr>
        <w:tc>
          <w:tcPr>
            <w:tcW w:w="2620" w:type="dxa"/>
          </w:tcPr>
          <w:p w14:paraId="7DACCA8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insuranceCertNo</w:t>
            </w:r>
          </w:p>
        </w:tc>
        <w:tc>
          <w:tcPr>
            <w:tcW w:w="1416" w:type="dxa"/>
          </w:tcPr>
          <w:p w14:paraId="68E34A9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467" w:type="dxa"/>
          </w:tcPr>
          <w:p w14:paraId="72B2845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458CAC04" w14:textId="77777777" w:rsidR="00E828BC" w:rsidRDefault="00FB3A0E">
            <w:pPr>
              <w:pStyle w:val="TableParagraph"/>
            </w:pPr>
            <w:r>
              <w:rPr>
                <w:rFonts w:hint="eastAsia"/>
                <w:color w:val="FF0000"/>
              </w:rPr>
              <w:t>非</w:t>
            </w:r>
            <w:r>
              <w:rPr>
                <w:rFonts w:hint="eastAsia"/>
              </w:rPr>
              <w:t>必填</w:t>
            </w:r>
          </w:p>
        </w:tc>
        <w:tc>
          <w:tcPr>
            <w:tcW w:w="1716" w:type="dxa"/>
          </w:tcPr>
          <w:p w14:paraId="40AFF330" w14:textId="77777777" w:rsidR="00E828BC" w:rsidRDefault="00E828BC">
            <w:pPr>
              <w:pStyle w:val="TableParagraph"/>
            </w:pPr>
          </w:p>
        </w:tc>
      </w:tr>
      <w:tr w:rsidR="00E828BC" w14:paraId="492C7D73" w14:textId="77777777">
        <w:trPr>
          <w:trHeight w:val="283"/>
        </w:trPr>
        <w:tc>
          <w:tcPr>
            <w:tcW w:w="2620" w:type="dxa"/>
          </w:tcPr>
          <w:p w14:paraId="69E4501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insuranceCertType</w:t>
            </w:r>
          </w:p>
        </w:tc>
        <w:tc>
          <w:tcPr>
            <w:tcW w:w="1416" w:type="dxa"/>
          </w:tcPr>
          <w:p w14:paraId="76E0CA9B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证件类型</w:t>
            </w:r>
          </w:p>
        </w:tc>
        <w:tc>
          <w:tcPr>
            <w:tcW w:w="1467" w:type="dxa"/>
          </w:tcPr>
          <w:p w14:paraId="28C9971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300" w:type="dxa"/>
          </w:tcPr>
          <w:p w14:paraId="58B728A6" w14:textId="77777777" w:rsidR="00E828BC" w:rsidRDefault="00FB3A0E">
            <w:pPr>
              <w:pStyle w:val="TableParagraph"/>
            </w:pPr>
            <w:r>
              <w:rPr>
                <w:rFonts w:hint="eastAsia"/>
                <w:color w:val="FF0000"/>
              </w:rPr>
              <w:t>非</w:t>
            </w:r>
            <w:r>
              <w:rPr>
                <w:rFonts w:hint="eastAsia"/>
              </w:rPr>
              <w:t>必填</w:t>
            </w:r>
          </w:p>
        </w:tc>
        <w:tc>
          <w:tcPr>
            <w:tcW w:w="1716" w:type="dxa"/>
          </w:tcPr>
          <w:p w14:paraId="059F3E7A" w14:textId="77777777" w:rsidR="00E828BC" w:rsidRDefault="00E828BC">
            <w:pPr>
              <w:pStyle w:val="TableParagraph"/>
            </w:pPr>
          </w:p>
        </w:tc>
      </w:tr>
      <w:tr w:rsidR="00E828BC" w14:paraId="7376BFFD" w14:textId="77777777">
        <w:trPr>
          <w:trHeight w:val="283"/>
        </w:trPr>
        <w:tc>
          <w:tcPr>
            <w:tcW w:w="2620" w:type="dxa"/>
          </w:tcPr>
          <w:p w14:paraId="4AD5884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clinicDate</w:t>
            </w:r>
          </w:p>
        </w:tc>
        <w:tc>
          <w:tcPr>
            <w:tcW w:w="1416" w:type="dxa"/>
          </w:tcPr>
          <w:p w14:paraId="7CDA146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就诊日期</w:t>
            </w:r>
          </w:p>
        </w:tc>
        <w:tc>
          <w:tcPr>
            <w:tcW w:w="1467" w:type="dxa"/>
          </w:tcPr>
          <w:p w14:paraId="554CF8D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300" w:type="dxa"/>
          </w:tcPr>
          <w:p w14:paraId="04F28EF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16" w:type="dxa"/>
          </w:tcPr>
          <w:p w14:paraId="6864860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</w:t>
            </w:r>
          </w:p>
        </w:tc>
      </w:tr>
      <w:tr w:rsidR="00E828BC" w14:paraId="4B0DFFB6" w14:textId="77777777">
        <w:trPr>
          <w:trHeight w:val="283"/>
        </w:trPr>
        <w:tc>
          <w:tcPr>
            <w:tcW w:w="2620" w:type="dxa"/>
            <w:shd w:val="clear" w:color="auto" w:fill="FFFFFF" w:themeFill="background1"/>
            <w:vAlign w:val="center"/>
          </w:tcPr>
          <w:p w14:paraId="2DB03A0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hospitalId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 w14:paraId="5CAE242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14:paraId="1FAF078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18C0817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716" w:type="dxa"/>
            <w:shd w:val="clear" w:color="auto" w:fill="FFFFFF" w:themeFill="background1"/>
            <w:vAlign w:val="center"/>
          </w:tcPr>
          <w:p w14:paraId="2C336748" w14:textId="77777777" w:rsidR="00E828BC" w:rsidRDefault="00E828BC">
            <w:pPr>
              <w:pStyle w:val="TableParagraph"/>
            </w:pPr>
          </w:p>
        </w:tc>
      </w:tr>
      <w:tr w:rsidR="00E828BC" w14:paraId="47E9299A" w14:textId="77777777">
        <w:trPr>
          <w:trHeight w:val="283"/>
        </w:trPr>
        <w:tc>
          <w:tcPr>
            <w:tcW w:w="2620" w:type="dxa"/>
            <w:shd w:val="clear" w:color="auto" w:fill="FFFFFF" w:themeFill="background1"/>
            <w:vAlign w:val="center"/>
          </w:tcPr>
          <w:p w14:paraId="7317B8B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endDate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 w14:paraId="7015346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467" w:type="dxa"/>
          </w:tcPr>
          <w:p w14:paraId="7887D54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300" w:type="dxa"/>
          </w:tcPr>
          <w:p w14:paraId="0E0E668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16" w:type="dxa"/>
            <w:shd w:val="clear" w:color="auto" w:fill="FFFFFF" w:themeFill="background1"/>
            <w:vAlign w:val="center"/>
          </w:tcPr>
          <w:p w14:paraId="5981140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</w:t>
            </w:r>
          </w:p>
        </w:tc>
      </w:tr>
      <w:tr w:rsidR="00E828BC" w14:paraId="5888E462" w14:textId="77777777">
        <w:trPr>
          <w:trHeight w:val="283"/>
        </w:trPr>
        <w:tc>
          <w:tcPr>
            <w:tcW w:w="2620" w:type="dxa"/>
          </w:tcPr>
          <w:p w14:paraId="56EDDE7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medicalNum</w:t>
            </w:r>
          </w:p>
        </w:tc>
        <w:tc>
          <w:tcPr>
            <w:tcW w:w="1416" w:type="dxa"/>
          </w:tcPr>
          <w:p w14:paraId="7E7CA68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1467" w:type="dxa"/>
          </w:tcPr>
          <w:p w14:paraId="0F0CF8A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7FAB413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16" w:type="dxa"/>
          </w:tcPr>
          <w:p w14:paraId="67F2613A" w14:textId="77777777" w:rsidR="00E828BC" w:rsidRDefault="00E828BC">
            <w:pPr>
              <w:pStyle w:val="TableParagraph"/>
            </w:pPr>
          </w:p>
        </w:tc>
      </w:tr>
      <w:tr w:rsidR="00E828BC" w14:paraId="2E7618B2" w14:textId="77777777">
        <w:trPr>
          <w:trHeight w:val="283"/>
        </w:trPr>
        <w:tc>
          <w:tcPr>
            <w:tcW w:w="2620" w:type="dxa"/>
          </w:tcPr>
          <w:p w14:paraId="16AE562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outPatientNum</w:t>
            </w:r>
          </w:p>
        </w:tc>
        <w:tc>
          <w:tcPr>
            <w:tcW w:w="1416" w:type="dxa"/>
          </w:tcPr>
          <w:p w14:paraId="392CB64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门诊号</w:t>
            </w:r>
          </w:p>
        </w:tc>
        <w:tc>
          <w:tcPr>
            <w:tcW w:w="1467" w:type="dxa"/>
          </w:tcPr>
          <w:p w14:paraId="0359383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10CDF32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16" w:type="dxa"/>
            <w:vAlign w:val="center"/>
          </w:tcPr>
          <w:p w14:paraId="47F57429" w14:textId="77777777" w:rsidR="00E828BC" w:rsidRDefault="00E828BC">
            <w:pPr>
              <w:pStyle w:val="TableParagraph"/>
            </w:pPr>
          </w:p>
        </w:tc>
      </w:tr>
      <w:tr w:rsidR="00E828BC" w14:paraId="206497E9" w14:textId="77777777">
        <w:trPr>
          <w:trHeight w:val="283"/>
        </w:trPr>
        <w:tc>
          <w:tcPr>
            <w:tcW w:w="2620" w:type="dxa"/>
          </w:tcPr>
          <w:p w14:paraId="039E294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medicalBillingNo</w:t>
            </w:r>
          </w:p>
        </w:tc>
        <w:tc>
          <w:tcPr>
            <w:tcW w:w="1416" w:type="dxa"/>
          </w:tcPr>
          <w:p w14:paraId="65A3312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单据号</w:t>
            </w:r>
          </w:p>
        </w:tc>
        <w:tc>
          <w:tcPr>
            <w:tcW w:w="1467" w:type="dxa"/>
          </w:tcPr>
          <w:p w14:paraId="40A0CE1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740F92B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16" w:type="dxa"/>
            <w:vAlign w:val="center"/>
          </w:tcPr>
          <w:p w14:paraId="147D2797" w14:textId="77777777" w:rsidR="00E828BC" w:rsidRDefault="00E828BC">
            <w:pPr>
              <w:pStyle w:val="TableParagraph"/>
            </w:pPr>
          </w:p>
        </w:tc>
      </w:tr>
      <w:tr w:rsidR="00E828BC" w14:paraId="12D7BA36" w14:textId="77777777">
        <w:trPr>
          <w:trHeight w:val="283"/>
        </w:trPr>
        <w:tc>
          <w:tcPr>
            <w:tcW w:w="2620" w:type="dxa"/>
          </w:tcPr>
          <w:p w14:paraId="4E24872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invoiceNo</w:t>
            </w:r>
          </w:p>
        </w:tc>
        <w:tc>
          <w:tcPr>
            <w:tcW w:w="1416" w:type="dxa"/>
          </w:tcPr>
          <w:p w14:paraId="6A60F3B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发票号</w:t>
            </w:r>
          </w:p>
        </w:tc>
        <w:tc>
          <w:tcPr>
            <w:tcW w:w="1467" w:type="dxa"/>
          </w:tcPr>
          <w:p w14:paraId="2473E2C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0CCF672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16" w:type="dxa"/>
            <w:vAlign w:val="center"/>
          </w:tcPr>
          <w:p w14:paraId="0BB3FC03" w14:textId="77777777" w:rsidR="00E828BC" w:rsidRDefault="00E828BC">
            <w:pPr>
              <w:pStyle w:val="TableParagraph"/>
            </w:pPr>
          </w:p>
        </w:tc>
      </w:tr>
      <w:tr w:rsidR="00E828BC" w14:paraId="22DF3F5E" w14:textId="77777777">
        <w:trPr>
          <w:trHeight w:val="283"/>
        </w:trPr>
        <w:tc>
          <w:tcPr>
            <w:tcW w:w="2620" w:type="dxa"/>
          </w:tcPr>
          <w:p w14:paraId="790F692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inHospitalNum</w:t>
            </w:r>
            <w:r>
              <w:rPr>
                <w:rFonts w:hint="eastAsia"/>
              </w:rPr>
              <w:tab/>
            </w:r>
          </w:p>
        </w:tc>
        <w:tc>
          <w:tcPr>
            <w:tcW w:w="1416" w:type="dxa"/>
          </w:tcPr>
          <w:p w14:paraId="5F41FE9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住院号</w:t>
            </w:r>
          </w:p>
        </w:tc>
        <w:tc>
          <w:tcPr>
            <w:tcW w:w="1467" w:type="dxa"/>
          </w:tcPr>
          <w:p w14:paraId="01CFF53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21FE1D9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16" w:type="dxa"/>
            <w:vAlign w:val="center"/>
          </w:tcPr>
          <w:p w14:paraId="2CC1D398" w14:textId="77777777" w:rsidR="00E828BC" w:rsidRDefault="00E828BC">
            <w:pPr>
              <w:pStyle w:val="TableParagraph"/>
            </w:pPr>
          </w:p>
        </w:tc>
      </w:tr>
      <w:tr w:rsidR="00E828BC" w14:paraId="1C912FCC" w14:textId="77777777">
        <w:trPr>
          <w:trHeight w:val="283"/>
        </w:trPr>
        <w:tc>
          <w:tcPr>
            <w:tcW w:w="2620" w:type="dxa"/>
          </w:tcPr>
          <w:p w14:paraId="698EC81F" w14:textId="77777777" w:rsidR="00E828BC" w:rsidRDefault="00FB3A0E">
            <w:pPr>
              <w:pStyle w:val="TableParagraph"/>
            </w:pPr>
            <w:r>
              <w:lastRenderedPageBreak/>
              <w:t>m</w:t>
            </w:r>
            <w:r>
              <w:rPr>
                <w:rFonts w:hint="eastAsia"/>
              </w:rPr>
              <w:t>edical</w:t>
            </w:r>
            <w:r>
              <w:t>CardNum</w:t>
            </w:r>
          </w:p>
        </w:tc>
        <w:tc>
          <w:tcPr>
            <w:tcW w:w="1416" w:type="dxa"/>
          </w:tcPr>
          <w:p w14:paraId="25A0385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就诊卡号</w:t>
            </w:r>
          </w:p>
        </w:tc>
        <w:tc>
          <w:tcPr>
            <w:tcW w:w="1467" w:type="dxa"/>
          </w:tcPr>
          <w:p w14:paraId="0E9E046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String(500)</w:t>
            </w:r>
          </w:p>
        </w:tc>
        <w:tc>
          <w:tcPr>
            <w:tcW w:w="1300" w:type="dxa"/>
          </w:tcPr>
          <w:p w14:paraId="5F1A952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16" w:type="dxa"/>
            <w:vAlign w:val="center"/>
          </w:tcPr>
          <w:p w14:paraId="19D85DBF" w14:textId="77777777" w:rsidR="00E828BC" w:rsidRDefault="00E828BC">
            <w:pPr>
              <w:pStyle w:val="TableParagraph"/>
            </w:pPr>
          </w:p>
        </w:tc>
      </w:tr>
      <w:tr w:rsidR="00E828BC" w14:paraId="560310EA" w14:textId="77777777">
        <w:trPr>
          <w:trHeight w:val="283"/>
        </w:trPr>
        <w:tc>
          <w:tcPr>
            <w:tcW w:w="2620" w:type="dxa"/>
          </w:tcPr>
          <w:p w14:paraId="08E35C8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dataType</w:t>
            </w:r>
          </w:p>
        </w:tc>
        <w:tc>
          <w:tcPr>
            <w:tcW w:w="1416" w:type="dxa"/>
          </w:tcPr>
          <w:p w14:paraId="15629D5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67" w:type="dxa"/>
          </w:tcPr>
          <w:p w14:paraId="0339C4D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int(1)</w:t>
            </w:r>
          </w:p>
        </w:tc>
        <w:tc>
          <w:tcPr>
            <w:tcW w:w="1300" w:type="dxa"/>
          </w:tcPr>
          <w:p w14:paraId="5A41C14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716" w:type="dxa"/>
            <w:vAlign w:val="center"/>
          </w:tcPr>
          <w:p w14:paraId="27A091B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：门诊，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住院</w:t>
            </w:r>
          </w:p>
        </w:tc>
      </w:tr>
      <w:tr w:rsidR="00E828BC" w14:paraId="226DE844" w14:textId="77777777">
        <w:trPr>
          <w:trHeight w:val="283"/>
        </w:trPr>
        <w:tc>
          <w:tcPr>
            <w:tcW w:w="2620" w:type="dxa"/>
          </w:tcPr>
          <w:p w14:paraId="4EACCF6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businessTransaction</w:t>
            </w:r>
          </w:p>
        </w:tc>
        <w:tc>
          <w:tcPr>
            <w:tcW w:w="1416" w:type="dxa"/>
          </w:tcPr>
          <w:p w14:paraId="569C851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业务流水号</w:t>
            </w:r>
          </w:p>
        </w:tc>
        <w:tc>
          <w:tcPr>
            <w:tcW w:w="1467" w:type="dxa"/>
          </w:tcPr>
          <w:p w14:paraId="4DA9CC4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060F416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716" w:type="dxa"/>
            <w:vAlign w:val="center"/>
          </w:tcPr>
          <w:p w14:paraId="124CABF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本次查询流水号</w:t>
            </w:r>
          </w:p>
        </w:tc>
      </w:tr>
      <w:tr w:rsidR="00E828BC" w14:paraId="314848CB" w14:textId="77777777">
        <w:trPr>
          <w:trHeight w:val="283"/>
        </w:trPr>
        <w:tc>
          <w:tcPr>
            <w:tcW w:w="2620" w:type="dxa"/>
          </w:tcPr>
          <w:p w14:paraId="6D7441C1" w14:textId="77777777" w:rsidR="00E828BC" w:rsidRDefault="00FB3A0E">
            <w:pPr>
              <w:pStyle w:val="TableParagraph"/>
            </w:pPr>
            <w:r>
              <w:t>o</w:t>
            </w:r>
            <w:r>
              <w:rPr>
                <w:rFonts w:hint="eastAsia"/>
              </w:rPr>
              <w:t>rganizationCode</w:t>
            </w:r>
          </w:p>
        </w:tc>
        <w:tc>
          <w:tcPr>
            <w:tcW w:w="1416" w:type="dxa"/>
          </w:tcPr>
          <w:p w14:paraId="200B8D2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保险</w:t>
            </w:r>
            <w:r>
              <w:t>公司</w:t>
            </w:r>
            <w:r>
              <w:t>code</w:t>
            </w:r>
          </w:p>
        </w:tc>
        <w:tc>
          <w:tcPr>
            <w:tcW w:w="1467" w:type="dxa"/>
          </w:tcPr>
          <w:p w14:paraId="763253A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03C002A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16" w:type="dxa"/>
            <w:vAlign w:val="center"/>
          </w:tcPr>
          <w:p w14:paraId="78320074" w14:textId="77777777" w:rsidR="00E828BC" w:rsidRDefault="00E828BC">
            <w:pPr>
              <w:pStyle w:val="TableParagraph"/>
            </w:pPr>
          </w:p>
        </w:tc>
      </w:tr>
      <w:tr w:rsidR="00E828BC" w14:paraId="21ACB3FC" w14:textId="77777777">
        <w:trPr>
          <w:trHeight w:val="283"/>
        </w:trPr>
        <w:tc>
          <w:tcPr>
            <w:tcW w:w="2620" w:type="dxa"/>
          </w:tcPr>
          <w:p w14:paraId="3D1D67E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callBackUrl</w:t>
            </w:r>
          </w:p>
        </w:tc>
        <w:tc>
          <w:tcPr>
            <w:tcW w:w="1416" w:type="dxa"/>
          </w:tcPr>
          <w:p w14:paraId="2C276EF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url</w:t>
            </w:r>
          </w:p>
        </w:tc>
        <w:tc>
          <w:tcPr>
            <w:tcW w:w="1467" w:type="dxa"/>
          </w:tcPr>
          <w:p w14:paraId="7FD9E5F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1300" w:type="dxa"/>
          </w:tcPr>
          <w:p w14:paraId="6557C01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716" w:type="dxa"/>
          </w:tcPr>
          <w:p w14:paraId="7272301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数据回传时，访问</w:t>
            </w:r>
            <w:r>
              <w:rPr>
                <w:rFonts w:hint="eastAsia"/>
              </w:rPr>
              <w:t>url</w:t>
            </w:r>
          </w:p>
        </w:tc>
      </w:tr>
    </w:tbl>
    <w:p w14:paraId="7981904D" w14:textId="77777777" w:rsidR="00E828BC" w:rsidRDefault="00FB3A0E">
      <w:pPr>
        <w:pStyle w:val="20"/>
        <w:ind w:left="360" w:firstLineChars="0" w:firstLine="0"/>
        <w:rPr>
          <w:b/>
        </w:rPr>
      </w:pPr>
      <w:proofErr w:type="gramStart"/>
      <w:r>
        <w:rPr>
          <w:rFonts w:hint="eastAsia"/>
          <w:b/>
        </w:rPr>
        <w:t>规则</w:t>
      </w:r>
      <w:r>
        <w:rPr>
          <w:b/>
        </w:rPr>
        <w:t>见</w:t>
      </w:r>
      <w:proofErr w:type="gramEnd"/>
      <w:r>
        <w:rPr>
          <w:b/>
        </w:rPr>
        <w:t>同步接口</w:t>
      </w:r>
    </w:p>
    <w:p w14:paraId="7A89DE4B" w14:textId="77777777" w:rsidR="00E828BC" w:rsidRDefault="00E828BC"/>
    <w:p w14:paraId="1621DB0F" w14:textId="77777777" w:rsidR="00E828BC" w:rsidRDefault="00E828BC"/>
    <w:p w14:paraId="2BDD9303" w14:textId="77777777" w:rsidR="00E828BC" w:rsidRDefault="00FB3A0E">
      <w:pPr>
        <w:pStyle w:val="3"/>
        <w:numPr>
          <w:ilvl w:val="0"/>
          <w:numId w:val="0"/>
        </w:numPr>
      </w:pPr>
      <w:r>
        <w:rPr>
          <w:rFonts w:hint="eastAsia"/>
        </w:rPr>
        <w:t>7.</w:t>
      </w:r>
      <w:r>
        <w:rPr>
          <w:rFonts w:hint="eastAsia"/>
        </w:rPr>
        <w:t>住院、门诊数据回调接口（异步）</w:t>
      </w:r>
    </w:p>
    <w:p w14:paraId="6E5D9548" w14:textId="77777777" w:rsidR="00E828BC" w:rsidRDefault="00FB3A0E">
      <w:pPr>
        <w:ind w:firstLine="420"/>
        <w:rPr>
          <w:szCs w:val="21"/>
        </w:rPr>
      </w:pPr>
      <w:r>
        <w:rPr>
          <w:rFonts w:hint="eastAsia"/>
          <w:szCs w:val="21"/>
        </w:rPr>
        <w:t>此接口用于第三方平台拿到医疗数据后，将医疗数据回传给医疗数据平台；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6BEDBBCF" w14:textId="77777777">
        <w:tc>
          <w:tcPr>
            <w:tcW w:w="8613" w:type="dxa"/>
            <w:gridSpan w:val="2"/>
            <w:shd w:val="clear" w:color="auto" w:fill="FFFF99"/>
          </w:tcPr>
          <w:p w14:paraId="1734D808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  <w:r>
              <w:rPr>
                <w:rFonts w:hint="eastAsia"/>
              </w:rPr>
              <w:t>*.His.callbackMedicalSync</w:t>
            </w:r>
          </w:p>
          <w:p w14:paraId="61505B88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  <w:r>
              <w:rPr>
                <w:rFonts w:hint="eastAsia"/>
              </w:rPr>
              <w:t>callbackMedicalSyncRequest</w:t>
            </w:r>
          </w:p>
          <w:p w14:paraId="62D46C30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t>：</w:t>
            </w:r>
            <w:r>
              <w:rPr>
                <w:rFonts w:hint="eastAsia"/>
              </w:rPr>
              <w:t>callbackMedicalSync</w:t>
            </w:r>
            <w:r>
              <w:t>Response</w:t>
            </w:r>
          </w:p>
          <w:p w14:paraId="0A4749FA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  <w:r>
              <w:rPr>
                <w:rFonts w:hint="eastAsia"/>
              </w:rPr>
              <w:tab/>
            </w:r>
          </w:p>
        </w:tc>
      </w:tr>
      <w:tr w:rsidR="00E828BC" w14:paraId="4BE550DF" w14:textId="77777777">
        <w:tc>
          <w:tcPr>
            <w:tcW w:w="542" w:type="dxa"/>
          </w:tcPr>
          <w:p w14:paraId="1A4AD2B0" w14:textId="77777777" w:rsidR="00E828BC" w:rsidRDefault="00E828BC"/>
        </w:tc>
        <w:tc>
          <w:tcPr>
            <w:tcW w:w="8071" w:type="dxa"/>
          </w:tcPr>
          <w:p w14:paraId="43815F5D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553439D1" w14:textId="77777777" w:rsidR="00E828BC" w:rsidRDefault="00E828BC"/>
          <w:p w14:paraId="4F9AE842" w14:textId="77777777" w:rsidR="00E828BC" w:rsidRDefault="00FB3A0E">
            <w:r>
              <w:t>“</w:t>
            </w:r>
            <w:r>
              <w:rPr>
                <w:rFonts w:hint="eastAsia"/>
              </w:rPr>
              <w:t>source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4CD03F2" w14:textId="77777777" w:rsidR="00E828BC" w:rsidRDefault="00FB3A0E">
            <w:pPr>
              <w:rPr>
                <w:ins w:id="135" w:author="za-wanggang" w:date="2018-07-24T10:57:00Z"/>
              </w:rPr>
            </w:pPr>
            <w:r>
              <w:t>“</w:t>
            </w:r>
            <w:r>
              <w:rPr>
                <w:rFonts w:hint="eastAsia"/>
              </w:rPr>
              <w:t>businessTransaction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HA00000000001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81D17D5" w14:textId="77777777" w:rsidR="00E828BC" w:rsidRDefault="00FB3A0E">
            <w:pPr>
              <w:rPr>
                <w:ins w:id="136" w:author="za-wanggang" w:date="2018-07-24T10:57:00Z"/>
              </w:rPr>
            </w:pPr>
            <w:ins w:id="137" w:author="za-wanggang" w:date="2018-07-24T10:57:00Z">
              <w:r>
                <w:t>“</w:t>
              </w:r>
              <w:r>
                <w:rPr>
                  <w:rFonts w:hint="eastAsia"/>
                </w:rPr>
                <w:t>bizCode</w:t>
              </w:r>
              <w:r>
                <w:t>”</w:t>
              </w:r>
              <w:r>
                <w:rPr>
                  <w:rFonts w:hint="eastAsia"/>
                </w:rPr>
                <w:t>:200,</w:t>
              </w:r>
            </w:ins>
          </w:p>
          <w:p w14:paraId="1F2813B5" w14:textId="77777777" w:rsidR="00E828BC" w:rsidRDefault="00FB3A0E">
            <w:ins w:id="138" w:author="za-wanggang" w:date="2018-07-24T10:57:00Z">
              <w:r>
                <w:t>“</w:t>
              </w:r>
            </w:ins>
            <w:ins w:id="139" w:author="za-wanggang" w:date="2018-07-24T10:58:00Z">
              <w:r>
                <w:rPr>
                  <w:rFonts w:hint="eastAsia"/>
                </w:rPr>
                <w:t>bizMsg</w:t>
              </w:r>
            </w:ins>
            <w:ins w:id="140" w:author="za-wanggang" w:date="2018-07-24T10:57:00Z">
              <w:r>
                <w:t>”</w:t>
              </w:r>
            </w:ins>
            <w:ins w:id="141" w:author="za-wanggang" w:date="2018-07-24T10:58:00Z">
              <w:r>
                <w:rPr>
                  <w:rFonts w:hint="eastAsia"/>
                </w:rPr>
                <w:t>:</w:t>
              </w:r>
              <w:r>
                <w:t>”</w:t>
              </w:r>
              <w:r>
                <w:rPr>
                  <w:rFonts w:hint="eastAsia"/>
                </w:rPr>
                <w:t>成功</w:t>
              </w:r>
              <w:proofErr w:type="gramStart"/>
              <w:r>
                <w:t>”</w:t>
              </w:r>
              <w:proofErr w:type="gramEnd"/>
              <w:r>
                <w:rPr>
                  <w:rFonts w:hint="eastAsia"/>
                </w:rPr>
                <w:t>,</w:t>
              </w:r>
            </w:ins>
          </w:p>
          <w:p w14:paraId="5F88CB9D" w14:textId="77777777" w:rsidR="00E828BC" w:rsidRDefault="00FB3A0E">
            <w:r>
              <w:t>“</w:t>
            </w:r>
            <w:r>
              <w:rPr>
                <w:rFonts w:hint="eastAsia"/>
              </w:rPr>
              <w:t>medicalInfo</w:t>
            </w:r>
            <w:r>
              <w:t>”</w:t>
            </w:r>
            <w:r>
              <w:rPr>
                <w:rFonts w:hint="eastAsia"/>
              </w:rPr>
              <w:t>: [</w:t>
            </w:r>
            <w:bookmarkStart w:id="142" w:name="OLE_LINK2"/>
          </w:p>
          <w:p w14:paraId="1DF81D1B" w14:textId="77777777" w:rsidR="00E828BC" w:rsidRDefault="00FB3A0E">
            <w:r>
              <w:rPr>
                <w:rFonts w:hint="eastAsia"/>
              </w:rPr>
              <w:tab/>
              <w:t>{</w:t>
            </w:r>
          </w:p>
          <w:p w14:paraId="52814AD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"medicalNum":"</w:t>
            </w:r>
            <w:r>
              <w:rPr>
                <w:rFonts w:hint="eastAsia"/>
              </w:rPr>
              <w:t>就诊流水号</w:t>
            </w:r>
            <w:r>
              <w:rPr>
                <w:rFonts w:hint="eastAsia"/>
              </w:rPr>
              <w:t>"</w:t>
            </w:r>
          </w:p>
          <w:p w14:paraId="4520A5C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"medicalBillingNo":"</w:t>
            </w:r>
            <w:r>
              <w:rPr>
                <w:rFonts w:hint="eastAsia"/>
              </w:rPr>
              <w:t>单据号</w:t>
            </w:r>
            <w:r>
              <w:rPr>
                <w:rFonts w:hint="eastAsia"/>
              </w:rPr>
              <w:t>"</w:t>
            </w:r>
          </w:p>
          <w:p w14:paraId="1085437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"updatedBy":"</w:t>
            </w:r>
            <w:r>
              <w:rPr>
                <w:rFonts w:hint="eastAsia"/>
              </w:rPr>
              <w:t>经办人</w:t>
            </w:r>
            <w:r>
              <w:rPr>
                <w:rFonts w:hint="eastAsia"/>
              </w:rPr>
              <w:t>"</w:t>
            </w:r>
          </w:p>
          <w:p w14:paraId="637A53E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66F24BD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"invoiceList":[</w:t>
            </w:r>
          </w:p>
          <w:p w14:paraId="78545F6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57DCECA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"selfFeeTotalAmount":"</w:t>
            </w:r>
            <w:r>
              <w:rPr>
                <w:rFonts w:hint="eastAsia"/>
              </w:rPr>
              <w:t>自费总额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非商业保险</w:t>
            </w:r>
            <w:r>
              <w:rPr>
                <w:rFonts w:hint="eastAsia"/>
              </w:rPr>
              <w:t>)",</w:t>
            </w:r>
          </w:p>
          <w:p w14:paraId="516E99D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"selfPayTotalAmount":"</w:t>
            </w:r>
            <w:r>
              <w:rPr>
                <w:rFonts w:hint="eastAsia"/>
              </w:rPr>
              <w:t>自理总额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目录内自负比例部分</w:t>
            </w:r>
            <w:r>
              <w:rPr>
                <w:rFonts w:hint="eastAsia"/>
              </w:rPr>
              <w:t>)",</w:t>
            </w:r>
          </w:p>
          <w:p w14:paraId="1B11375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"inInsureMoney":"</w:t>
            </w:r>
            <w:r>
              <w:rPr>
                <w:rFonts w:hint="eastAsia"/>
              </w:rPr>
              <w:t>符合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保费用</w:t>
            </w:r>
            <w:r>
              <w:rPr>
                <w:rFonts w:hint="eastAsia"/>
              </w:rPr>
              <w:t>",</w:t>
            </w:r>
          </w:p>
          <w:p w14:paraId="7E848A5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3DBD5E3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"medicalItemCatList":[</w:t>
            </w:r>
          </w:p>
          <w:p w14:paraId="24D3450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580D205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"medicalItemCat":"</w:t>
            </w:r>
            <w:r>
              <w:rPr>
                <w:rFonts w:hint="eastAsia"/>
              </w:rPr>
              <w:t>项目类别</w:t>
            </w:r>
            <w:r>
              <w:rPr>
                <w:rFonts w:hint="eastAsia"/>
              </w:rPr>
              <w:t>",</w:t>
            </w:r>
          </w:p>
          <w:p w14:paraId="0A9DDBC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"amount":"</w:t>
            </w:r>
            <w:r>
              <w:rPr>
                <w:rFonts w:hint="eastAsia"/>
              </w:rPr>
              <w:t>项目金额</w:t>
            </w:r>
            <w:r>
              <w:rPr>
                <w:rFonts w:hint="eastAsia"/>
              </w:rPr>
              <w:t>"</w:t>
            </w:r>
          </w:p>
          <w:p w14:paraId="65045F8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73D13413" w14:textId="77777777" w:rsidR="00E828BC" w:rsidRDefault="00FB3A0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feeList": [</w:t>
            </w:r>
          </w:p>
          <w:p w14:paraId="3BC7B70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77C5B11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"prescriptionNo": "</w:t>
            </w:r>
            <w:r>
              <w:rPr>
                <w:rFonts w:hint="eastAsia"/>
              </w:rPr>
              <w:t>处方号</w:t>
            </w:r>
            <w:r>
              <w:rPr>
                <w:rFonts w:hint="eastAsia"/>
              </w:rPr>
              <w:t>",</w:t>
            </w:r>
          </w:p>
          <w:p w14:paraId="762834A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"feeDetailNo": "</w:t>
            </w:r>
            <w:r>
              <w:rPr>
                <w:rFonts w:hint="eastAsia"/>
              </w:rPr>
              <w:t>明细序号</w:t>
            </w:r>
            <w:r>
              <w:rPr>
                <w:rFonts w:hint="eastAsia"/>
              </w:rPr>
              <w:t>",</w:t>
            </w:r>
          </w:p>
          <w:p w14:paraId="7F7978A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 xml:space="preserve">                </w:t>
            </w:r>
          </w:p>
          <w:p w14:paraId="7215CA1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</w:t>
            </w:r>
          </w:p>
          <w:p w14:paraId="48F6120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231F136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7A3917D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</w:t>
            </w:r>
          </w:p>
          <w:p w14:paraId="7B5535E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0F01B6D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4FCEFF9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32FF5E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</w:t>
            </w:r>
          </w:p>
          <w:p w14:paraId="71F9AC0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{}</w:t>
            </w:r>
          </w:p>
          <w:p w14:paraId="1248A3B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],</w:t>
            </w:r>
          </w:p>
          <w:p w14:paraId="07BC849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"diseaseList": [</w:t>
            </w:r>
          </w:p>
          <w:p w14:paraId="663631D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4822374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"code": "</w:t>
            </w:r>
            <w:r>
              <w:rPr>
                <w:rFonts w:hint="eastAsia"/>
              </w:rPr>
              <w:t>疾病代码</w:t>
            </w:r>
            <w:r>
              <w:rPr>
                <w:rFonts w:hint="eastAsia"/>
              </w:rPr>
              <w:t>",</w:t>
            </w:r>
          </w:p>
          <w:p w14:paraId="63AE9D0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"ICD": "</w:t>
            </w:r>
            <w:r>
              <w:rPr>
                <w:rFonts w:hint="eastAsia"/>
              </w:rPr>
              <w:t>疾病</w:t>
            </w:r>
            <w:r>
              <w:rPr>
                <w:rFonts w:hint="eastAsia"/>
              </w:rPr>
              <w:t>ICD",</w:t>
            </w:r>
          </w:p>
          <w:p w14:paraId="3CCA8B9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name": "</w:t>
            </w:r>
            <w:r>
              <w:rPr>
                <w:rFonts w:hint="eastAsia"/>
              </w:rPr>
              <w:t>疾病名称</w:t>
            </w:r>
            <w:r>
              <w:rPr>
                <w:rFonts w:hint="eastAsia"/>
              </w:rPr>
              <w:t>",</w:t>
            </w:r>
          </w:p>
          <w:p w14:paraId="4159808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"description": "</w:t>
            </w:r>
            <w:r>
              <w:rPr>
                <w:rFonts w:hint="eastAsia"/>
              </w:rPr>
              <w:t>疾病描述</w:t>
            </w:r>
            <w:r>
              <w:rPr>
                <w:rFonts w:hint="eastAsia"/>
              </w:rPr>
              <w:t>"</w:t>
            </w:r>
          </w:p>
          <w:p w14:paraId="21A4E47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</w:t>
            </w:r>
          </w:p>
          <w:p w14:paraId="4DDD2A6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{}</w:t>
            </w:r>
          </w:p>
          <w:p w14:paraId="38B1943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0F8F6B5B" w14:textId="77777777" w:rsidR="00E828BC" w:rsidRDefault="00FB3A0E">
            <w:r>
              <w:rPr>
                <w:rFonts w:hint="eastAsia"/>
              </w:rPr>
              <w:tab/>
              <w:t>}</w:t>
            </w:r>
          </w:p>
          <w:p w14:paraId="0C163B15" w14:textId="77777777" w:rsidR="00E828BC" w:rsidRDefault="00FB3A0E">
            <w:r>
              <w:rPr>
                <w:rFonts w:hint="eastAsia"/>
              </w:rPr>
              <w:t>]</w:t>
            </w:r>
          </w:p>
        </w:tc>
        <w:bookmarkEnd w:id="142"/>
      </w:tr>
      <w:tr w:rsidR="00E828BC" w14:paraId="08963ED9" w14:textId="77777777">
        <w:tc>
          <w:tcPr>
            <w:tcW w:w="542" w:type="dxa"/>
          </w:tcPr>
          <w:p w14:paraId="375C565A" w14:textId="77777777" w:rsidR="00E828BC" w:rsidRDefault="00E828BC"/>
        </w:tc>
        <w:tc>
          <w:tcPr>
            <w:tcW w:w="8071" w:type="dxa"/>
          </w:tcPr>
          <w:p w14:paraId="6C697E47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261E63DA" w14:textId="77777777" w:rsidR="00E828BC" w:rsidRDefault="00FB3A0E">
            <w:r>
              <w:rPr>
                <w:rFonts w:hint="eastAsia"/>
              </w:rPr>
              <w:t>{</w:t>
            </w:r>
          </w:p>
          <w:p w14:paraId="76E977FC" w14:textId="77777777" w:rsidR="00E828BC" w:rsidRDefault="00FB3A0E">
            <w:r>
              <w:rPr>
                <w:rFonts w:hint="eastAsia"/>
              </w:rPr>
              <w:t>Value:</w:t>
            </w:r>
            <w:r>
              <w:rPr>
                <w:rFonts w:hint="eastAsia"/>
              </w:rPr>
              <w:t>应答成功</w:t>
            </w:r>
          </w:p>
          <w:p w14:paraId="75ACFDEC" w14:textId="77777777" w:rsidR="00E828BC" w:rsidRDefault="00FB3A0E">
            <w:r>
              <w:rPr>
                <w:rFonts w:hint="eastAsia"/>
              </w:rPr>
              <w:t>}</w:t>
            </w:r>
          </w:p>
        </w:tc>
      </w:tr>
    </w:tbl>
    <w:p w14:paraId="06F5C4E8" w14:textId="77777777" w:rsidR="00E828BC" w:rsidRDefault="00E828BC">
      <w:pPr>
        <w:ind w:firstLine="420"/>
        <w:rPr>
          <w:szCs w:val="21"/>
        </w:rPr>
      </w:pP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6"/>
        <w:gridCol w:w="1834"/>
        <w:gridCol w:w="1195"/>
        <w:gridCol w:w="1190"/>
        <w:gridCol w:w="1210"/>
        <w:gridCol w:w="1606"/>
      </w:tblGrid>
      <w:tr w:rsidR="00E828BC" w14:paraId="5DB69C1E" w14:textId="77777777">
        <w:trPr>
          <w:trHeight w:val="284"/>
        </w:trPr>
        <w:tc>
          <w:tcPr>
            <w:tcW w:w="1486" w:type="dxa"/>
            <w:shd w:val="clear" w:color="auto" w:fill="D9D9D9" w:themeFill="background1" w:themeFillShade="D9"/>
          </w:tcPr>
          <w:p w14:paraId="1D8FA2FE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2A6CB24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27003CF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190" w:type="dxa"/>
            <w:shd w:val="clear" w:color="auto" w:fill="D9D9D9" w:themeFill="background1" w:themeFillShade="D9"/>
          </w:tcPr>
          <w:p w14:paraId="4F307EA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210" w:type="dxa"/>
            <w:shd w:val="clear" w:color="auto" w:fill="D9D9D9" w:themeFill="background1" w:themeFillShade="D9"/>
          </w:tcPr>
          <w:p w14:paraId="127827E9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字段适用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14:paraId="269FDB8E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20463B30" w14:textId="77777777">
        <w:trPr>
          <w:trHeight w:val="284"/>
        </w:trPr>
        <w:tc>
          <w:tcPr>
            <w:tcW w:w="1486" w:type="dxa"/>
          </w:tcPr>
          <w:p w14:paraId="41901A51" w14:textId="77777777" w:rsidR="00E828BC" w:rsidRDefault="00FB3A0E">
            <w:pPr>
              <w:pStyle w:val="TableParagraph"/>
            </w:pPr>
            <w:bookmarkStart w:id="143" w:name="OLE_LINK3" w:colFirst="2" w:colLast="2"/>
            <w:r>
              <w:rPr>
                <w:rFonts w:hint="eastAsia"/>
              </w:rPr>
              <w:t>source</w:t>
            </w:r>
            <w:r>
              <w:commentReference w:id="144"/>
            </w:r>
          </w:p>
        </w:tc>
        <w:tc>
          <w:tcPr>
            <w:tcW w:w="1834" w:type="dxa"/>
          </w:tcPr>
          <w:p w14:paraId="504E731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1195" w:type="dxa"/>
          </w:tcPr>
          <w:p w14:paraId="6CA1EEC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190" w:type="dxa"/>
          </w:tcPr>
          <w:p w14:paraId="1B5235B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210" w:type="dxa"/>
            <w:vAlign w:val="center"/>
          </w:tcPr>
          <w:p w14:paraId="3BE28245" w14:textId="77777777" w:rsidR="00E828BC" w:rsidRDefault="00FB3A0E">
            <w:pPr>
              <w:pStyle w:val="TableParagraph"/>
              <w:jc w:val="both"/>
            </w:pPr>
            <w:r>
              <w:rPr>
                <w:rFonts w:hint="eastAsia"/>
              </w:rPr>
              <w:t>通用</w:t>
            </w:r>
          </w:p>
        </w:tc>
        <w:tc>
          <w:tcPr>
            <w:tcW w:w="1606" w:type="dxa"/>
          </w:tcPr>
          <w:p w14:paraId="7BAC690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由</w:t>
            </w:r>
            <w:proofErr w:type="gramStart"/>
            <w:r>
              <w:rPr>
                <w:rFonts w:hint="eastAsia"/>
              </w:rPr>
              <w:t>众安提供</w:t>
            </w:r>
            <w:proofErr w:type="gramEnd"/>
          </w:p>
        </w:tc>
      </w:tr>
      <w:bookmarkEnd w:id="143"/>
      <w:tr w:rsidR="00E828BC" w14:paraId="0C5AEF6A" w14:textId="77777777">
        <w:trPr>
          <w:trHeight w:val="90"/>
        </w:trPr>
        <w:tc>
          <w:tcPr>
            <w:tcW w:w="1486" w:type="dxa"/>
          </w:tcPr>
          <w:p w14:paraId="41596DD7" w14:textId="77777777" w:rsidR="00E828BC" w:rsidRDefault="00FB3A0E">
            <w:pPr>
              <w:pStyle w:val="TableParagraph"/>
              <w:rPr>
                <w:highlight w:val="green"/>
              </w:rPr>
            </w:pPr>
            <w:r>
              <w:rPr>
                <w:rFonts w:hint="eastAsia"/>
              </w:rPr>
              <w:t>businessTransaction</w:t>
            </w:r>
          </w:p>
        </w:tc>
        <w:tc>
          <w:tcPr>
            <w:tcW w:w="1834" w:type="dxa"/>
            <w:shd w:val="clear" w:color="auto" w:fill="FFFF00"/>
          </w:tcPr>
          <w:p w14:paraId="1ED79CEF" w14:textId="77777777" w:rsidR="00E828BC" w:rsidRDefault="00FB3A0E">
            <w:pPr>
              <w:pStyle w:val="TableParagraph"/>
              <w:rPr>
                <w:rStyle w:val="ac"/>
              </w:rPr>
            </w:pPr>
            <w:r>
              <w:rPr>
                <w:rFonts w:hint="eastAsia"/>
              </w:rPr>
              <w:t>业务流水号</w:t>
            </w:r>
          </w:p>
        </w:tc>
        <w:tc>
          <w:tcPr>
            <w:tcW w:w="1195" w:type="dxa"/>
          </w:tcPr>
          <w:p w14:paraId="50AC4FC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190" w:type="dxa"/>
          </w:tcPr>
          <w:p w14:paraId="7D7D1553" w14:textId="77777777" w:rsidR="00E828BC" w:rsidRDefault="00FB3A0E">
            <w:pPr>
              <w:pStyle w:val="TableParagraph"/>
              <w:rPr>
                <w:highlight w:val="green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210" w:type="dxa"/>
            <w:vAlign w:val="center"/>
          </w:tcPr>
          <w:p w14:paraId="42A80C69" w14:textId="77777777" w:rsidR="00E828BC" w:rsidRDefault="00FB3A0E">
            <w:pPr>
              <w:pStyle w:val="TableParagraph"/>
              <w:jc w:val="both"/>
            </w:pPr>
            <w:r>
              <w:rPr>
                <w:rFonts w:hint="eastAsia"/>
              </w:rPr>
              <w:t>通用</w:t>
            </w:r>
          </w:p>
        </w:tc>
        <w:tc>
          <w:tcPr>
            <w:tcW w:w="1606" w:type="dxa"/>
          </w:tcPr>
          <w:p w14:paraId="43F0EA5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入参的业务流水号原样返回</w:t>
            </w:r>
          </w:p>
        </w:tc>
      </w:tr>
      <w:tr w:rsidR="00E828BC" w14:paraId="64580487" w14:textId="77777777">
        <w:trPr>
          <w:trHeight w:val="90"/>
          <w:ins w:id="145" w:author="za-wanggang" w:date="2018-07-23T11:45:00Z"/>
        </w:trPr>
        <w:tc>
          <w:tcPr>
            <w:tcW w:w="1486" w:type="dxa"/>
          </w:tcPr>
          <w:p w14:paraId="179F66E3" w14:textId="77777777" w:rsidR="00E828BC" w:rsidRDefault="00FB3A0E">
            <w:pPr>
              <w:pStyle w:val="TableParagraph"/>
              <w:rPr>
                <w:ins w:id="146" w:author="za-wanggang" w:date="2018-07-23T11:45:00Z"/>
              </w:rPr>
            </w:pPr>
            <w:ins w:id="147" w:author="za-wanggang" w:date="2018-07-23T12:28:00Z"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HYPERLINK \l "_</w:instrText>
              </w:r>
              <w:r>
                <w:rPr>
                  <w:rFonts w:hint="eastAsia"/>
                </w:rPr>
                <w:instrText>返回码说明</w:instrText>
              </w:r>
              <w:r>
                <w:rPr>
                  <w:rFonts w:hint="eastAsia"/>
                </w:rPr>
                <w:instrText xml:space="preserve">"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Style w:val="ac"/>
                  <w:rFonts w:hint="eastAsia"/>
                </w:rPr>
                <w:t>bizCode</w:t>
              </w:r>
              <w:r>
                <w:rPr>
                  <w:rFonts w:hint="eastAsia"/>
                </w:rPr>
                <w:fldChar w:fldCharType="end"/>
              </w:r>
            </w:ins>
          </w:p>
        </w:tc>
        <w:tc>
          <w:tcPr>
            <w:tcW w:w="1834" w:type="dxa"/>
            <w:shd w:val="clear" w:color="auto" w:fill="FFFF00"/>
          </w:tcPr>
          <w:p w14:paraId="593AE0D7" w14:textId="77777777" w:rsidR="00E828BC" w:rsidRDefault="00FB3A0E">
            <w:pPr>
              <w:pStyle w:val="TableParagraph"/>
              <w:rPr>
                <w:ins w:id="148" w:author="za-wanggang" w:date="2018-07-23T11:45:00Z"/>
              </w:rPr>
            </w:pPr>
            <w:ins w:id="149" w:author="za-wanggang" w:date="2018-07-23T11:54:00Z">
              <w:r>
                <w:rPr>
                  <w:rFonts w:hint="eastAsia"/>
                </w:rPr>
                <w:t>返回码</w:t>
              </w:r>
            </w:ins>
          </w:p>
        </w:tc>
        <w:tc>
          <w:tcPr>
            <w:tcW w:w="1195" w:type="dxa"/>
          </w:tcPr>
          <w:p w14:paraId="42D071CB" w14:textId="77777777" w:rsidR="00E828BC" w:rsidRDefault="00FB3A0E">
            <w:pPr>
              <w:pStyle w:val="TableParagraph"/>
              <w:rPr>
                <w:ins w:id="150" w:author="za-wanggang" w:date="2018-07-23T11:45:00Z"/>
              </w:rPr>
            </w:pPr>
            <w:ins w:id="151" w:author="za-wanggang" w:date="2018-07-23T11:47:00Z">
              <w:r>
                <w:rPr>
                  <w:rFonts w:hint="eastAsia"/>
                </w:rPr>
                <w:t>String(</w:t>
              </w:r>
            </w:ins>
            <w:ins w:id="152" w:author="za-wanggang" w:date="2018-07-23T11:54:00Z">
              <w:r>
                <w:rPr>
                  <w:rFonts w:hint="eastAsia"/>
                </w:rPr>
                <w:t>1</w:t>
              </w:r>
            </w:ins>
            <w:ins w:id="153" w:author="za-wanggang" w:date="2018-07-23T11:47:00Z">
              <w:r>
                <w:rPr>
                  <w:rFonts w:hint="eastAsia"/>
                </w:rPr>
                <w:t>0)</w:t>
              </w:r>
            </w:ins>
          </w:p>
        </w:tc>
        <w:tc>
          <w:tcPr>
            <w:tcW w:w="1190" w:type="dxa"/>
          </w:tcPr>
          <w:p w14:paraId="51AA62D8" w14:textId="77777777" w:rsidR="00E828BC" w:rsidRDefault="00FB3A0E">
            <w:pPr>
              <w:pStyle w:val="TableParagraph"/>
              <w:rPr>
                <w:ins w:id="154" w:author="za-wanggang" w:date="2018-07-23T11:45:00Z"/>
              </w:rPr>
            </w:pPr>
            <w:ins w:id="155" w:author="za-wanggang" w:date="2018-07-23T11:54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1210" w:type="dxa"/>
            <w:vAlign w:val="center"/>
          </w:tcPr>
          <w:p w14:paraId="109EDA1B" w14:textId="77777777" w:rsidR="00E828BC" w:rsidRDefault="00FB3A0E">
            <w:pPr>
              <w:pStyle w:val="TableParagraph"/>
              <w:jc w:val="both"/>
              <w:rPr>
                <w:ins w:id="156" w:author="za-wanggang" w:date="2018-07-23T11:45:00Z"/>
              </w:rPr>
            </w:pPr>
            <w:ins w:id="157" w:author="za-wanggang" w:date="2018-07-23T11:47:00Z">
              <w:r>
                <w:rPr>
                  <w:rFonts w:hint="eastAsia"/>
                </w:rPr>
                <w:t>通用</w:t>
              </w:r>
            </w:ins>
          </w:p>
        </w:tc>
        <w:tc>
          <w:tcPr>
            <w:tcW w:w="1606" w:type="dxa"/>
          </w:tcPr>
          <w:p w14:paraId="3921E4EC" w14:textId="77777777" w:rsidR="00E828BC" w:rsidRDefault="00FB3A0E">
            <w:pPr>
              <w:pStyle w:val="TableParagraph"/>
              <w:rPr>
                <w:ins w:id="158" w:author="za-wanggang" w:date="2018-07-23T11:45:00Z"/>
              </w:rPr>
            </w:pPr>
            <w:ins w:id="159" w:author="za-wanggang" w:date="2018-07-23T12:28:00Z">
              <w:r>
                <w:rPr>
                  <w:rFonts w:hint="eastAsia"/>
                </w:rPr>
                <w:t>若未查询到数据</w:t>
              </w:r>
            </w:ins>
            <w:ins w:id="160" w:author="za-wanggang" w:date="2018-07-23T12:29:00Z">
              <w:r>
                <w:rPr>
                  <w:rFonts w:hint="eastAsia"/>
                </w:rPr>
                <w:t>返回码为</w:t>
              </w:r>
              <w:r>
                <w:rPr>
                  <w:rFonts w:ascii="黑体" w:eastAsia="黑体" w:hAnsi="黑体" w:hint="eastAsia"/>
                </w:rPr>
                <w:t>1006</w:t>
              </w:r>
            </w:ins>
          </w:p>
        </w:tc>
      </w:tr>
      <w:tr w:rsidR="00E828BC" w14:paraId="0579FEB2" w14:textId="77777777">
        <w:trPr>
          <w:trHeight w:val="90"/>
          <w:ins w:id="161" w:author="za-wanggang" w:date="2018-07-23T11:34:00Z"/>
        </w:trPr>
        <w:tc>
          <w:tcPr>
            <w:tcW w:w="1486" w:type="dxa"/>
          </w:tcPr>
          <w:p w14:paraId="1FB2A43C" w14:textId="77777777" w:rsidR="00E828BC" w:rsidRDefault="00FB3A0E">
            <w:pPr>
              <w:pStyle w:val="TableParagraph"/>
              <w:rPr>
                <w:ins w:id="162" w:author="za-wanggang" w:date="2018-07-23T11:34:00Z"/>
              </w:rPr>
            </w:pPr>
            <w:ins w:id="163" w:author="za-wanggang" w:date="2018-07-23T11:54:00Z">
              <w:r>
                <w:rPr>
                  <w:rFonts w:hint="eastAsia"/>
                </w:rPr>
                <w:t>bizMsg</w:t>
              </w:r>
            </w:ins>
          </w:p>
        </w:tc>
        <w:tc>
          <w:tcPr>
            <w:tcW w:w="1834" w:type="dxa"/>
            <w:shd w:val="clear" w:color="auto" w:fill="FFFF00"/>
          </w:tcPr>
          <w:p w14:paraId="23534892" w14:textId="77777777" w:rsidR="00E828BC" w:rsidRDefault="00FB3A0E" w:rsidP="00E828BC">
            <w:pPr>
              <w:pStyle w:val="TableParagraph"/>
              <w:ind w:left="0"/>
              <w:rPr>
                <w:ins w:id="164" w:author="za-wanggang" w:date="2018-07-23T11:34:00Z"/>
              </w:rPr>
              <w:pPrChange w:id="165" w:author="za-wanggang" w:date="2018-07-23T11:34:00Z">
                <w:pPr>
                  <w:pStyle w:val="TableParagraph"/>
                </w:pPr>
              </w:pPrChange>
            </w:pPr>
            <w:ins w:id="166" w:author="za-wanggang" w:date="2018-07-23T11:54:00Z">
              <w:r>
                <w:rPr>
                  <w:rFonts w:hint="eastAsia"/>
                </w:rPr>
                <w:t>提示信息</w:t>
              </w:r>
            </w:ins>
          </w:p>
        </w:tc>
        <w:tc>
          <w:tcPr>
            <w:tcW w:w="1195" w:type="dxa"/>
          </w:tcPr>
          <w:p w14:paraId="4D13DA69" w14:textId="77777777" w:rsidR="00E828BC" w:rsidRDefault="00FB3A0E">
            <w:pPr>
              <w:pStyle w:val="TableParagraph"/>
              <w:rPr>
                <w:ins w:id="167" w:author="za-wanggang" w:date="2018-07-23T11:34:00Z"/>
              </w:rPr>
            </w:pPr>
            <w:ins w:id="168" w:author="za-wanggang" w:date="2018-07-23T11:44:00Z">
              <w:r>
                <w:rPr>
                  <w:rFonts w:hint="eastAsia"/>
                </w:rPr>
                <w:t>String</w:t>
              </w:r>
            </w:ins>
            <w:ins w:id="169" w:author="za-wanggang" w:date="2018-07-23T11:47:00Z">
              <w:r>
                <w:rPr>
                  <w:rFonts w:hint="eastAsia"/>
                </w:rPr>
                <w:t>（</w:t>
              </w:r>
            </w:ins>
            <w:ins w:id="170" w:author="za-wanggang" w:date="2018-07-23T11:54:00Z">
              <w:r>
                <w:rPr>
                  <w:rFonts w:hint="eastAsia"/>
                </w:rPr>
                <w:t>5</w:t>
              </w:r>
            </w:ins>
            <w:ins w:id="171" w:author="za-wanggang" w:date="2018-07-23T11:48:00Z">
              <w:r>
                <w:rPr>
                  <w:rFonts w:hint="eastAsia"/>
                </w:rPr>
                <w:t>0</w:t>
              </w:r>
            </w:ins>
            <w:ins w:id="172" w:author="za-wanggang" w:date="2018-07-23T11:47:00Z"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1190" w:type="dxa"/>
          </w:tcPr>
          <w:p w14:paraId="0DAED207" w14:textId="77777777" w:rsidR="00E828BC" w:rsidRDefault="00FB3A0E">
            <w:pPr>
              <w:pStyle w:val="TableParagraph"/>
              <w:rPr>
                <w:ins w:id="173" w:author="za-wanggang" w:date="2018-07-23T11:34:00Z"/>
              </w:rPr>
            </w:pPr>
            <w:ins w:id="174" w:author="za-wanggang" w:date="2018-07-23T11:55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1210" w:type="dxa"/>
            <w:vAlign w:val="center"/>
          </w:tcPr>
          <w:p w14:paraId="06BC0EE5" w14:textId="77777777" w:rsidR="00E828BC" w:rsidRDefault="00FB3A0E">
            <w:pPr>
              <w:pStyle w:val="TableParagraph"/>
              <w:jc w:val="both"/>
              <w:rPr>
                <w:ins w:id="175" w:author="za-wanggang" w:date="2018-07-23T11:34:00Z"/>
              </w:rPr>
            </w:pPr>
            <w:ins w:id="176" w:author="za-wanggang" w:date="2018-07-23T11:44:00Z">
              <w:r>
                <w:rPr>
                  <w:rFonts w:hint="eastAsia"/>
                </w:rPr>
                <w:t>通用</w:t>
              </w:r>
            </w:ins>
          </w:p>
        </w:tc>
        <w:tc>
          <w:tcPr>
            <w:tcW w:w="1606" w:type="dxa"/>
          </w:tcPr>
          <w:p w14:paraId="77940B14" w14:textId="77777777" w:rsidR="00E828BC" w:rsidRDefault="00E828BC">
            <w:pPr>
              <w:pStyle w:val="TableParagraph"/>
              <w:rPr>
                <w:ins w:id="177" w:author="za-wanggang" w:date="2018-07-23T11:34:00Z"/>
              </w:rPr>
            </w:pPr>
          </w:p>
        </w:tc>
      </w:tr>
      <w:tr w:rsidR="00E828BC" w14:paraId="673C064A" w14:textId="77777777">
        <w:trPr>
          <w:trHeight w:val="90"/>
        </w:trPr>
        <w:tc>
          <w:tcPr>
            <w:tcW w:w="1486" w:type="dxa"/>
            <w:vAlign w:val="center"/>
          </w:tcPr>
          <w:p w14:paraId="342CB307" w14:textId="77777777" w:rsidR="00E828BC" w:rsidRDefault="00FB3A0E">
            <w:pPr>
              <w:pStyle w:val="TableParagraph"/>
              <w:jc w:val="center"/>
            </w:pPr>
            <w:r>
              <w:rPr>
                <w:rFonts w:hint="eastAsia"/>
              </w:rPr>
              <w:t>medicalInfo</w:t>
            </w:r>
          </w:p>
        </w:tc>
        <w:tc>
          <w:tcPr>
            <w:tcW w:w="1834" w:type="dxa"/>
            <w:shd w:val="clear" w:color="auto" w:fill="FFFF00"/>
            <w:vAlign w:val="center"/>
          </w:tcPr>
          <w:p w14:paraId="31DCEE82" w14:textId="77777777" w:rsidR="00E828BC" w:rsidRDefault="00FB3A0E">
            <w:pPr>
              <w:pStyle w:val="TableParagraph"/>
              <w:jc w:val="center"/>
            </w:pPr>
            <w:r>
              <w:rPr>
                <w:rFonts w:hint="eastAsia"/>
              </w:rPr>
              <w:t>医疗信息</w:t>
            </w:r>
          </w:p>
          <w:p w14:paraId="03B6B856" w14:textId="77777777" w:rsidR="00E828BC" w:rsidRDefault="00FB3A0E">
            <w:pPr>
              <w:pStyle w:val="TableParagraph"/>
              <w:jc w:val="center"/>
            </w:pPr>
            <w:hyperlink w:anchor="门诊入参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门诊入参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  <w:p w14:paraId="13CA7D2F" w14:textId="77777777" w:rsidR="00E828BC" w:rsidRDefault="00FB3A0E">
            <w:pPr>
              <w:pStyle w:val="TableParagraph"/>
              <w:jc w:val="center"/>
            </w:pPr>
            <w:hyperlink w:anchor="住院入参" w:history="1">
              <w:r>
                <w:rPr>
                  <w:rStyle w:val="ac"/>
                  <w:rFonts w:hint="eastAsia"/>
                </w:rPr>
                <w:t>&lt;</w:t>
              </w:r>
              <w:r>
                <w:rPr>
                  <w:rStyle w:val="ac"/>
                  <w:rFonts w:hint="eastAsia"/>
                </w:rPr>
                <w:t>住院入参</w:t>
              </w:r>
              <w:r>
                <w:rPr>
                  <w:rStyle w:val="ac"/>
                  <w:rFonts w:hint="eastAsia"/>
                </w:rPr>
                <w:t>&gt;</w:t>
              </w:r>
            </w:hyperlink>
          </w:p>
        </w:tc>
        <w:tc>
          <w:tcPr>
            <w:tcW w:w="1195" w:type="dxa"/>
            <w:vAlign w:val="center"/>
          </w:tcPr>
          <w:p w14:paraId="5A31218E" w14:textId="77777777" w:rsidR="00E828BC" w:rsidRDefault="00E828BC">
            <w:pPr>
              <w:pStyle w:val="TableParagraph"/>
              <w:jc w:val="center"/>
            </w:pPr>
          </w:p>
        </w:tc>
        <w:tc>
          <w:tcPr>
            <w:tcW w:w="1190" w:type="dxa"/>
            <w:vAlign w:val="center"/>
          </w:tcPr>
          <w:p w14:paraId="29E1283E" w14:textId="77777777" w:rsidR="00E828BC" w:rsidRDefault="00FB3A0E" w:rsidP="00E828BC">
            <w:pPr>
              <w:pStyle w:val="TableParagraph"/>
              <w:jc w:val="both"/>
              <w:pPrChange w:id="178" w:author="za-wanggang" w:date="2018-07-23T11:54:00Z">
                <w:pPr>
                  <w:pStyle w:val="TableParagraph"/>
                  <w:jc w:val="center"/>
                </w:pPr>
              </w:pPrChange>
            </w:pPr>
            <w:r>
              <w:rPr>
                <w:rFonts w:hint="eastAsia"/>
              </w:rPr>
              <w:t>必填</w:t>
            </w:r>
          </w:p>
        </w:tc>
        <w:tc>
          <w:tcPr>
            <w:tcW w:w="1210" w:type="dxa"/>
            <w:vAlign w:val="center"/>
          </w:tcPr>
          <w:p w14:paraId="3DD19C54" w14:textId="77777777" w:rsidR="00E828BC" w:rsidRDefault="00FB3A0E" w:rsidP="00E828BC">
            <w:pPr>
              <w:pStyle w:val="TableParagraph"/>
              <w:jc w:val="both"/>
              <w:pPrChange w:id="179" w:author="za-wanggang" w:date="2018-07-23T11:44:00Z">
                <w:pPr>
                  <w:pStyle w:val="TableParagraph"/>
                  <w:jc w:val="center"/>
                </w:pPr>
              </w:pPrChange>
            </w:pPr>
            <w:r>
              <w:rPr>
                <w:rFonts w:hint="eastAsia"/>
              </w:rPr>
              <w:t>通用</w:t>
            </w:r>
          </w:p>
        </w:tc>
        <w:tc>
          <w:tcPr>
            <w:tcW w:w="1606" w:type="dxa"/>
            <w:vAlign w:val="center"/>
          </w:tcPr>
          <w:p w14:paraId="2D671922" w14:textId="77777777" w:rsidR="00E828BC" w:rsidRDefault="00E828BC">
            <w:pPr>
              <w:pStyle w:val="TableParagraph"/>
              <w:jc w:val="center"/>
            </w:pPr>
          </w:p>
        </w:tc>
      </w:tr>
    </w:tbl>
    <w:p w14:paraId="04CA3607" w14:textId="77777777" w:rsidR="00E828BC" w:rsidRDefault="00E828BC">
      <w:pPr>
        <w:rPr>
          <w:szCs w:val="21"/>
        </w:rPr>
      </w:pPr>
    </w:p>
    <w:p w14:paraId="5C8768A8" w14:textId="77777777" w:rsidR="00E828BC" w:rsidRDefault="00FB3A0E">
      <w:pPr>
        <w:rPr>
          <w:szCs w:val="21"/>
        </w:rPr>
      </w:pPr>
      <w:bookmarkStart w:id="180" w:name="门诊入参"/>
      <w:r>
        <w:rPr>
          <w:rFonts w:hint="eastAsia"/>
          <w:szCs w:val="21"/>
        </w:rPr>
        <w:t>门诊入参：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8"/>
        <w:gridCol w:w="1948"/>
        <w:gridCol w:w="1433"/>
        <w:gridCol w:w="1334"/>
        <w:gridCol w:w="1465"/>
      </w:tblGrid>
      <w:tr w:rsidR="00E828BC" w14:paraId="4B8DBC89" w14:textId="77777777">
        <w:trPr>
          <w:trHeight w:val="284"/>
        </w:trPr>
        <w:tc>
          <w:tcPr>
            <w:tcW w:w="2338" w:type="dxa"/>
            <w:shd w:val="clear" w:color="auto" w:fill="D9D9D9" w:themeFill="background1" w:themeFillShade="D9"/>
          </w:tcPr>
          <w:bookmarkEnd w:id="180"/>
          <w:p w14:paraId="51C6E52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14:paraId="5650CC4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14:paraId="74B9767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34" w:type="dxa"/>
            <w:shd w:val="clear" w:color="auto" w:fill="D9D9D9" w:themeFill="background1" w:themeFillShade="D9"/>
          </w:tcPr>
          <w:p w14:paraId="0A038A2E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44D8C86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5ECE9ABB" w14:textId="77777777">
        <w:trPr>
          <w:trHeight w:val="284"/>
        </w:trPr>
        <w:tc>
          <w:tcPr>
            <w:tcW w:w="2338" w:type="dxa"/>
          </w:tcPr>
          <w:p w14:paraId="1786C3C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medicalNum</w:t>
            </w:r>
          </w:p>
        </w:tc>
        <w:tc>
          <w:tcPr>
            <w:tcW w:w="1948" w:type="dxa"/>
          </w:tcPr>
          <w:p w14:paraId="2811E51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1433" w:type="dxa"/>
          </w:tcPr>
          <w:p w14:paraId="518D77F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34" w:type="dxa"/>
          </w:tcPr>
          <w:p w14:paraId="3B413BA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65" w:type="dxa"/>
          </w:tcPr>
          <w:p w14:paraId="509AD447" w14:textId="77777777" w:rsidR="00E828BC" w:rsidRDefault="00E828BC">
            <w:pPr>
              <w:pStyle w:val="TableParagraph"/>
            </w:pPr>
          </w:p>
        </w:tc>
      </w:tr>
      <w:tr w:rsidR="00E828BC" w14:paraId="26E92EDA" w14:textId="77777777">
        <w:trPr>
          <w:trHeight w:val="284"/>
        </w:trPr>
        <w:tc>
          <w:tcPr>
            <w:tcW w:w="2338" w:type="dxa"/>
          </w:tcPr>
          <w:p w14:paraId="3712EA33" w14:textId="77777777" w:rsidR="00E828BC" w:rsidRDefault="00FB3A0E">
            <w:pPr>
              <w:pStyle w:val="TableParagraph"/>
            </w:pPr>
            <w:r>
              <w:t>patientId</w:t>
            </w:r>
          </w:p>
        </w:tc>
        <w:tc>
          <w:tcPr>
            <w:tcW w:w="1948" w:type="dxa"/>
            <w:shd w:val="clear" w:color="auto" w:fill="FFFF00"/>
          </w:tcPr>
          <w:p w14:paraId="6BAF807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病人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14:paraId="46DF47B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34" w:type="dxa"/>
          </w:tcPr>
          <w:p w14:paraId="7ECE26A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65" w:type="dxa"/>
          </w:tcPr>
          <w:p w14:paraId="45AD5D82" w14:textId="77777777" w:rsidR="00E828BC" w:rsidRDefault="00E828BC">
            <w:pPr>
              <w:pStyle w:val="TableParagraph"/>
            </w:pPr>
          </w:p>
        </w:tc>
      </w:tr>
      <w:tr w:rsidR="00E828BC" w14:paraId="3E01EA81" w14:textId="77777777">
        <w:trPr>
          <w:trHeight w:val="284"/>
        </w:trPr>
        <w:tc>
          <w:tcPr>
            <w:tcW w:w="2338" w:type="dxa"/>
          </w:tcPr>
          <w:p w14:paraId="5AB726E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&lt;composite&gt;</w:t>
            </w:r>
          </w:p>
        </w:tc>
        <w:tc>
          <w:tcPr>
            <w:tcW w:w="1948" w:type="dxa"/>
            <w:shd w:val="clear" w:color="auto" w:fill="FFFF00"/>
          </w:tcPr>
          <w:p w14:paraId="3F5B5CBB" w14:textId="77777777" w:rsidR="00E828BC" w:rsidRDefault="00FB3A0E">
            <w:pPr>
              <w:pStyle w:val="TableParagraph"/>
            </w:pPr>
            <w:hyperlink w:anchor="人员信息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人员标准信息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433" w:type="dxa"/>
          </w:tcPr>
          <w:p w14:paraId="2F01475A" w14:textId="77777777" w:rsidR="00E828BC" w:rsidRDefault="00E828BC">
            <w:pPr>
              <w:pStyle w:val="TableParagraph"/>
            </w:pPr>
          </w:p>
        </w:tc>
        <w:tc>
          <w:tcPr>
            <w:tcW w:w="1334" w:type="dxa"/>
          </w:tcPr>
          <w:p w14:paraId="5F1B243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65" w:type="dxa"/>
          </w:tcPr>
          <w:p w14:paraId="2F49D1C9" w14:textId="77777777" w:rsidR="00E828BC" w:rsidRDefault="00E828BC">
            <w:pPr>
              <w:pStyle w:val="TableParagraph"/>
            </w:pPr>
          </w:p>
        </w:tc>
      </w:tr>
      <w:tr w:rsidR="00E828BC" w14:paraId="2BA49817" w14:textId="77777777">
        <w:trPr>
          <w:trHeight w:val="90"/>
        </w:trPr>
        <w:tc>
          <w:tcPr>
            <w:tcW w:w="2338" w:type="dxa"/>
          </w:tcPr>
          <w:p w14:paraId="6A8E329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invoiceList</w:t>
            </w:r>
          </w:p>
        </w:tc>
        <w:tc>
          <w:tcPr>
            <w:tcW w:w="1948" w:type="dxa"/>
            <w:shd w:val="clear" w:color="auto" w:fill="FFFF00"/>
          </w:tcPr>
          <w:p w14:paraId="6C3717D4" w14:textId="77777777" w:rsidR="00E828BC" w:rsidRDefault="00FB3A0E">
            <w:pPr>
              <w:pStyle w:val="TableParagraph"/>
            </w:pPr>
            <w:hyperlink w:anchor="快赔门诊结算信息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快赔门诊结算信息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433" w:type="dxa"/>
          </w:tcPr>
          <w:p w14:paraId="189A0579" w14:textId="77777777" w:rsidR="00E828BC" w:rsidRDefault="00E828BC">
            <w:pPr>
              <w:pStyle w:val="TableParagraph"/>
            </w:pPr>
          </w:p>
        </w:tc>
        <w:tc>
          <w:tcPr>
            <w:tcW w:w="1334" w:type="dxa"/>
          </w:tcPr>
          <w:p w14:paraId="67D0A45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65" w:type="dxa"/>
          </w:tcPr>
          <w:p w14:paraId="4A3D459E" w14:textId="77777777" w:rsidR="00E828BC" w:rsidRDefault="00E828BC">
            <w:pPr>
              <w:pStyle w:val="TableParagraph"/>
            </w:pPr>
          </w:p>
        </w:tc>
      </w:tr>
      <w:tr w:rsidR="00E828BC" w14:paraId="681EF5E4" w14:textId="77777777">
        <w:trPr>
          <w:trHeight w:val="90"/>
        </w:trPr>
        <w:tc>
          <w:tcPr>
            <w:tcW w:w="2338" w:type="dxa"/>
          </w:tcPr>
          <w:p w14:paraId="646B6E1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diseaseList</w:t>
            </w:r>
          </w:p>
        </w:tc>
        <w:tc>
          <w:tcPr>
            <w:tcW w:w="1948" w:type="dxa"/>
            <w:shd w:val="clear" w:color="auto" w:fill="FFFF00"/>
          </w:tcPr>
          <w:p w14:paraId="086B49FE" w14:textId="77777777" w:rsidR="00E828BC" w:rsidRDefault="00FB3A0E">
            <w:pPr>
              <w:pStyle w:val="TableParagraph"/>
            </w:pPr>
            <w:hyperlink w:anchor="疾病信息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疾病信息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433" w:type="dxa"/>
          </w:tcPr>
          <w:p w14:paraId="17023C64" w14:textId="77777777" w:rsidR="00E828BC" w:rsidRDefault="00E828BC">
            <w:pPr>
              <w:pStyle w:val="TableParagraph"/>
            </w:pPr>
          </w:p>
        </w:tc>
        <w:tc>
          <w:tcPr>
            <w:tcW w:w="1334" w:type="dxa"/>
          </w:tcPr>
          <w:p w14:paraId="4BD374C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65" w:type="dxa"/>
          </w:tcPr>
          <w:p w14:paraId="0A332BAB" w14:textId="77777777" w:rsidR="00E828BC" w:rsidRDefault="00E828BC">
            <w:pPr>
              <w:pStyle w:val="TableParagraph"/>
            </w:pPr>
          </w:p>
        </w:tc>
      </w:tr>
      <w:tr w:rsidR="00E828BC" w14:paraId="19030FFC" w14:textId="77777777">
        <w:trPr>
          <w:trHeight w:val="90"/>
        </w:trPr>
        <w:tc>
          <w:tcPr>
            <w:tcW w:w="2338" w:type="dxa"/>
          </w:tcPr>
          <w:p w14:paraId="06CC239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clinicDate</w:t>
            </w:r>
          </w:p>
        </w:tc>
        <w:tc>
          <w:tcPr>
            <w:tcW w:w="1948" w:type="dxa"/>
          </w:tcPr>
          <w:p w14:paraId="607D2F3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就诊日期</w:t>
            </w:r>
          </w:p>
        </w:tc>
        <w:tc>
          <w:tcPr>
            <w:tcW w:w="1433" w:type="dxa"/>
          </w:tcPr>
          <w:p w14:paraId="3D88498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334" w:type="dxa"/>
          </w:tcPr>
          <w:p w14:paraId="3078F0D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65" w:type="dxa"/>
          </w:tcPr>
          <w:p w14:paraId="2ABC688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2F470387" w14:textId="77777777">
        <w:trPr>
          <w:trHeight w:val="90"/>
        </w:trPr>
        <w:tc>
          <w:tcPr>
            <w:tcW w:w="2338" w:type="dxa"/>
            <w:shd w:val="clear" w:color="auto" w:fill="FFFFFF" w:themeFill="background1"/>
            <w:vAlign w:val="center"/>
          </w:tcPr>
          <w:p w14:paraId="2589039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</w:t>
            </w:r>
            <w:r>
              <w:t>Code</w:t>
            </w:r>
          </w:p>
        </w:tc>
        <w:tc>
          <w:tcPr>
            <w:tcW w:w="1948" w:type="dxa"/>
            <w:shd w:val="clear" w:color="auto" w:fill="FFFFFF" w:themeFill="background1"/>
            <w:vAlign w:val="center"/>
          </w:tcPr>
          <w:p w14:paraId="145AEDC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t>code</w:t>
            </w:r>
          </w:p>
        </w:tc>
        <w:tc>
          <w:tcPr>
            <w:tcW w:w="1433" w:type="dxa"/>
          </w:tcPr>
          <w:p w14:paraId="7F5FC64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34" w:type="dxa"/>
          </w:tcPr>
          <w:p w14:paraId="184752D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14:paraId="0342A88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保监会</w:t>
            </w:r>
            <w:r>
              <w:rPr>
                <w:rFonts w:hint="eastAsia"/>
              </w:rPr>
              <w:t>CODE</w:t>
            </w:r>
          </w:p>
        </w:tc>
      </w:tr>
      <w:tr w:rsidR="00E828BC" w14:paraId="14433C9E" w14:textId="77777777">
        <w:trPr>
          <w:trHeight w:val="90"/>
        </w:trPr>
        <w:tc>
          <w:tcPr>
            <w:tcW w:w="2338" w:type="dxa"/>
          </w:tcPr>
          <w:p w14:paraId="525F216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948" w:type="dxa"/>
          </w:tcPr>
          <w:p w14:paraId="2690F7E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就诊科室名称</w:t>
            </w:r>
          </w:p>
        </w:tc>
        <w:tc>
          <w:tcPr>
            <w:tcW w:w="1433" w:type="dxa"/>
          </w:tcPr>
          <w:p w14:paraId="22826AE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334" w:type="dxa"/>
          </w:tcPr>
          <w:p w14:paraId="004CC71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65" w:type="dxa"/>
          </w:tcPr>
          <w:p w14:paraId="1C7D76CC" w14:textId="77777777" w:rsidR="00E828BC" w:rsidRDefault="00E828BC">
            <w:pPr>
              <w:pStyle w:val="TableParagraph"/>
            </w:pPr>
          </w:p>
        </w:tc>
      </w:tr>
      <w:tr w:rsidR="00E828BC" w14:paraId="1D4A93B9" w14:textId="77777777">
        <w:trPr>
          <w:trHeight w:val="90"/>
        </w:trPr>
        <w:tc>
          <w:tcPr>
            <w:tcW w:w="2338" w:type="dxa"/>
            <w:shd w:val="clear" w:color="auto" w:fill="FFFFFF" w:themeFill="background1"/>
            <w:vAlign w:val="center"/>
          </w:tcPr>
          <w:p w14:paraId="7279265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hospitalName</w:t>
            </w:r>
          </w:p>
        </w:tc>
        <w:tc>
          <w:tcPr>
            <w:tcW w:w="1948" w:type="dxa"/>
            <w:shd w:val="clear" w:color="auto" w:fill="FFFFFF" w:themeFill="background1"/>
            <w:vAlign w:val="center"/>
          </w:tcPr>
          <w:p w14:paraId="2CC14A4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1433" w:type="dxa"/>
          </w:tcPr>
          <w:p w14:paraId="0E4C2C5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34" w:type="dxa"/>
          </w:tcPr>
          <w:p w14:paraId="1B4DBA3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14:paraId="0FED4A5D" w14:textId="77777777" w:rsidR="00E828BC" w:rsidRDefault="00E828BC">
            <w:pPr>
              <w:pStyle w:val="TableParagraph"/>
            </w:pPr>
          </w:p>
        </w:tc>
      </w:tr>
      <w:tr w:rsidR="00E828BC" w14:paraId="7ED45998" w14:textId="77777777">
        <w:trPr>
          <w:trHeight w:val="90"/>
        </w:trPr>
        <w:tc>
          <w:tcPr>
            <w:tcW w:w="2338" w:type="dxa"/>
          </w:tcPr>
          <w:p w14:paraId="5111F40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socialInsurType</w:t>
            </w:r>
          </w:p>
        </w:tc>
        <w:tc>
          <w:tcPr>
            <w:tcW w:w="1948" w:type="dxa"/>
          </w:tcPr>
          <w:p w14:paraId="38CC7A61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社保类别</w:t>
            </w:r>
          </w:p>
        </w:tc>
        <w:tc>
          <w:tcPr>
            <w:tcW w:w="1433" w:type="dxa"/>
          </w:tcPr>
          <w:p w14:paraId="177FA50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334" w:type="dxa"/>
          </w:tcPr>
          <w:p w14:paraId="16EB6D9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65" w:type="dxa"/>
          </w:tcPr>
          <w:p w14:paraId="60D8F8F9" w14:textId="77777777" w:rsidR="00E828BC" w:rsidRDefault="00E828BC">
            <w:pPr>
              <w:pStyle w:val="TableParagraph"/>
            </w:pPr>
          </w:p>
        </w:tc>
      </w:tr>
      <w:tr w:rsidR="00E828BC" w14:paraId="12BD8913" w14:textId="77777777">
        <w:trPr>
          <w:trHeight w:val="90"/>
        </w:trPr>
        <w:tc>
          <w:tcPr>
            <w:tcW w:w="2338" w:type="dxa"/>
          </w:tcPr>
          <w:p w14:paraId="337E2710" w14:textId="77777777" w:rsidR="00E828BC" w:rsidRDefault="00FB3A0E">
            <w:pPr>
              <w:pStyle w:val="TableParagraph"/>
            </w:pPr>
            <w:r>
              <w:t>originalS</w:t>
            </w:r>
            <w:r>
              <w:rPr>
                <w:rFonts w:hint="eastAsia"/>
              </w:rPr>
              <w:t>ocialInsurType</w:t>
            </w:r>
          </w:p>
        </w:tc>
        <w:tc>
          <w:tcPr>
            <w:tcW w:w="1948" w:type="dxa"/>
          </w:tcPr>
          <w:p w14:paraId="09AD5A9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社保</w:t>
            </w:r>
            <w:r>
              <w:t>类型原始值</w:t>
            </w:r>
          </w:p>
        </w:tc>
        <w:tc>
          <w:tcPr>
            <w:tcW w:w="1433" w:type="dxa"/>
          </w:tcPr>
          <w:p w14:paraId="5A7A360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34" w:type="dxa"/>
          </w:tcPr>
          <w:p w14:paraId="1D77106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65" w:type="dxa"/>
            <w:vAlign w:val="center"/>
          </w:tcPr>
          <w:p w14:paraId="7BBCBD77" w14:textId="77777777" w:rsidR="00E828BC" w:rsidRDefault="00E828BC">
            <w:pPr>
              <w:pStyle w:val="TableParagraph"/>
              <w:rPr>
                <w:color w:val="C5E0B3" w:themeColor="accent6" w:themeTint="66"/>
              </w:rPr>
            </w:pPr>
          </w:p>
        </w:tc>
      </w:tr>
      <w:tr w:rsidR="00E828BC" w14:paraId="28A269ED" w14:textId="77777777">
        <w:trPr>
          <w:trHeight w:val="90"/>
        </w:trPr>
        <w:tc>
          <w:tcPr>
            <w:tcW w:w="2338" w:type="dxa"/>
          </w:tcPr>
          <w:p w14:paraId="0C4067B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outPatientNum</w:t>
            </w:r>
          </w:p>
        </w:tc>
        <w:tc>
          <w:tcPr>
            <w:tcW w:w="1948" w:type="dxa"/>
          </w:tcPr>
          <w:p w14:paraId="1DD7616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门诊号</w:t>
            </w:r>
          </w:p>
        </w:tc>
        <w:tc>
          <w:tcPr>
            <w:tcW w:w="1433" w:type="dxa"/>
          </w:tcPr>
          <w:p w14:paraId="6ABF527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34" w:type="dxa"/>
          </w:tcPr>
          <w:p w14:paraId="48CAF6E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65" w:type="dxa"/>
            <w:vAlign w:val="center"/>
          </w:tcPr>
          <w:p w14:paraId="2D6F79DA" w14:textId="77777777" w:rsidR="00E828BC" w:rsidRDefault="00E828BC">
            <w:pPr>
              <w:pStyle w:val="TableParagraph"/>
              <w:rPr>
                <w:color w:val="C5E0B3" w:themeColor="accent6" w:themeTint="66"/>
              </w:rPr>
            </w:pPr>
          </w:p>
        </w:tc>
      </w:tr>
      <w:tr w:rsidR="00E828BC" w14:paraId="61B08252" w14:textId="77777777">
        <w:trPr>
          <w:trHeight w:val="90"/>
        </w:trPr>
        <w:tc>
          <w:tcPr>
            <w:tcW w:w="2338" w:type="dxa"/>
          </w:tcPr>
          <w:p w14:paraId="79C678B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departmentCode</w:t>
            </w:r>
          </w:p>
        </w:tc>
        <w:tc>
          <w:tcPr>
            <w:tcW w:w="1948" w:type="dxa"/>
          </w:tcPr>
          <w:p w14:paraId="4E13147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1433" w:type="dxa"/>
          </w:tcPr>
          <w:p w14:paraId="4D044A5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334" w:type="dxa"/>
          </w:tcPr>
          <w:p w14:paraId="38A46E7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65" w:type="dxa"/>
          </w:tcPr>
          <w:p w14:paraId="172E2E3C" w14:textId="77777777" w:rsidR="00E828BC" w:rsidRDefault="00E828BC">
            <w:pPr>
              <w:pStyle w:val="TableParagraph"/>
            </w:pPr>
          </w:p>
        </w:tc>
      </w:tr>
      <w:tr w:rsidR="00E828BC" w14:paraId="0996F5D8" w14:textId="77777777">
        <w:trPr>
          <w:trHeight w:val="90"/>
        </w:trPr>
        <w:tc>
          <w:tcPr>
            <w:tcW w:w="2338" w:type="dxa"/>
          </w:tcPr>
          <w:p w14:paraId="4B846B6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endemicArea</w:t>
            </w:r>
          </w:p>
        </w:tc>
        <w:tc>
          <w:tcPr>
            <w:tcW w:w="1948" w:type="dxa"/>
          </w:tcPr>
          <w:p w14:paraId="3219A35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病区</w:t>
            </w:r>
          </w:p>
        </w:tc>
        <w:tc>
          <w:tcPr>
            <w:tcW w:w="1433" w:type="dxa"/>
          </w:tcPr>
          <w:p w14:paraId="1C9D092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34" w:type="dxa"/>
          </w:tcPr>
          <w:p w14:paraId="4F757D0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65" w:type="dxa"/>
          </w:tcPr>
          <w:p w14:paraId="694B5208" w14:textId="77777777" w:rsidR="00E828BC" w:rsidRDefault="00E828BC">
            <w:pPr>
              <w:pStyle w:val="TableParagraph"/>
            </w:pPr>
          </w:p>
        </w:tc>
      </w:tr>
      <w:tr w:rsidR="00E828BC" w14:paraId="642E1AE4" w14:textId="77777777">
        <w:trPr>
          <w:trHeight w:val="90"/>
        </w:trPr>
        <w:tc>
          <w:tcPr>
            <w:tcW w:w="2338" w:type="dxa"/>
          </w:tcPr>
          <w:p w14:paraId="7F62196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ticketDate</w:t>
            </w:r>
          </w:p>
        </w:tc>
        <w:tc>
          <w:tcPr>
            <w:tcW w:w="1948" w:type="dxa"/>
            <w:shd w:val="clear" w:color="auto" w:fill="auto"/>
          </w:tcPr>
          <w:p w14:paraId="7174D47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挂号日期</w:t>
            </w:r>
          </w:p>
        </w:tc>
        <w:tc>
          <w:tcPr>
            <w:tcW w:w="1433" w:type="dxa"/>
          </w:tcPr>
          <w:p w14:paraId="2A07A97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334" w:type="dxa"/>
          </w:tcPr>
          <w:p w14:paraId="02FD9BD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65" w:type="dxa"/>
          </w:tcPr>
          <w:p w14:paraId="56505DD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449259C3" w14:textId="77777777">
        <w:trPr>
          <w:trHeight w:val="90"/>
        </w:trPr>
        <w:tc>
          <w:tcPr>
            <w:tcW w:w="2338" w:type="dxa"/>
          </w:tcPr>
          <w:p w14:paraId="57CA765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settlementType</w:t>
            </w:r>
          </w:p>
        </w:tc>
        <w:tc>
          <w:tcPr>
            <w:tcW w:w="1948" w:type="dxa"/>
          </w:tcPr>
          <w:p w14:paraId="0D2BD050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结算类别</w:t>
            </w:r>
          </w:p>
        </w:tc>
        <w:tc>
          <w:tcPr>
            <w:tcW w:w="1433" w:type="dxa"/>
          </w:tcPr>
          <w:p w14:paraId="64E3509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334" w:type="dxa"/>
          </w:tcPr>
          <w:p w14:paraId="7F96E42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65" w:type="dxa"/>
          </w:tcPr>
          <w:p w14:paraId="5ABA9FD3" w14:textId="77777777" w:rsidR="00E828BC" w:rsidRDefault="00E828BC">
            <w:pPr>
              <w:pStyle w:val="TableParagraph"/>
            </w:pPr>
          </w:p>
        </w:tc>
      </w:tr>
      <w:tr w:rsidR="00E828BC" w14:paraId="3F18EE40" w14:textId="77777777">
        <w:trPr>
          <w:trHeight w:val="90"/>
        </w:trPr>
        <w:tc>
          <w:tcPr>
            <w:tcW w:w="2338" w:type="dxa"/>
          </w:tcPr>
          <w:p w14:paraId="3D8A6E3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medicalType</w:t>
            </w:r>
          </w:p>
        </w:tc>
        <w:tc>
          <w:tcPr>
            <w:tcW w:w="1948" w:type="dxa"/>
          </w:tcPr>
          <w:p w14:paraId="02B264A3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医疗类别</w:t>
            </w:r>
          </w:p>
        </w:tc>
        <w:tc>
          <w:tcPr>
            <w:tcW w:w="1433" w:type="dxa"/>
          </w:tcPr>
          <w:p w14:paraId="10CB66F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334" w:type="dxa"/>
          </w:tcPr>
          <w:p w14:paraId="663A73A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65" w:type="dxa"/>
          </w:tcPr>
          <w:p w14:paraId="6B733DDB" w14:textId="77777777" w:rsidR="00E828BC" w:rsidRDefault="00E828BC">
            <w:pPr>
              <w:pStyle w:val="TableParagraph"/>
            </w:pPr>
          </w:p>
        </w:tc>
      </w:tr>
      <w:tr w:rsidR="00E828BC" w14:paraId="01C79B80" w14:textId="77777777">
        <w:trPr>
          <w:trHeight w:val="90"/>
        </w:trPr>
        <w:tc>
          <w:tcPr>
            <w:tcW w:w="2338" w:type="dxa"/>
          </w:tcPr>
          <w:p w14:paraId="3A78D21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doctorNo</w:t>
            </w:r>
          </w:p>
        </w:tc>
        <w:tc>
          <w:tcPr>
            <w:tcW w:w="1948" w:type="dxa"/>
          </w:tcPr>
          <w:p w14:paraId="4821533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医生工号</w:t>
            </w:r>
          </w:p>
        </w:tc>
        <w:tc>
          <w:tcPr>
            <w:tcW w:w="1433" w:type="dxa"/>
          </w:tcPr>
          <w:p w14:paraId="4183278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34" w:type="dxa"/>
          </w:tcPr>
          <w:p w14:paraId="5F90FE4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65" w:type="dxa"/>
          </w:tcPr>
          <w:p w14:paraId="5877AA28" w14:textId="77777777" w:rsidR="00E828BC" w:rsidRDefault="00E828BC">
            <w:pPr>
              <w:pStyle w:val="TableParagraph"/>
            </w:pPr>
          </w:p>
        </w:tc>
      </w:tr>
      <w:tr w:rsidR="00E828BC" w14:paraId="17D4BC18" w14:textId="77777777">
        <w:trPr>
          <w:trHeight w:val="90"/>
        </w:trPr>
        <w:tc>
          <w:tcPr>
            <w:tcW w:w="2338" w:type="dxa"/>
          </w:tcPr>
          <w:p w14:paraId="61A51E3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doctorName</w:t>
            </w:r>
          </w:p>
        </w:tc>
        <w:tc>
          <w:tcPr>
            <w:tcW w:w="1948" w:type="dxa"/>
          </w:tcPr>
          <w:p w14:paraId="168618D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医生姓名</w:t>
            </w:r>
          </w:p>
        </w:tc>
        <w:tc>
          <w:tcPr>
            <w:tcW w:w="1433" w:type="dxa"/>
          </w:tcPr>
          <w:p w14:paraId="3173418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334" w:type="dxa"/>
          </w:tcPr>
          <w:p w14:paraId="2DA4A61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65" w:type="dxa"/>
          </w:tcPr>
          <w:p w14:paraId="20848AFC" w14:textId="77777777" w:rsidR="00E828BC" w:rsidRDefault="00E828BC">
            <w:pPr>
              <w:pStyle w:val="TableParagraph"/>
            </w:pPr>
          </w:p>
        </w:tc>
      </w:tr>
      <w:tr w:rsidR="00E828BC" w14:paraId="05F82245" w14:textId="77777777">
        <w:trPr>
          <w:trHeight w:val="90"/>
        </w:trPr>
        <w:tc>
          <w:tcPr>
            <w:tcW w:w="2338" w:type="dxa"/>
          </w:tcPr>
          <w:p w14:paraId="5740905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dataType</w:t>
            </w:r>
          </w:p>
        </w:tc>
        <w:tc>
          <w:tcPr>
            <w:tcW w:w="1948" w:type="dxa"/>
          </w:tcPr>
          <w:p w14:paraId="62EDB56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33" w:type="dxa"/>
          </w:tcPr>
          <w:p w14:paraId="5455879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Int(1)</w:t>
            </w:r>
          </w:p>
        </w:tc>
        <w:tc>
          <w:tcPr>
            <w:tcW w:w="1334" w:type="dxa"/>
          </w:tcPr>
          <w:p w14:paraId="70405F4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65" w:type="dxa"/>
          </w:tcPr>
          <w:p w14:paraId="709457C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</w:t>
            </w:r>
          </w:p>
        </w:tc>
      </w:tr>
    </w:tbl>
    <w:p w14:paraId="1B4774BB" w14:textId="77777777" w:rsidR="00E828BC" w:rsidRDefault="00E828BC"/>
    <w:p w14:paraId="1F55DE3C" w14:textId="77777777" w:rsidR="00E828BC" w:rsidRDefault="00FB3A0E">
      <w:bookmarkStart w:id="181" w:name="住院入参"/>
      <w:r>
        <w:rPr>
          <w:rFonts w:hint="eastAsia"/>
        </w:rPr>
        <w:t>住院入参：</w:t>
      </w:r>
      <w:bookmarkEnd w:id="181"/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2"/>
        <w:gridCol w:w="1996"/>
        <w:gridCol w:w="1401"/>
        <w:gridCol w:w="1100"/>
        <w:gridCol w:w="1649"/>
      </w:tblGrid>
      <w:tr w:rsidR="00E828BC" w14:paraId="7C8C3932" w14:textId="77777777">
        <w:trPr>
          <w:trHeight w:val="285"/>
        </w:trPr>
        <w:tc>
          <w:tcPr>
            <w:tcW w:w="2372" w:type="dxa"/>
            <w:shd w:val="clear" w:color="auto" w:fill="D9D9D9" w:themeFill="background1" w:themeFillShade="D9"/>
          </w:tcPr>
          <w:p w14:paraId="3C3B7565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996" w:type="dxa"/>
            <w:shd w:val="clear" w:color="auto" w:fill="D9D9D9" w:themeFill="background1" w:themeFillShade="D9"/>
          </w:tcPr>
          <w:p w14:paraId="5013761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14:paraId="15A708E2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440C917B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14:paraId="3135EB2F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53522B40" w14:textId="77777777">
        <w:trPr>
          <w:trHeight w:val="285"/>
        </w:trPr>
        <w:tc>
          <w:tcPr>
            <w:tcW w:w="2372" w:type="dxa"/>
          </w:tcPr>
          <w:p w14:paraId="2A7B2C2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medicalNum</w:t>
            </w:r>
          </w:p>
        </w:tc>
        <w:tc>
          <w:tcPr>
            <w:tcW w:w="1996" w:type="dxa"/>
          </w:tcPr>
          <w:p w14:paraId="525A7B4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1401" w:type="dxa"/>
          </w:tcPr>
          <w:p w14:paraId="7439720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100" w:type="dxa"/>
          </w:tcPr>
          <w:p w14:paraId="5AD902D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9" w:type="dxa"/>
          </w:tcPr>
          <w:p w14:paraId="524F9D4B" w14:textId="77777777" w:rsidR="00E828BC" w:rsidRDefault="00E828BC">
            <w:pPr>
              <w:pStyle w:val="TableParagraph"/>
            </w:pPr>
          </w:p>
        </w:tc>
      </w:tr>
      <w:tr w:rsidR="00E828BC" w14:paraId="4DB24B4C" w14:textId="77777777">
        <w:trPr>
          <w:trHeight w:val="285"/>
        </w:trPr>
        <w:tc>
          <w:tcPr>
            <w:tcW w:w="2372" w:type="dxa"/>
          </w:tcPr>
          <w:p w14:paraId="12520A66" w14:textId="77777777" w:rsidR="00E828BC" w:rsidRDefault="00FB3A0E">
            <w:pPr>
              <w:pStyle w:val="TableParagraph"/>
              <w:ind w:left="0"/>
            </w:pPr>
            <w:r>
              <w:t>patientId</w:t>
            </w:r>
          </w:p>
        </w:tc>
        <w:tc>
          <w:tcPr>
            <w:tcW w:w="1996" w:type="dxa"/>
            <w:shd w:val="clear" w:color="auto" w:fill="FFFF00"/>
          </w:tcPr>
          <w:p w14:paraId="70659DDA" w14:textId="77777777" w:rsidR="00E828BC" w:rsidRDefault="00FB3A0E">
            <w:pPr>
              <w:pStyle w:val="TableParagraph"/>
              <w:ind w:left="0"/>
              <w:rPr>
                <w:shd w:val="clear" w:color="auto" w:fill="FFFF00"/>
              </w:rPr>
            </w:pPr>
            <w:r>
              <w:rPr>
                <w:rFonts w:hint="eastAsia"/>
              </w:rPr>
              <w:t>病人</w:t>
            </w:r>
            <w:r>
              <w:rPr>
                <w:rFonts w:hint="eastAsia"/>
              </w:rPr>
              <w:t>ID</w:t>
            </w:r>
          </w:p>
        </w:tc>
        <w:tc>
          <w:tcPr>
            <w:tcW w:w="1401" w:type="dxa"/>
          </w:tcPr>
          <w:p w14:paraId="0565BA3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100" w:type="dxa"/>
          </w:tcPr>
          <w:p w14:paraId="2AA6B4B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9" w:type="dxa"/>
          </w:tcPr>
          <w:p w14:paraId="586FA24D" w14:textId="77777777" w:rsidR="00E828BC" w:rsidRDefault="00E828BC">
            <w:pPr>
              <w:jc w:val="left"/>
            </w:pPr>
          </w:p>
        </w:tc>
      </w:tr>
      <w:tr w:rsidR="00E828BC" w14:paraId="7C1B2D5B" w14:textId="77777777">
        <w:trPr>
          <w:trHeight w:val="285"/>
        </w:trPr>
        <w:tc>
          <w:tcPr>
            <w:tcW w:w="2372" w:type="dxa"/>
          </w:tcPr>
          <w:p w14:paraId="4BFF8EF5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 xml:space="preserve"> &lt;composite&gt;</w:t>
            </w:r>
          </w:p>
        </w:tc>
        <w:tc>
          <w:tcPr>
            <w:tcW w:w="1996" w:type="dxa"/>
            <w:shd w:val="clear" w:color="auto" w:fill="FFFF00"/>
          </w:tcPr>
          <w:p w14:paraId="261C1982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  <w:shd w:val="clear" w:color="auto" w:fill="FFFF00"/>
              </w:rPr>
              <w:t xml:space="preserve"> </w:t>
            </w:r>
            <w:hyperlink w:anchor="人员信息" w:history="1">
              <w:r>
                <w:rPr>
                  <w:rStyle w:val="ab"/>
                  <w:rFonts w:hint="eastAsia"/>
                  <w:shd w:val="clear" w:color="auto" w:fill="FFFF00"/>
                </w:rPr>
                <w:t>&lt;</w:t>
              </w:r>
              <w:r>
                <w:rPr>
                  <w:rStyle w:val="ab"/>
                  <w:rFonts w:hint="eastAsia"/>
                  <w:shd w:val="clear" w:color="auto" w:fill="FFFF00"/>
                </w:rPr>
                <w:t>人员标准信息</w:t>
              </w:r>
              <w:r>
                <w:rPr>
                  <w:rStyle w:val="ab"/>
                  <w:rFonts w:hint="eastAsia"/>
                  <w:shd w:val="clear" w:color="auto" w:fill="FFFF00"/>
                </w:rPr>
                <w:t>&gt;</w:t>
              </w:r>
            </w:hyperlink>
          </w:p>
        </w:tc>
        <w:tc>
          <w:tcPr>
            <w:tcW w:w="1401" w:type="dxa"/>
          </w:tcPr>
          <w:p w14:paraId="1F0B552A" w14:textId="77777777" w:rsidR="00E828BC" w:rsidRDefault="00E828BC">
            <w:pPr>
              <w:pStyle w:val="TableParagraph"/>
            </w:pPr>
          </w:p>
        </w:tc>
        <w:tc>
          <w:tcPr>
            <w:tcW w:w="1100" w:type="dxa"/>
          </w:tcPr>
          <w:p w14:paraId="10CEE3E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9" w:type="dxa"/>
          </w:tcPr>
          <w:p w14:paraId="6C0AF9B9" w14:textId="77777777" w:rsidR="00E828BC" w:rsidRDefault="00E828BC">
            <w:pPr>
              <w:jc w:val="left"/>
            </w:pPr>
          </w:p>
        </w:tc>
      </w:tr>
      <w:tr w:rsidR="00E828BC" w14:paraId="07E35B0D" w14:textId="77777777">
        <w:trPr>
          <w:trHeight w:val="285"/>
        </w:trPr>
        <w:tc>
          <w:tcPr>
            <w:tcW w:w="2372" w:type="dxa"/>
          </w:tcPr>
          <w:p w14:paraId="39A805B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clinicDate</w:t>
            </w:r>
          </w:p>
        </w:tc>
        <w:tc>
          <w:tcPr>
            <w:tcW w:w="1996" w:type="dxa"/>
          </w:tcPr>
          <w:p w14:paraId="7DEF97CA" w14:textId="77777777" w:rsidR="00E828BC" w:rsidRDefault="00FB3A0E">
            <w:pPr>
              <w:pStyle w:val="TableParagraph"/>
              <w:rPr>
                <w:shd w:val="clear" w:color="auto" w:fill="FFFF00"/>
              </w:rPr>
            </w:pPr>
            <w:r>
              <w:t>就诊日期</w:t>
            </w:r>
          </w:p>
        </w:tc>
        <w:tc>
          <w:tcPr>
            <w:tcW w:w="1401" w:type="dxa"/>
          </w:tcPr>
          <w:p w14:paraId="6B9F129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  <w:p w14:paraId="50986459" w14:textId="77777777" w:rsidR="00E828BC" w:rsidRDefault="00E828BC">
            <w:pPr>
              <w:pStyle w:val="TableParagraph"/>
            </w:pPr>
          </w:p>
        </w:tc>
        <w:tc>
          <w:tcPr>
            <w:tcW w:w="1100" w:type="dxa"/>
          </w:tcPr>
          <w:p w14:paraId="014E872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9" w:type="dxa"/>
          </w:tcPr>
          <w:p w14:paraId="3CA4587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5AE4A86F" w14:textId="77777777">
        <w:trPr>
          <w:trHeight w:val="90"/>
        </w:trPr>
        <w:tc>
          <w:tcPr>
            <w:tcW w:w="2372" w:type="dxa"/>
            <w:vAlign w:val="center"/>
          </w:tcPr>
          <w:p w14:paraId="3828C40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hospitalizationDays</w:t>
            </w:r>
          </w:p>
        </w:tc>
        <w:tc>
          <w:tcPr>
            <w:tcW w:w="1996" w:type="dxa"/>
            <w:vAlign w:val="center"/>
          </w:tcPr>
          <w:p w14:paraId="0EF55D99" w14:textId="77777777" w:rsidR="00E828BC" w:rsidRDefault="00FB3A0E">
            <w:pPr>
              <w:pStyle w:val="TableParagraph"/>
              <w:rPr>
                <w:shd w:val="clear" w:color="auto" w:fill="FFFF00"/>
              </w:rPr>
            </w:pPr>
            <w:r>
              <w:rPr>
                <w:rFonts w:hint="eastAsia"/>
              </w:rPr>
              <w:t>住院天数</w:t>
            </w:r>
          </w:p>
        </w:tc>
        <w:tc>
          <w:tcPr>
            <w:tcW w:w="1401" w:type="dxa"/>
            <w:vAlign w:val="center"/>
          </w:tcPr>
          <w:p w14:paraId="76145F44" w14:textId="77777777" w:rsidR="00E828BC" w:rsidRDefault="00FB3A0E">
            <w:pPr>
              <w:pStyle w:val="TableParagraph"/>
            </w:pPr>
            <w:r>
              <w:t>String(16)</w:t>
            </w:r>
          </w:p>
        </w:tc>
        <w:tc>
          <w:tcPr>
            <w:tcW w:w="1100" w:type="dxa"/>
            <w:vAlign w:val="center"/>
          </w:tcPr>
          <w:p w14:paraId="0697A5B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9" w:type="dxa"/>
            <w:vAlign w:val="center"/>
          </w:tcPr>
          <w:p w14:paraId="02BE558D" w14:textId="77777777" w:rsidR="00E828BC" w:rsidRDefault="00E828BC"/>
        </w:tc>
      </w:tr>
      <w:tr w:rsidR="00E828BC" w14:paraId="4352A1AB" w14:textId="77777777">
        <w:trPr>
          <w:trHeight w:val="285"/>
        </w:trPr>
        <w:tc>
          <w:tcPr>
            <w:tcW w:w="2372" w:type="dxa"/>
          </w:tcPr>
          <w:p w14:paraId="111E9C9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admissionDate</w:t>
            </w:r>
          </w:p>
        </w:tc>
        <w:tc>
          <w:tcPr>
            <w:tcW w:w="1996" w:type="dxa"/>
          </w:tcPr>
          <w:p w14:paraId="5E6A3DC5" w14:textId="77777777" w:rsidR="00E828BC" w:rsidRDefault="00FB3A0E">
            <w:pPr>
              <w:pStyle w:val="TableParagraph"/>
              <w:rPr>
                <w:shd w:val="clear" w:color="auto" w:fill="FFFF00"/>
              </w:rPr>
            </w:pPr>
            <w:r>
              <w:rPr>
                <w:rFonts w:hint="eastAsia"/>
              </w:rPr>
              <w:t>入院日期</w:t>
            </w:r>
          </w:p>
        </w:tc>
        <w:tc>
          <w:tcPr>
            <w:tcW w:w="1401" w:type="dxa"/>
          </w:tcPr>
          <w:p w14:paraId="2CD0A48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100" w:type="dxa"/>
          </w:tcPr>
          <w:p w14:paraId="5B43BEF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9" w:type="dxa"/>
          </w:tcPr>
          <w:p w14:paraId="51018B8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3A5F35BD" w14:textId="77777777">
        <w:trPr>
          <w:trHeight w:val="285"/>
        </w:trPr>
        <w:tc>
          <w:tcPr>
            <w:tcW w:w="2372" w:type="dxa"/>
          </w:tcPr>
          <w:p w14:paraId="5410FEF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diseaseList</w:t>
            </w:r>
          </w:p>
        </w:tc>
        <w:tc>
          <w:tcPr>
            <w:tcW w:w="1996" w:type="dxa"/>
            <w:shd w:val="clear" w:color="auto" w:fill="FFFF00"/>
          </w:tcPr>
          <w:p w14:paraId="2B129F34" w14:textId="77777777" w:rsidR="00E828BC" w:rsidRDefault="00FB3A0E">
            <w:pPr>
              <w:pStyle w:val="TableParagraph"/>
            </w:pPr>
            <w:hyperlink w:anchor="疾病信息" w:history="1">
              <w:r>
                <w:rPr>
                  <w:rStyle w:val="ab"/>
                </w:rPr>
                <w:t>&lt;</w:t>
              </w:r>
              <w:r>
                <w:rPr>
                  <w:rStyle w:val="ab"/>
                </w:rPr>
                <w:t>疾病信息</w:t>
              </w:r>
              <w:r>
                <w:rPr>
                  <w:rStyle w:val="ab"/>
                </w:rPr>
                <w:t>&gt;</w:t>
              </w:r>
            </w:hyperlink>
          </w:p>
        </w:tc>
        <w:tc>
          <w:tcPr>
            <w:tcW w:w="1401" w:type="dxa"/>
          </w:tcPr>
          <w:p w14:paraId="04725454" w14:textId="77777777" w:rsidR="00E828BC" w:rsidRDefault="00E828BC">
            <w:pPr>
              <w:pStyle w:val="TableParagraph"/>
            </w:pPr>
          </w:p>
        </w:tc>
        <w:tc>
          <w:tcPr>
            <w:tcW w:w="1100" w:type="dxa"/>
          </w:tcPr>
          <w:p w14:paraId="3119C41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9" w:type="dxa"/>
          </w:tcPr>
          <w:p w14:paraId="4484EC04" w14:textId="77777777" w:rsidR="00E828BC" w:rsidRDefault="00E828BC"/>
        </w:tc>
      </w:tr>
      <w:tr w:rsidR="00E828BC" w14:paraId="67CD33CC" w14:textId="77777777">
        <w:trPr>
          <w:trHeight w:val="285"/>
        </w:trPr>
        <w:tc>
          <w:tcPr>
            <w:tcW w:w="2372" w:type="dxa"/>
          </w:tcPr>
          <w:p w14:paraId="719D56C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invoiceList</w:t>
            </w:r>
          </w:p>
        </w:tc>
        <w:tc>
          <w:tcPr>
            <w:tcW w:w="1996" w:type="dxa"/>
            <w:shd w:val="clear" w:color="auto" w:fill="FFFF00"/>
          </w:tcPr>
          <w:p w14:paraId="3C17A05C" w14:textId="77777777" w:rsidR="00E828BC" w:rsidRDefault="00FB3A0E">
            <w:pPr>
              <w:pStyle w:val="TableParagraph"/>
            </w:pPr>
            <w:hyperlink w:anchor="快赔住院结算信息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快赔住院结算信息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401" w:type="dxa"/>
          </w:tcPr>
          <w:p w14:paraId="716FB193" w14:textId="77777777" w:rsidR="00E828BC" w:rsidRDefault="00E828BC">
            <w:pPr>
              <w:pStyle w:val="TableParagraph"/>
            </w:pPr>
          </w:p>
        </w:tc>
        <w:tc>
          <w:tcPr>
            <w:tcW w:w="1100" w:type="dxa"/>
          </w:tcPr>
          <w:p w14:paraId="64FC5188" w14:textId="77777777" w:rsidR="00E828BC" w:rsidRDefault="00E828BC">
            <w:pPr>
              <w:pStyle w:val="TableParagraph"/>
            </w:pPr>
          </w:p>
        </w:tc>
        <w:tc>
          <w:tcPr>
            <w:tcW w:w="1649" w:type="dxa"/>
          </w:tcPr>
          <w:p w14:paraId="3ED0B56F" w14:textId="77777777" w:rsidR="00E828BC" w:rsidRDefault="00E828BC">
            <w:pPr>
              <w:pStyle w:val="TableParagraph"/>
            </w:pPr>
          </w:p>
        </w:tc>
      </w:tr>
      <w:tr w:rsidR="00E828BC" w14:paraId="248997CE" w14:textId="77777777">
        <w:trPr>
          <w:trHeight w:val="202"/>
        </w:trPr>
        <w:tc>
          <w:tcPr>
            <w:tcW w:w="2372" w:type="dxa"/>
            <w:shd w:val="clear" w:color="auto" w:fill="FFFFFF" w:themeFill="background1"/>
            <w:vAlign w:val="center"/>
          </w:tcPr>
          <w:p w14:paraId="4648F61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</w:t>
            </w:r>
            <w:r>
              <w:t>Code</w:t>
            </w: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14:paraId="7815E08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401" w:type="dxa"/>
          </w:tcPr>
          <w:p w14:paraId="7A53141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100" w:type="dxa"/>
          </w:tcPr>
          <w:p w14:paraId="6035FAF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14:paraId="11E8A188" w14:textId="77777777" w:rsidR="00E828BC" w:rsidRDefault="00E828BC">
            <w:pPr>
              <w:pStyle w:val="TableParagraph"/>
            </w:pPr>
          </w:p>
        </w:tc>
      </w:tr>
      <w:tr w:rsidR="00E828BC" w14:paraId="619B3384" w14:textId="77777777">
        <w:trPr>
          <w:trHeight w:val="202"/>
        </w:trPr>
        <w:tc>
          <w:tcPr>
            <w:tcW w:w="2372" w:type="dxa"/>
            <w:vAlign w:val="center"/>
          </w:tcPr>
          <w:p w14:paraId="4D91728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departmentName</w:t>
            </w:r>
          </w:p>
        </w:tc>
        <w:tc>
          <w:tcPr>
            <w:tcW w:w="1996" w:type="dxa"/>
            <w:shd w:val="clear" w:color="auto" w:fill="auto"/>
            <w:vAlign w:val="center"/>
          </w:tcPr>
          <w:p w14:paraId="5FE49EA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就诊科室名称</w:t>
            </w:r>
          </w:p>
        </w:tc>
        <w:tc>
          <w:tcPr>
            <w:tcW w:w="1401" w:type="dxa"/>
            <w:vAlign w:val="center"/>
          </w:tcPr>
          <w:p w14:paraId="60A8650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100" w:type="dxa"/>
            <w:vAlign w:val="center"/>
          </w:tcPr>
          <w:p w14:paraId="3738CC5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 xml:space="preserve">必填　</w:t>
            </w:r>
          </w:p>
        </w:tc>
        <w:tc>
          <w:tcPr>
            <w:tcW w:w="1649" w:type="dxa"/>
            <w:vAlign w:val="center"/>
          </w:tcPr>
          <w:p w14:paraId="1904A0D8" w14:textId="77777777" w:rsidR="00E828BC" w:rsidRDefault="00E828BC"/>
        </w:tc>
      </w:tr>
      <w:tr w:rsidR="00E828BC" w14:paraId="2FFD4C20" w14:textId="77777777">
        <w:trPr>
          <w:trHeight w:val="285"/>
        </w:trPr>
        <w:tc>
          <w:tcPr>
            <w:tcW w:w="2372" w:type="dxa"/>
            <w:shd w:val="clear" w:color="auto" w:fill="FFFFFF" w:themeFill="background1"/>
            <w:vAlign w:val="center"/>
          </w:tcPr>
          <w:p w14:paraId="1A143FD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hospitalName</w:t>
            </w: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14:paraId="15E31D9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1401" w:type="dxa"/>
          </w:tcPr>
          <w:p w14:paraId="44F2D99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100" w:type="dxa"/>
          </w:tcPr>
          <w:p w14:paraId="33921E0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14:paraId="07966715" w14:textId="77777777" w:rsidR="00E828BC" w:rsidRDefault="00E828BC">
            <w:pPr>
              <w:pStyle w:val="TableParagraph"/>
            </w:pPr>
          </w:p>
        </w:tc>
      </w:tr>
      <w:tr w:rsidR="00E828BC" w14:paraId="68DE594C" w14:textId="77777777">
        <w:trPr>
          <w:trHeight w:val="285"/>
        </w:trPr>
        <w:tc>
          <w:tcPr>
            <w:tcW w:w="2372" w:type="dxa"/>
          </w:tcPr>
          <w:p w14:paraId="235E23A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socialInsurType</w:t>
            </w:r>
          </w:p>
        </w:tc>
        <w:tc>
          <w:tcPr>
            <w:tcW w:w="1996" w:type="dxa"/>
            <w:shd w:val="clear" w:color="auto" w:fill="auto"/>
          </w:tcPr>
          <w:p w14:paraId="6D8A375F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社保类别</w:t>
            </w:r>
          </w:p>
        </w:tc>
        <w:tc>
          <w:tcPr>
            <w:tcW w:w="1401" w:type="dxa"/>
          </w:tcPr>
          <w:p w14:paraId="6A7B2DD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100" w:type="dxa"/>
          </w:tcPr>
          <w:p w14:paraId="1299CA4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9" w:type="dxa"/>
          </w:tcPr>
          <w:p w14:paraId="30F2ACDD" w14:textId="77777777" w:rsidR="00E828BC" w:rsidRDefault="00E828BC">
            <w:pPr>
              <w:pStyle w:val="TableParagraph"/>
            </w:pPr>
          </w:p>
        </w:tc>
      </w:tr>
      <w:tr w:rsidR="00E828BC" w14:paraId="3A0E7BDB" w14:textId="77777777">
        <w:trPr>
          <w:trHeight w:val="285"/>
        </w:trPr>
        <w:tc>
          <w:tcPr>
            <w:tcW w:w="2372" w:type="dxa"/>
          </w:tcPr>
          <w:p w14:paraId="3514AF99" w14:textId="77777777" w:rsidR="00E828BC" w:rsidRDefault="00FB3A0E">
            <w:pPr>
              <w:pStyle w:val="TableParagraph"/>
            </w:pPr>
            <w:r>
              <w:t>originalS</w:t>
            </w:r>
            <w:r>
              <w:rPr>
                <w:rFonts w:hint="eastAsia"/>
              </w:rPr>
              <w:t>ocialInsurType</w:t>
            </w:r>
          </w:p>
        </w:tc>
        <w:tc>
          <w:tcPr>
            <w:tcW w:w="1996" w:type="dxa"/>
            <w:shd w:val="clear" w:color="auto" w:fill="auto"/>
          </w:tcPr>
          <w:p w14:paraId="75A1452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社保</w:t>
            </w:r>
            <w:r>
              <w:t>类型原始值</w:t>
            </w:r>
          </w:p>
        </w:tc>
        <w:tc>
          <w:tcPr>
            <w:tcW w:w="1401" w:type="dxa"/>
          </w:tcPr>
          <w:p w14:paraId="46E657A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100" w:type="dxa"/>
          </w:tcPr>
          <w:p w14:paraId="0DBCCEE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9" w:type="dxa"/>
            <w:vAlign w:val="center"/>
          </w:tcPr>
          <w:p w14:paraId="1F5925DE" w14:textId="77777777" w:rsidR="00E828BC" w:rsidRDefault="00E828BC"/>
        </w:tc>
      </w:tr>
      <w:tr w:rsidR="00E828BC" w14:paraId="5C88F2FC" w14:textId="77777777">
        <w:trPr>
          <w:trHeight w:val="285"/>
        </w:trPr>
        <w:tc>
          <w:tcPr>
            <w:tcW w:w="2372" w:type="dxa"/>
            <w:vAlign w:val="center"/>
          </w:tcPr>
          <w:p w14:paraId="58B261F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departmentCode</w:t>
            </w:r>
          </w:p>
        </w:tc>
        <w:tc>
          <w:tcPr>
            <w:tcW w:w="1996" w:type="dxa"/>
            <w:shd w:val="clear" w:color="auto" w:fill="auto"/>
            <w:vAlign w:val="center"/>
          </w:tcPr>
          <w:p w14:paraId="4E651FA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1401" w:type="dxa"/>
            <w:vAlign w:val="center"/>
          </w:tcPr>
          <w:p w14:paraId="187C9BE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100" w:type="dxa"/>
            <w:vAlign w:val="center"/>
          </w:tcPr>
          <w:p w14:paraId="7F76541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  <w:vAlign w:val="center"/>
          </w:tcPr>
          <w:p w14:paraId="79841E3D" w14:textId="77777777" w:rsidR="00E828BC" w:rsidRDefault="00E828BC"/>
        </w:tc>
      </w:tr>
      <w:tr w:rsidR="00E828BC" w14:paraId="530DAE1E" w14:textId="77777777">
        <w:trPr>
          <w:trHeight w:val="285"/>
        </w:trPr>
        <w:tc>
          <w:tcPr>
            <w:tcW w:w="2372" w:type="dxa"/>
          </w:tcPr>
          <w:p w14:paraId="0CDE8BE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inHospitalNum</w:t>
            </w:r>
          </w:p>
        </w:tc>
        <w:tc>
          <w:tcPr>
            <w:tcW w:w="1996" w:type="dxa"/>
            <w:shd w:val="clear" w:color="auto" w:fill="auto"/>
          </w:tcPr>
          <w:p w14:paraId="50A92AE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住院号</w:t>
            </w:r>
          </w:p>
        </w:tc>
        <w:tc>
          <w:tcPr>
            <w:tcW w:w="1401" w:type="dxa"/>
          </w:tcPr>
          <w:p w14:paraId="04DEC20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100" w:type="dxa"/>
          </w:tcPr>
          <w:p w14:paraId="70C704B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9" w:type="dxa"/>
          </w:tcPr>
          <w:p w14:paraId="1E0C25AA" w14:textId="77777777" w:rsidR="00E828BC" w:rsidRDefault="00E828BC">
            <w:pPr>
              <w:pStyle w:val="TableParagraph"/>
            </w:pPr>
          </w:p>
        </w:tc>
      </w:tr>
      <w:tr w:rsidR="00E828BC" w14:paraId="4B135D00" w14:textId="77777777">
        <w:trPr>
          <w:trHeight w:val="285"/>
        </w:trPr>
        <w:tc>
          <w:tcPr>
            <w:tcW w:w="2372" w:type="dxa"/>
          </w:tcPr>
          <w:p w14:paraId="4EDD9A0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complication</w:t>
            </w:r>
          </w:p>
        </w:tc>
        <w:tc>
          <w:tcPr>
            <w:tcW w:w="1996" w:type="dxa"/>
            <w:shd w:val="clear" w:color="auto" w:fill="auto"/>
          </w:tcPr>
          <w:p w14:paraId="266BC6C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并发症</w:t>
            </w:r>
          </w:p>
        </w:tc>
        <w:tc>
          <w:tcPr>
            <w:tcW w:w="1401" w:type="dxa"/>
          </w:tcPr>
          <w:p w14:paraId="0FB69DC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String(1000)</w:t>
            </w:r>
          </w:p>
        </w:tc>
        <w:tc>
          <w:tcPr>
            <w:tcW w:w="1100" w:type="dxa"/>
          </w:tcPr>
          <w:p w14:paraId="6BCEFBE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</w:tcPr>
          <w:p w14:paraId="7EA2EAB7" w14:textId="77777777" w:rsidR="00E828BC" w:rsidRDefault="00E828BC">
            <w:pPr>
              <w:pStyle w:val="TableParagraph"/>
            </w:pPr>
          </w:p>
        </w:tc>
      </w:tr>
      <w:tr w:rsidR="00E828BC" w14:paraId="7F1D8FAD" w14:textId="77777777">
        <w:trPr>
          <w:trHeight w:val="285"/>
        </w:trPr>
        <w:tc>
          <w:tcPr>
            <w:tcW w:w="2372" w:type="dxa"/>
          </w:tcPr>
          <w:p w14:paraId="40E39FD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wardshipStartDate</w:t>
            </w:r>
          </w:p>
        </w:tc>
        <w:tc>
          <w:tcPr>
            <w:tcW w:w="1996" w:type="dxa"/>
          </w:tcPr>
          <w:p w14:paraId="7777E8F3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重监病房</w:t>
            </w:r>
            <w:proofErr w:type="gramEnd"/>
            <w:r>
              <w:rPr>
                <w:rFonts w:hint="eastAsia"/>
              </w:rPr>
              <w:t>入住日期</w:t>
            </w:r>
          </w:p>
        </w:tc>
        <w:tc>
          <w:tcPr>
            <w:tcW w:w="1401" w:type="dxa"/>
          </w:tcPr>
          <w:p w14:paraId="4E30970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100" w:type="dxa"/>
          </w:tcPr>
          <w:p w14:paraId="391FD9C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</w:tcPr>
          <w:p w14:paraId="15F1FA5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11CAA125" w14:textId="77777777">
        <w:trPr>
          <w:trHeight w:val="285"/>
        </w:trPr>
        <w:tc>
          <w:tcPr>
            <w:tcW w:w="2372" w:type="dxa"/>
          </w:tcPr>
          <w:p w14:paraId="2C1DE94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wardshipEndDate</w:t>
            </w:r>
          </w:p>
        </w:tc>
        <w:tc>
          <w:tcPr>
            <w:tcW w:w="1996" w:type="dxa"/>
          </w:tcPr>
          <w:p w14:paraId="128AB4A4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重监病房</w:t>
            </w:r>
            <w:proofErr w:type="gramEnd"/>
            <w:r>
              <w:rPr>
                <w:rFonts w:hint="eastAsia"/>
              </w:rPr>
              <w:t>离开日期</w:t>
            </w:r>
          </w:p>
        </w:tc>
        <w:tc>
          <w:tcPr>
            <w:tcW w:w="1401" w:type="dxa"/>
          </w:tcPr>
          <w:p w14:paraId="6E40B05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100" w:type="dxa"/>
          </w:tcPr>
          <w:p w14:paraId="42BB209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</w:tcPr>
          <w:p w14:paraId="1FDD8F2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68618D30" w14:textId="77777777">
        <w:trPr>
          <w:trHeight w:val="285"/>
        </w:trPr>
        <w:tc>
          <w:tcPr>
            <w:tcW w:w="2372" w:type="dxa"/>
          </w:tcPr>
          <w:p w14:paraId="2594BC3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billType</w:t>
            </w:r>
          </w:p>
        </w:tc>
        <w:tc>
          <w:tcPr>
            <w:tcW w:w="1996" w:type="dxa"/>
          </w:tcPr>
          <w:p w14:paraId="56057786" w14:textId="77777777" w:rsidR="00E828BC" w:rsidRDefault="00FB3A0E">
            <w:pPr>
              <w:pStyle w:val="TableParagraph"/>
            </w:pPr>
            <w:r>
              <w:rPr>
                <w:rStyle w:val="ac"/>
              </w:rPr>
              <w:t>材料类型</w:t>
            </w:r>
          </w:p>
        </w:tc>
        <w:tc>
          <w:tcPr>
            <w:tcW w:w="1401" w:type="dxa"/>
          </w:tcPr>
          <w:p w14:paraId="2AC73EF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100" w:type="dxa"/>
          </w:tcPr>
          <w:p w14:paraId="38C6C00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</w:tcPr>
          <w:p w14:paraId="3BC0A408" w14:textId="77777777" w:rsidR="00E828BC" w:rsidRDefault="00E828BC">
            <w:pPr>
              <w:pStyle w:val="TableParagraph"/>
            </w:pPr>
          </w:p>
        </w:tc>
      </w:tr>
      <w:tr w:rsidR="00E828BC" w14:paraId="0A4110DF" w14:textId="77777777">
        <w:trPr>
          <w:trHeight w:val="285"/>
        </w:trPr>
        <w:tc>
          <w:tcPr>
            <w:tcW w:w="2372" w:type="dxa"/>
          </w:tcPr>
          <w:p w14:paraId="017252D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medicalType</w:t>
            </w:r>
          </w:p>
        </w:tc>
        <w:tc>
          <w:tcPr>
            <w:tcW w:w="1996" w:type="dxa"/>
          </w:tcPr>
          <w:p w14:paraId="19DFD061" w14:textId="77777777" w:rsidR="00E828BC" w:rsidRDefault="00FB3A0E">
            <w:pPr>
              <w:pStyle w:val="TableParagraph"/>
              <w:rPr>
                <w:rStyle w:val="ac"/>
              </w:rPr>
            </w:pPr>
            <w:r>
              <w:rPr>
                <w:rStyle w:val="ac"/>
              </w:rPr>
              <w:t>医疗类别</w:t>
            </w:r>
          </w:p>
        </w:tc>
        <w:tc>
          <w:tcPr>
            <w:tcW w:w="1401" w:type="dxa"/>
          </w:tcPr>
          <w:p w14:paraId="3A49D26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100" w:type="dxa"/>
          </w:tcPr>
          <w:p w14:paraId="3D19DBD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</w:tcPr>
          <w:p w14:paraId="24130F5C" w14:textId="77777777" w:rsidR="00E828BC" w:rsidRDefault="00E828BC"/>
        </w:tc>
      </w:tr>
      <w:tr w:rsidR="00E828BC" w14:paraId="6889E9DE" w14:textId="77777777">
        <w:trPr>
          <w:trHeight w:val="285"/>
        </w:trPr>
        <w:tc>
          <w:tcPr>
            <w:tcW w:w="2372" w:type="dxa"/>
          </w:tcPr>
          <w:p w14:paraId="7D30E35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settleDate</w:t>
            </w:r>
          </w:p>
        </w:tc>
        <w:tc>
          <w:tcPr>
            <w:tcW w:w="1996" w:type="dxa"/>
          </w:tcPr>
          <w:p w14:paraId="578DB65A" w14:textId="77777777" w:rsidR="00E828BC" w:rsidRDefault="00FB3A0E">
            <w:pPr>
              <w:pStyle w:val="TableParagraph"/>
              <w:rPr>
                <w:rStyle w:val="ac"/>
              </w:rPr>
            </w:pPr>
            <w:r>
              <w:rPr>
                <w:rFonts w:hint="eastAsia"/>
              </w:rPr>
              <w:t>结算日期</w:t>
            </w:r>
          </w:p>
        </w:tc>
        <w:tc>
          <w:tcPr>
            <w:tcW w:w="1401" w:type="dxa"/>
          </w:tcPr>
          <w:p w14:paraId="7299746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100" w:type="dxa"/>
          </w:tcPr>
          <w:p w14:paraId="0412BDB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9" w:type="dxa"/>
          </w:tcPr>
          <w:p w14:paraId="5E045DA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6228FA9E" w14:textId="77777777">
        <w:trPr>
          <w:trHeight w:val="285"/>
        </w:trPr>
        <w:tc>
          <w:tcPr>
            <w:tcW w:w="2372" w:type="dxa"/>
          </w:tcPr>
          <w:p w14:paraId="0DDDE2D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dischDate</w:t>
            </w:r>
          </w:p>
        </w:tc>
        <w:tc>
          <w:tcPr>
            <w:tcW w:w="1996" w:type="dxa"/>
          </w:tcPr>
          <w:p w14:paraId="1452EE0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出院日期</w:t>
            </w:r>
          </w:p>
        </w:tc>
        <w:tc>
          <w:tcPr>
            <w:tcW w:w="1401" w:type="dxa"/>
          </w:tcPr>
          <w:p w14:paraId="4C82395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100" w:type="dxa"/>
          </w:tcPr>
          <w:p w14:paraId="3ADDA9C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9" w:type="dxa"/>
          </w:tcPr>
          <w:p w14:paraId="64C7DAF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7683D208" w14:textId="77777777">
        <w:trPr>
          <w:trHeight w:val="285"/>
        </w:trPr>
        <w:tc>
          <w:tcPr>
            <w:tcW w:w="2372" w:type="dxa"/>
          </w:tcPr>
          <w:p w14:paraId="5923700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dischCause</w:t>
            </w:r>
          </w:p>
        </w:tc>
        <w:tc>
          <w:tcPr>
            <w:tcW w:w="1996" w:type="dxa"/>
          </w:tcPr>
          <w:p w14:paraId="3F8D2384" w14:textId="77777777" w:rsidR="00E828BC" w:rsidRDefault="00FB3A0E">
            <w:pPr>
              <w:pStyle w:val="TableParagraph"/>
              <w:rPr>
                <w:rStyle w:val="ac"/>
              </w:rPr>
            </w:pPr>
            <w:r>
              <w:rPr>
                <w:rFonts w:hint="eastAsia"/>
              </w:rPr>
              <w:t>出院原因</w:t>
            </w:r>
          </w:p>
        </w:tc>
        <w:tc>
          <w:tcPr>
            <w:tcW w:w="1401" w:type="dxa"/>
          </w:tcPr>
          <w:p w14:paraId="2498658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String(1000)</w:t>
            </w:r>
          </w:p>
        </w:tc>
        <w:tc>
          <w:tcPr>
            <w:tcW w:w="1100" w:type="dxa"/>
          </w:tcPr>
          <w:p w14:paraId="057BDF7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</w:tcPr>
          <w:p w14:paraId="7C3774A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04965DCD" w14:textId="77777777">
        <w:trPr>
          <w:trHeight w:val="285"/>
        </w:trPr>
        <w:tc>
          <w:tcPr>
            <w:tcW w:w="2372" w:type="dxa"/>
          </w:tcPr>
          <w:p w14:paraId="3A1D7E4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doctorNo</w:t>
            </w:r>
          </w:p>
        </w:tc>
        <w:tc>
          <w:tcPr>
            <w:tcW w:w="1996" w:type="dxa"/>
          </w:tcPr>
          <w:p w14:paraId="18836AD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医生工号</w:t>
            </w:r>
          </w:p>
        </w:tc>
        <w:tc>
          <w:tcPr>
            <w:tcW w:w="1401" w:type="dxa"/>
          </w:tcPr>
          <w:p w14:paraId="04A6F1F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100" w:type="dxa"/>
          </w:tcPr>
          <w:p w14:paraId="139DFA4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</w:tcPr>
          <w:p w14:paraId="2E977CAA" w14:textId="77777777" w:rsidR="00E828BC" w:rsidRDefault="00E828BC"/>
        </w:tc>
      </w:tr>
      <w:tr w:rsidR="00E828BC" w14:paraId="58B9AA7B" w14:textId="77777777">
        <w:trPr>
          <w:trHeight w:val="285"/>
        </w:trPr>
        <w:tc>
          <w:tcPr>
            <w:tcW w:w="2372" w:type="dxa"/>
          </w:tcPr>
          <w:p w14:paraId="1799455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doctorName</w:t>
            </w:r>
          </w:p>
        </w:tc>
        <w:tc>
          <w:tcPr>
            <w:tcW w:w="1996" w:type="dxa"/>
          </w:tcPr>
          <w:p w14:paraId="6E06A3A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医生姓名</w:t>
            </w:r>
          </w:p>
        </w:tc>
        <w:tc>
          <w:tcPr>
            <w:tcW w:w="1401" w:type="dxa"/>
          </w:tcPr>
          <w:p w14:paraId="0FC01CB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100" w:type="dxa"/>
          </w:tcPr>
          <w:p w14:paraId="581AB8C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49" w:type="dxa"/>
          </w:tcPr>
          <w:p w14:paraId="142E8BE6" w14:textId="77777777" w:rsidR="00E828BC" w:rsidRDefault="00E828BC"/>
        </w:tc>
      </w:tr>
      <w:tr w:rsidR="00E828BC" w14:paraId="48BFA3F4" w14:textId="77777777">
        <w:trPr>
          <w:trHeight w:val="285"/>
        </w:trPr>
        <w:tc>
          <w:tcPr>
            <w:tcW w:w="2372" w:type="dxa"/>
          </w:tcPr>
          <w:p w14:paraId="65CE05C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settlementType</w:t>
            </w:r>
          </w:p>
        </w:tc>
        <w:tc>
          <w:tcPr>
            <w:tcW w:w="1996" w:type="dxa"/>
          </w:tcPr>
          <w:p w14:paraId="2BC17080" w14:textId="77777777" w:rsidR="00E828BC" w:rsidRDefault="00FB3A0E">
            <w:pPr>
              <w:pStyle w:val="TableParagraph"/>
            </w:pPr>
            <w:r>
              <w:rPr>
                <w:rStyle w:val="ac"/>
              </w:rPr>
              <w:t>结算类别</w:t>
            </w:r>
          </w:p>
        </w:tc>
        <w:tc>
          <w:tcPr>
            <w:tcW w:w="1401" w:type="dxa"/>
          </w:tcPr>
          <w:p w14:paraId="3705AEF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100" w:type="dxa"/>
          </w:tcPr>
          <w:p w14:paraId="70166371" w14:textId="77777777" w:rsidR="00E828BC" w:rsidRDefault="00FB3A0E">
            <w:pPr>
              <w:pStyle w:val="TableParagraph"/>
            </w:pPr>
            <w:r>
              <w:rPr>
                <w:rFonts w:hint="eastAsia"/>
                <w:shd w:val="clear" w:color="FFFFFF" w:fill="D9D9D9"/>
              </w:rPr>
              <w:t>必填</w:t>
            </w:r>
          </w:p>
        </w:tc>
        <w:tc>
          <w:tcPr>
            <w:tcW w:w="1649" w:type="dxa"/>
          </w:tcPr>
          <w:p w14:paraId="25F1CFDA" w14:textId="77777777" w:rsidR="00E828BC" w:rsidRDefault="00E828BC"/>
        </w:tc>
      </w:tr>
      <w:tr w:rsidR="00E828BC" w14:paraId="7E5377EE" w14:textId="77777777">
        <w:trPr>
          <w:trHeight w:val="285"/>
        </w:trPr>
        <w:tc>
          <w:tcPr>
            <w:tcW w:w="2372" w:type="dxa"/>
          </w:tcPr>
          <w:p w14:paraId="7B01A59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dataType</w:t>
            </w:r>
          </w:p>
        </w:tc>
        <w:tc>
          <w:tcPr>
            <w:tcW w:w="1996" w:type="dxa"/>
          </w:tcPr>
          <w:p w14:paraId="093AD63F" w14:textId="77777777" w:rsidR="00E828BC" w:rsidRDefault="00FB3A0E">
            <w:pPr>
              <w:pStyle w:val="TableParagraph"/>
              <w:rPr>
                <w:rStyle w:val="ac"/>
              </w:rPr>
            </w:pPr>
            <w:r>
              <w:rPr>
                <w:rStyle w:val="ac"/>
                <w:rFonts w:hint="eastAsia"/>
              </w:rPr>
              <w:t>住院入参</w:t>
            </w:r>
          </w:p>
        </w:tc>
        <w:tc>
          <w:tcPr>
            <w:tcW w:w="1401" w:type="dxa"/>
          </w:tcPr>
          <w:p w14:paraId="3139E58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Int(1)</w:t>
            </w:r>
          </w:p>
        </w:tc>
        <w:tc>
          <w:tcPr>
            <w:tcW w:w="1100" w:type="dxa"/>
          </w:tcPr>
          <w:p w14:paraId="15269607" w14:textId="77777777" w:rsidR="00E828BC" w:rsidRDefault="00FB3A0E">
            <w:pPr>
              <w:pStyle w:val="TableParagraph"/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必填</w:t>
            </w:r>
          </w:p>
        </w:tc>
        <w:tc>
          <w:tcPr>
            <w:tcW w:w="1649" w:type="dxa"/>
          </w:tcPr>
          <w:p w14:paraId="0456504E" w14:textId="77777777" w:rsidR="00E828BC" w:rsidRDefault="00FB3A0E">
            <w:r>
              <w:rPr>
                <w:rFonts w:hint="eastAsia"/>
              </w:rPr>
              <w:t>1</w:t>
            </w:r>
          </w:p>
        </w:tc>
      </w:tr>
    </w:tbl>
    <w:p w14:paraId="632CDD1F" w14:textId="77777777" w:rsidR="00E828BC" w:rsidRDefault="00E828BC"/>
    <w:p w14:paraId="4B2BCB3F" w14:textId="77777777" w:rsidR="00E828BC" w:rsidRDefault="00E828BC"/>
    <w:p w14:paraId="6A2119AF" w14:textId="77777777" w:rsidR="00E828BC" w:rsidRDefault="00FB3A0E">
      <w:r>
        <w:rPr>
          <w:rFonts w:hint="eastAsia"/>
        </w:rPr>
        <w:t>出参：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7"/>
        <w:gridCol w:w="1656"/>
        <w:gridCol w:w="1416"/>
        <w:gridCol w:w="1050"/>
        <w:gridCol w:w="2349"/>
      </w:tblGrid>
      <w:tr w:rsidR="00E828BC" w14:paraId="0ED9FC50" w14:textId="77777777">
        <w:trPr>
          <w:trHeight w:val="23"/>
          <w:del w:id="182" w:author="za-duting" w:date="2018-06-25T17:02:00Z"/>
        </w:trPr>
        <w:tc>
          <w:tcPr>
            <w:tcW w:w="2047" w:type="dxa"/>
            <w:shd w:val="clear" w:color="auto" w:fill="D9D9D9" w:themeFill="background1" w:themeFillShade="D9"/>
          </w:tcPr>
          <w:p w14:paraId="12E33AB3" w14:textId="77777777" w:rsidR="00E828BC" w:rsidRDefault="00FB3A0E">
            <w:pPr>
              <w:pStyle w:val="TableParagraph"/>
              <w:rPr>
                <w:del w:id="183" w:author="za-duting" w:date="2018-06-25T17:02:00Z"/>
                <w:b/>
                <w:bCs/>
              </w:rPr>
            </w:pPr>
            <w:del w:id="184" w:author="za-duting" w:date="2018-06-25T16:36:00Z">
              <w:r>
                <w:rPr>
                  <w:rFonts w:hint="eastAsia"/>
                  <w:b/>
                  <w:bCs/>
                </w:rPr>
                <w:delText>字段名称</w:delText>
              </w:r>
            </w:del>
          </w:p>
        </w:tc>
        <w:tc>
          <w:tcPr>
            <w:tcW w:w="1656" w:type="dxa"/>
            <w:shd w:val="clear" w:color="auto" w:fill="D9D9D9" w:themeFill="background1" w:themeFillShade="D9"/>
          </w:tcPr>
          <w:p w14:paraId="324F9CA0" w14:textId="77777777" w:rsidR="00E828BC" w:rsidRDefault="00FB3A0E">
            <w:pPr>
              <w:pStyle w:val="TableParagraph"/>
              <w:rPr>
                <w:del w:id="185" w:author="za-duting" w:date="2018-06-25T17:02:00Z"/>
                <w:b/>
                <w:bCs/>
              </w:rPr>
            </w:pPr>
            <w:del w:id="186" w:author="za-duting" w:date="2018-06-25T16:36:00Z">
              <w:r>
                <w:rPr>
                  <w:rFonts w:hint="eastAsia"/>
                  <w:b/>
                  <w:bCs/>
                </w:rPr>
                <w:delText>描述</w:delText>
              </w:r>
            </w:del>
          </w:p>
        </w:tc>
        <w:tc>
          <w:tcPr>
            <w:tcW w:w="1416" w:type="dxa"/>
            <w:shd w:val="clear" w:color="auto" w:fill="D9D9D9" w:themeFill="background1" w:themeFillShade="D9"/>
          </w:tcPr>
          <w:p w14:paraId="3338776C" w14:textId="77777777" w:rsidR="00E828BC" w:rsidRDefault="00FB3A0E">
            <w:pPr>
              <w:pStyle w:val="TableParagraph"/>
              <w:rPr>
                <w:del w:id="187" w:author="za-duting" w:date="2018-06-25T17:02:00Z"/>
                <w:b/>
                <w:bCs/>
              </w:rPr>
            </w:pPr>
            <w:del w:id="188" w:author="za-duting" w:date="2018-06-25T16:36:00Z">
              <w:r>
                <w:rPr>
                  <w:rFonts w:hint="eastAsia"/>
                  <w:b/>
                  <w:bCs/>
                </w:rPr>
                <w:delText>类型</w:delText>
              </w:r>
            </w:del>
          </w:p>
        </w:tc>
        <w:tc>
          <w:tcPr>
            <w:tcW w:w="1050" w:type="dxa"/>
            <w:shd w:val="clear" w:color="auto" w:fill="D9D9D9" w:themeFill="background1" w:themeFillShade="D9"/>
          </w:tcPr>
          <w:p w14:paraId="184A4726" w14:textId="77777777" w:rsidR="00E828BC" w:rsidRDefault="00FB3A0E">
            <w:pPr>
              <w:pStyle w:val="TableParagraph"/>
              <w:rPr>
                <w:del w:id="189" w:author="za-duting" w:date="2018-06-25T17:02:00Z"/>
                <w:b/>
                <w:bCs/>
              </w:rPr>
            </w:pPr>
            <w:del w:id="190" w:author="za-duting" w:date="2018-06-25T16:36:00Z">
              <w:r>
                <w:rPr>
                  <w:rFonts w:hint="eastAsia"/>
                  <w:b/>
                  <w:bCs/>
                </w:rPr>
                <w:delText>是否必填</w:delText>
              </w:r>
            </w:del>
          </w:p>
        </w:tc>
        <w:tc>
          <w:tcPr>
            <w:tcW w:w="2349" w:type="dxa"/>
            <w:shd w:val="clear" w:color="auto" w:fill="D9D9D9" w:themeFill="background1" w:themeFillShade="D9"/>
          </w:tcPr>
          <w:p w14:paraId="74983945" w14:textId="77777777" w:rsidR="00E828BC" w:rsidRDefault="00FB3A0E">
            <w:pPr>
              <w:pStyle w:val="TableParagraph"/>
              <w:rPr>
                <w:del w:id="191" w:author="za-duting" w:date="2018-06-25T17:02:00Z"/>
                <w:b/>
                <w:bCs/>
              </w:rPr>
            </w:pPr>
            <w:del w:id="192" w:author="za-duting" w:date="2018-06-25T16:36:00Z">
              <w:r>
                <w:rPr>
                  <w:rFonts w:hint="eastAsia"/>
                  <w:b/>
                  <w:bCs/>
                </w:rPr>
                <w:delText>备注</w:delText>
              </w:r>
            </w:del>
          </w:p>
        </w:tc>
      </w:tr>
      <w:tr w:rsidR="00E828BC" w14:paraId="4D77EFE6" w14:textId="77777777">
        <w:trPr>
          <w:trHeight w:val="90"/>
          <w:del w:id="193" w:author="za-duting" w:date="2018-06-25T17:02:00Z"/>
        </w:trPr>
        <w:tc>
          <w:tcPr>
            <w:tcW w:w="2047" w:type="dxa"/>
          </w:tcPr>
          <w:p w14:paraId="5BB1406F" w14:textId="77777777" w:rsidR="00E828BC" w:rsidRDefault="00FB3A0E">
            <w:pPr>
              <w:pStyle w:val="TableParagraph"/>
              <w:jc w:val="both"/>
              <w:rPr>
                <w:del w:id="194" w:author="za-duting" w:date="2018-06-25T17:02:00Z"/>
              </w:rPr>
            </w:pPr>
            <w:del w:id="195" w:author="za-duting" w:date="2018-06-25T16:36:00Z">
              <w:r>
                <w:rPr>
                  <w:rFonts w:hint="eastAsia"/>
                </w:rPr>
                <w:delText>isSuccess</w:delText>
              </w:r>
            </w:del>
          </w:p>
        </w:tc>
        <w:tc>
          <w:tcPr>
            <w:tcW w:w="1656" w:type="dxa"/>
          </w:tcPr>
          <w:p w14:paraId="3A01C515" w14:textId="77777777" w:rsidR="00E828BC" w:rsidRDefault="00FB3A0E">
            <w:pPr>
              <w:pStyle w:val="TableParagraph"/>
              <w:rPr>
                <w:del w:id="196" w:author="za-duting" w:date="2018-06-25T17:02:00Z"/>
              </w:rPr>
            </w:pPr>
            <w:del w:id="197" w:author="za-duting" w:date="2018-06-25T16:36:00Z">
              <w:r>
                <w:rPr>
                  <w:rStyle w:val="ac"/>
                  <w:rFonts w:hint="eastAsia"/>
                </w:rPr>
                <w:delText>是否成功</w:delText>
              </w:r>
            </w:del>
          </w:p>
        </w:tc>
        <w:tc>
          <w:tcPr>
            <w:tcW w:w="1416" w:type="dxa"/>
          </w:tcPr>
          <w:p w14:paraId="70F2798A" w14:textId="77777777" w:rsidR="00E828BC" w:rsidRDefault="00FB3A0E">
            <w:pPr>
              <w:pStyle w:val="TableParagraph"/>
              <w:rPr>
                <w:del w:id="198" w:author="za-duting" w:date="2018-06-25T17:02:00Z"/>
              </w:rPr>
            </w:pPr>
            <w:del w:id="199" w:author="za-duting" w:date="2018-06-25T16:36:00Z">
              <w:r>
                <w:rPr>
                  <w:rFonts w:hint="eastAsia"/>
                </w:rPr>
                <w:delText>String(1)</w:delText>
              </w:r>
            </w:del>
          </w:p>
        </w:tc>
        <w:tc>
          <w:tcPr>
            <w:tcW w:w="1050" w:type="dxa"/>
          </w:tcPr>
          <w:p w14:paraId="212D84D7" w14:textId="77777777" w:rsidR="00E828BC" w:rsidRDefault="00FB3A0E">
            <w:pPr>
              <w:pStyle w:val="TableParagraph"/>
              <w:rPr>
                <w:del w:id="200" w:author="za-duting" w:date="2018-06-25T17:02:00Z"/>
              </w:rPr>
            </w:pPr>
            <w:del w:id="201" w:author="za-duting" w:date="2018-06-25T16:36:00Z">
              <w:r>
                <w:rPr>
                  <w:rFonts w:hint="eastAsia"/>
                </w:rPr>
                <w:delText>必填</w:delText>
              </w:r>
            </w:del>
          </w:p>
        </w:tc>
        <w:tc>
          <w:tcPr>
            <w:tcW w:w="2349" w:type="dxa"/>
          </w:tcPr>
          <w:p w14:paraId="6A4E008C" w14:textId="77777777" w:rsidR="00E828BC" w:rsidRDefault="00E828BC">
            <w:pPr>
              <w:pStyle w:val="TableParagraph"/>
              <w:rPr>
                <w:del w:id="202" w:author="za-duting" w:date="2018-06-25T17:02:00Z"/>
              </w:rPr>
            </w:pPr>
          </w:p>
        </w:tc>
      </w:tr>
    </w:tbl>
    <w:p w14:paraId="0D3B19C2" w14:textId="77777777" w:rsidR="00E828BC" w:rsidRDefault="00E828BC"/>
    <w:tbl>
      <w:tblPr>
        <w:tblW w:w="9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2136"/>
        <w:gridCol w:w="1096"/>
        <w:gridCol w:w="3870"/>
      </w:tblGrid>
      <w:tr w:rsidR="00E828BC" w14:paraId="44C3B5CB" w14:textId="77777777">
        <w:trPr>
          <w:ins w:id="203" w:author="za-duting" w:date="2018-06-25T16:36:00Z"/>
        </w:trPr>
        <w:tc>
          <w:tcPr>
            <w:tcW w:w="2124" w:type="dxa"/>
            <w:shd w:val="clear" w:color="auto" w:fill="A6A6A6"/>
          </w:tcPr>
          <w:p w14:paraId="2F57DABB" w14:textId="77777777" w:rsidR="00E828BC" w:rsidRDefault="00FB3A0E">
            <w:pPr>
              <w:jc w:val="center"/>
              <w:rPr>
                <w:ins w:id="204" w:author="za-duting" w:date="2018-06-25T16:36:00Z"/>
                <w:b/>
                <w:bCs/>
              </w:rPr>
            </w:pPr>
            <w:ins w:id="205" w:author="za-duting" w:date="2018-06-25T16:36:00Z">
              <w:r>
                <w:rPr>
                  <w:rFonts w:hint="eastAsia"/>
                  <w:b/>
                  <w:bCs/>
                </w:rPr>
                <w:t>字段名称</w:t>
              </w:r>
            </w:ins>
          </w:p>
        </w:tc>
        <w:tc>
          <w:tcPr>
            <w:tcW w:w="2136" w:type="dxa"/>
            <w:shd w:val="clear" w:color="auto" w:fill="A6A6A6"/>
          </w:tcPr>
          <w:p w14:paraId="586EF4B3" w14:textId="77777777" w:rsidR="00E828BC" w:rsidRDefault="00FB3A0E">
            <w:pPr>
              <w:jc w:val="center"/>
              <w:rPr>
                <w:ins w:id="206" w:author="za-duting" w:date="2018-06-25T16:36:00Z"/>
                <w:b/>
                <w:bCs/>
              </w:rPr>
            </w:pPr>
            <w:ins w:id="207" w:author="za-duting" w:date="2018-06-25T16:36:00Z">
              <w:r>
                <w:rPr>
                  <w:rFonts w:hint="eastAsia"/>
                  <w:b/>
                  <w:bCs/>
                </w:rPr>
                <w:t>数据类型</w:t>
              </w:r>
            </w:ins>
          </w:p>
        </w:tc>
        <w:tc>
          <w:tcPr>
            <w:tcW w:w="1096" w:type="dxa"/>
            <w:shd w:val="clear" w:color="auto" w:fill="A6A6A6"/>
          </w:tcPr>
          <w:p w14:paraId="33AE5CC8" w14:textId="77777777" w:rsidR="00E828BC" w:rsidRDefault="00FB3A0E">
            <w:pPr>
              <w:jc w:val="center"/>
              <w:rPr>
                <w:ins w:id="208" w:author="za-duting" w:date="2018-06-25T16:36:00Z"/>
                <w:b/>
                <w:bCs/>
              </w:rPr>
            </w:pPr>
            <w:ins w:id="209" w:author="za-duting" w:date="2018-06-25T16:36:00Z">
              <w:r>
                <w:rPr>
                  <w:rFonts w:hint="eastAsia"/>
                  <w:b/>
                  <w:bCs/>
                </w:rPr>
                <w:t>是否必传</w:t>
              </w:r>
            </w:ins>
          </w:p>
        </w:tc>
        <w:tc>
          <w:tcPr>
            <w:tcW w:w="3870" w:type="dxa"/>
            <w:shd w:val="clear" w:color="auto" w:fill="A6A6A6"/>
          </w:tcPr>
          <w:p w14:paraId="432A31C2" w14:textId="77777777" w:rsidR="00E828BC" w:rsidRDefault="00FB3A0E">
            <w:pPr>
              <w:jc w:val="center"/>
              <w:rPr>
                <w:ins w:id="210" w:author="za-duting" w:date="2018-06-25T16:36:00Z"/>
                <w:b/>
                <w:bCs/>
              </w:rPr>
            </w:pPr>
            <w:ins w:id="211" w:author="za-duting" w:date="2018-06-25T16:36:00Z">
              <w:r>
                <w:rPr>
                  <w:rFonts w:hint="eastAsia"/>
                  <w:b/>
                  <w:bCs/>
                </w:rPr>
                <w:t>描述</w:t>
              </w:r>
            </w:ins>
          </w:p>
        </w:tc>
      </w:tr>
      <w:tr w:rsidR="00E828BC" w14:paraId="7DF09842" w14:textId="77777777">
        <w:trPr>
          <w:ins w:id="212" w:author="za-duting" w:date="2018-06-25T16:36:00Z"/>
        </w:trPr>
        <w:tc>
          <w:tcPr>
            <w:tcW w:w="2124" w:type="dxa"/>
          </w:tcPr>
          <w:p w14:paraId="2322102E" w14:textId="77777777" w:rsidR="00E828BC" w:rsidRDefault="00FB3A0E">
            <w:pPr>
              <w:jc w:val="center"/>
              <w:rPr>
                <w:ins w:id="213" w:author="za-duting" w:date="2018-06-25T16:36:00Z"/>
              </w:rPr>
            </w:pPr>
            <w:ins w:id="214" w:author="za-duting" w:date="2018-06-25T16:36:00Z">
              <w:r>
                <w:rPr>
                  <w:rFonts w:hint="eastAsia"/>
                </w:rPr>
                <w:t>success</w:t>
              </w:r>
            </w:ins>
          </w:p>
        </w:tc>
        <w:tc>
          <w:tcPr>
            <w:tcW w:w="2136" w:type="dxa"/>
          </w:tcPr>
          <w:p w14:paraId="6CD3699C" w14:textId="77777777" w:rsidR="00E828BC" w:rsidRDefault="00FB3A0E">
            <w:pPr>
              <w:jc w:val="center"/>
              <w:rPr>
                <w:ins w:id="215" w:author="za-duting" w:date="2018-06-25T16:36:00Z"/>
              </w:rPr>
            </w:pPr>
            <w:ins w:id="216" w:author="za-duting" w:date="2018-06-25T16:36:00Z">
              <w:r>
                <w:rPr>
                  <w:rFonts w:hint="eastAsia"/>
                </w:rPr>
                <w:t>boolean</w:t>
              </w:r>
            </w:ins>
          </w:p>
        </w:tc>
        <w:tc>
          <w:tcPr>
            <w:tcW w:w="1096" w:type="dxa"/>
          </w:tcPr>
          <w:p w14:paraId="058768A8" w14:textId="77777777" w:rsidR="00E828BC" w:rsidRDefault="00FB3A0E">
            <w:pPr>
              <w:jc w:val="center"/>
              <w:rPr>
                <w:ins w:id="217" w:author="za-duting" w:date="2018-06-25T16:36:00Z"/>
              </w:rPr>
            </w:pPr>
            <w:ins w:id="218" w:author="za-duting" w:date="2018-06-25T16:36:00Z">
              <w:r>
                <w:rPr>
                  <w:rFonts w:hint="eastAsia"/>
                </w:rPr>
                <w:t>Y</w:t>
              </w:r>
            </w:ins>
          </w:p>
        </w:tc>
        <w:tc>
          <w:tcPr>
            <w:tcW w:w="3870" w:type="dxa"/>
          </w:tcPr>
          <w:p w14:paraId="36C6A68F" w14:textId="77777777" w:rsidR="00E828BC" w:rsidRDefault="00FB3A0E">
            <w:pPr>
              <w:jc w:val="left"/>
              <w:rPr>
                <w:ins w:id="219" w:author="za-duting" w:date="2018-06-25T16:36:00Z"/>
              </w:rPr>
            </w:pPr>
            <w:ins w:id="220" w:author="za-duting" w:date="2018-06-25T16:36:00Z">
              <w:r>
                <w:rPr>
                  <w:rFonts w:hint="eastAsia"/>
                </w:rPr>
                <w:t>接口调用结果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输出</w:t>
              </w:r>
              <w:r>
                <w:rPr>
                  <w:rFonts w:hint="eastAsia"/>
                </w:rPr>
                <w:t>true</w:t>
              </w:r>
              <w:r>
                <w:rPr>
                  <w:rFonts w:hint="eastAsia"/>
                </w:rPr>
                <w:t>：成功</w:t>
              </w:r>
              <w:r>
                <w:rPr>
                  <w:rFonts w:hint="eastAsia"/>
                </w:rPr>
                <w:t xml:space="preserve"> false</w:t>
              </w:r>
              <w:r>
                <w:rPr>
                  <w:rFonts w:hint="eastAsia"/>
                </w:rPr>
                <w:t>：失败</w:t>
              </w:r>
            </w:ins>
          </w:p>
        </w:tc>
      </w:tr>
      <w:tr w:rsidR="00E828BC" w14:paraId="21515A59" w14:textId="77777777">
        <w:trPr>
          <w:ins w:id="221" w:author="za-duting" w:date="2018-06-25T16:36:00Z"/>
        </w:trPr>
        <w:tc>
          <w:tcPr>
            <w:tcW w:w="2124" w:type="dxa"/>
          </w:tcPr>
          <w:p w14:paraId="120E13CA" w14:textId="77777777" w:rsidR="00E828BC" w:rsidRDefault="00FB3A0E">
            <w:pPr>
              <w:jc w:val="center"/>
              <w:rPr>
                <w:ins w:id="222" w:author="za-duting" w:date="2018-06-25T16:36:00Z"/>
              </w:rPr>
            </w:pPr>
            <w:ins w:id="223" w:author="za-duting" w:date="2018-06-25T16:36:00Z">
              <w:r>
                <w:rPr>
                  <w:rFonts w:hint="eastAsia"/>
                </w:rPr>
                <w:t>code</w:t>
              </w:r>
            </w:ins>
          </w:p>
        </w:tc>
        <w:tc>
          <w:tcPr>
            <w:tcW w:w="2136" w:type="dxa"/>
          </w:tcPr>
          <w:p w14:paraId="4119F0F1" w14:textId="77777777" w:rsidR="00E828BC" w:rsidRDefault="00FB3A0E">
            <w:pPr>
              <w:jc w:val="center"/>
              <w:rPr>
                <w:ins w:id="224" w:author="za-duting" w:date="2018-06-25T16:36:00Z"/>
              </w:rPr>
            </w:pPr>
            <w:ins w:id="225" w:author="za-duting" w:date="2018-06-25T16:3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096" w:type="dxa"/>
          </w:tcPr>
          <w:p w14:paraId="1B3D2F1C" w14:textId="77777777" w:rsidR="00E828BC" w:rsidRDefault="00FB3A0E">
            <w:pPr>
              <w:jc w:val="center"/>
              <w:rPr>
                <w:ins w:id="226" w:author="za-duting" w:date="2018-06-25T16:36:00Z"/>
              </w:rPr>
            </w:pPr>
            <w:ins w:id="227" w:author="za-duting" w:date="2018-06-25T16:36:00Z">
              <w:r>
                <w:rPr>
                  <w:rFonts w:hint="eastAsia"/>
                </w:rPr>
                <w:t>Y</w:t>
              </w:r>
            </w:ins>
          </w:p>
        </w:tc>
        <w:tc>
          <w:tcPr>
            <w:tcW w:w="3870" w:type="dxa"/>
          </w:tcPr>
          <w:p w14:paraId="15450BAF" w14:textId="77777777" w:rsidR="00E828BC" w:rsidRDefault="00FB3A0E">
            <w:pPr>
              <w:rPr>
                <w:ins w:id="228" w:author="za-duting" w:date="2018-06-25T16:36:00Z"/>
              </w:rPr>
            </w:pPr>
            <w:ins w:id="229" w:author="za-duting" w:date="2018-06-25T16:36:00Z">
              <w:r>
                <w:rPr>
                  <w:rFonts w:hint="eastAsia"/>
                </w:rPr>
                <w:t>系统返回码</w:t>
              </w:r>
            </w:ins>
          </w:p>
          <w:p w14:paraId="14DDE921" w14:textId="77777777" w:rsidR="00E828BC" w:rsidRDefault="00FB3A0E">
            <w:pPr>
              <w:rPr>
                <w:ins w:id="230" w:author="za-duting" w:date="2018-06-25T16:36:00Z"/>
              </w:rPr>
            </w:pPr>
            <w:ins w:id="231" w:author="za-duting" w:date="2018-06-25T16:36:00Z">
              <w:r>
                <w:t>00000</w:t>
              </w:r>
              <w:r>
                <w:rPr>
                  <w:rFonts w:hint="eastAsia"/>
                </w:rPr>
                <w:t>：成功</w:t>
              </w:r>
            </w:ins>
          </w:p>
          <w:p w14:paraId="20456571" w14:textId="77777777" w:rsidR="00E828BC" w:rsidRDefault="00FB3A0E">
            <w:pPr>
              <w:rPr>
                <w:ins w:id="232" w:author="za-duting" w:date="2018-06-25T16:36:00Z"/>
              </w:rPr>
            </w:pPr>
            <w:ins w:id="233" w:author="za-duting" w:date="2018-06-25T16:36:00Z">
              <w:r>
                <w:t>10000</w:t>
              </w:r>
              <w:r>
                <w:rPr>
                  <w:rFonts w:hint="eastAsia"/>
                </w:rPr>
                <w:t>：</w:t>
              </w:r>
              <w:r>
                <w:t>失败</w:t>
              </w:r>
            </w:ins>
          </w:p>
        </w:tc>
      </w:tr>
      <w:tr w:rsidR="00E828BC" w14:paraId="38193579" w14:textId="77777777">
        <w:trPr>
          <w:ins w:id="234" w:author="za-duting" w:date="2018-06-25T16:36:00Z"/>
        </w:trPr>
        <w:tc>
          <w:tcPr>
            <w:tcW w:w="2124" w:type="dxa"/>
          </w:tcPr>
          <w:p w14:paraId="4903C7F2" w14:textId="77777777" w:rsidR="00E828BC" w:rsidRDefault="00FB3A0E">
            <w:pPr>
              <w:jc w:val="center"/>
              <w:rPr>
                <w:ins w:id="235" w:author="za-duting" w:date="2018-06-25T16:36:00Z"/>
              </w:rPr>
            </w:pPr>
            <w:ins w:id="236" w:author="za-duting" w:date="2018-06-25T16:36:00Z">
              <w:r>
                <w:rPr>
                  <w:rFonts w:hint="eastAsia"/>
                </w:rPr>
                <w:t>m</w:t>
              </w:r>
              <w:r>
                <w:t>sg</w:t>
              </w:r>
            </w:ins>
          </w:p>
        </w:tc>
        <w:tc>
          <w:tcPr>
            <w:tcW w:w="2136" w:type="dxa"/>
          </w:tcPr>
          <w:p w14:paraId="311A70EC" w14:textId="77777777" w:rsidR="00E828BC" w:rsidRDefault="00FB3A0E">
            <w:pPr>
              <w:jc w:val="center"/>
              <w:rPr>
                <w:ins w:id="237" w:author="za-duting" w:date="2018-06-25T16:36:00Z"/>
              </w:rPr>
            </w:pPr>
            <w:ins w:id="238" w:author="za-duting" w:date="2018-06-25T16:3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096" w:type="dxa"/>
          </w:tcPr>
          <w:p w14:paraId="5E6AD7B0" w14:textId="77777777" w:rsidR="00E828BC" w:rsidRDefault="00FB3A0E">
            <w:pPr>
              <w:jc w:val="center"/>
              <w:rPr>
                <w:ins w:id="239" w:author="za-duting" w:date="2018-06-25T16:36:00Z"/>
              </w:rPr>
            </w:pPr>
            <w:ins w:id="240" w:author="za-duting" w:date="2018-06-25T16:36:00Z">
              <w:r>
                <w:rPr>
                  <w:rFonts w:hint="eastAsia"/>
                </w:rPr>
                <w:t>N</w:t>
              </w:r>
            </w:ins>
          </w:p>
        </w:tc>
        <w:tc>
          <w:tcPr>
            <w:tcW w:w="3870" w:type="dxa"/>
          </w:tcPr>
          <w:p w14:paraId="43E15F7E" w14:textId="77777777" w:rsidR="00E828BC" w:rsidRDefault="00FB3A0E">
            <w:pPr>
              <w:rPr>
                <w:ins w:id="241" w:author="za-duting" w:date="2018-06-25T16:36:00Z"/>
              </w:rPr>
            </w:pPr>
            <w:ins w:id="242" w:author="za-duting" w:date="2018-06-25T16:36:00Z">
              <w:r>
                <w:rPr>
                  <w:rFonts w:hint="eastAsia"/>
                </w:rPr>
                <w:t>系统返回信息，接口返回</w:t>
              </w:r>
              <w:r>
                <w:rPr>
                  <w:rFonts w:hint="eastAsia"/>
                </w:rPr>
                <w:t>false</w:t>
              </w:r>
              <w:r>
                <w:rPr>
                  <w:rFonts w:hint="eastAsia"/>
                </w:rPr>
                <w:t>时附带错误信息提示调用方</w:t>
              </w:r>
            </w:ins>
          </w:p>
        </w:tc>
      </w:tr>
    </w:tbl>
    <w:p w14:paraId="3A252E7C" w14:textId="77777777" w:rsidR="00E828BC" w:rsidRDefault="00E828BC">
      <w:pPr>
        <w:rPr>
          <w:ins w:id="243" w:author="za-duting" w:date="2018-06-25T16:36:00Z"/>
        </w:rPr>
      </w:pPr>
    </w:p>
    <w:p w14:paraId="3F75287C" w14:textId="77777777" w:rsidR="00E828BC" w:rsidRDefault="00E828BC"/>
    <w:p w14:paraId="0C9EE3EF" w14:textId="77777777" w:rsidR="00E828BC" w:rsidRDefault="00FB3A0E">
      <w:pPr>
        <w:pStyle w:val="3"/>
      </w:pPr>
      <w:commentRangeStart w:id="244"/>
      <w:r>
        <w:rPr>
          <w:rFonts w:hint="eastAsia"/>
        </w:rPr>
        <w:t>病历</w:t>
      </w:r>
      <w:r>
        <w:t>数据查询（</w:t>
      </w:r>
      <w:r>
        <w:rPr>
          <w:rFonts w:hint="eastAsia"/>
        </w:rPr>
        <w:t>异步</w:t>
      </w:r>
      <w:r>
        <w:t>）</w:t>
      </w:r>
      <w:commentRangeEnd w:id="244"/>
      <w:r>
        <w:rPr>
          <w:rStyle w:val="ad"/>
          <w:rFonts w:eastAsiaTheme="minorEastAsia"/>
          <w:b w:val="0"/>
        </w:rPr>
        <w:commentReference w:id="244"/>
      </w:r>
    </w:p>
    <w:p w14:paraId="469AF4DB" w14:textId="77777777" w:rsidR="00E828BC" w:rsidRDefault="00FB3A0E">
      <w:pPr>
        <w:ind w:left="425"/>
        <w:rPr>
          <w:szCs w:val="21"/>
        </w:rPr>
      </w:pPr>
      <w:r>
        <w:rPr>
          <w:rFonts w:hint="eastAsia"/>
          <w:szCs w:val="21"/>
        </w:rPr>
        <w:t>医疗数据平台请求第三方数据平台异步查询病历</w:t>
      </w:r>
      <w:r>
        <w:rPr>
          <w:szCs w:val="21"/>
        </w:rPr>
        <w:t>数据</w:t>
      </w:r>
    </w:p>
    <w:p w14:paraId="41B055C4" w14:textId="77777777" w:rsidR="00E828BC" w:rsidRDefault="00E828BC">
      <w:pPr>
        <w:ind w:left="425"/>
        <w:rPr>
          <w:szCs w:val="21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0F2F755B" w14:textId="77777777">
        <w:tc>
          <w:tcPr>
            <w:tcW w:w="8613" w:type="dxa"/>
            <w:gridSpan w:val="2"/>
            <w:shd w:val="clear" w:color="auto" w:fill="FFFF99"/>
          </w:tcPr>
          <w:p w14:paraId="24D722BC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  <w:r>
              <w:rPr>
                <w:rFonts w:hint="eastAsia"/>
              </w:rPr>
              <w:t>*.His.queryIllHistoryUploadSync</w:t>
            </w:r>
          </w:p>
          <w:p w14:paraId="6C5C5AAA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  <w:r>
              <w:rPr>
                <w:rFonts w:hint="eastAsia"/>
              </w:rPr>
              <w:t>illHistoryRequest</w:t>
            </w:r>
          </w:p>
          <w:p w14:paraId="2E0F19D4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illHistory</w:t>
            </w:r>
            <w:r>
              <w:t>Response</w:t>
            </w:r>
          </w:p>
          <w:p w14:paraId="145EAD6A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</w:p>
        </w:tc>
      </w:tr>
      <w:tr w:rsidR="00E828BC" w14:paraId="47FC0A22" w14:textId="77777777">
        <w:tc>
          <w:tcPr>
            <w:tcW w:w="542" w:type="dxa"/>
          </w:tcPr>
          <w:p w14:paraId="2AB5E03A" w14:textId="77777777" w:rsidR="00E828BC" w:rsidRDefault="00E828BC"/>
        </w:tc>
        <w:tc>
          <w:tcPr>
            <w:tcW w:w="8071" w:type="dxa"/>
          </w:tcPr>
          <w:p w14:paraId="1E67E571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12D9E7C3" w14:textId="77777777" w:rsidR="00E828BC" w:rsidRDefault="00FB3A0E">
            <w:r>
              <w:rPr>
                <w:rFonts w:hint="eastAsia"/>
              </w:rPr>
              <w:t>{</w:t>
            </w:r>
          </w:p>
          <w:p w14:paraId="4C9CD0CC" w14:textId="77777777" w:rsidR="00E828BC" w:rsidRDefault="00FB3A0E">
            <w:r>
              <w:rPr>
                <w:rFonts w:hint="eastAsia"/>
              </w:rPr>
              <w:tab/>
              <w:t>"medicalNum":</w:t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就诊流水号</w:t>
            </w:r>
            <w:r>
              <w:rPr>
                <w:rFonts w:hint="eastAsia"/>
              </w:rPr>
              <w:t>",</w:t>
            </w:r>
          </w:p>
          <w:p w14:paraId="3702FB5A" w14:textId="77777777" w:rsidR="00E828BC" w:rsidRDefault="00FB3A0E">
            <w:r>
              <w:rPr>
                <w:rFonts w:hint="eastAsia"/>
              </w:rPr>
              <w:tab/>
              <w:t>"insuranceName":</w:t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"</w:t>
            </w:r>
          </w:p>
          <w:p w14:paraId="08716BFD" w14:textId="77777777" w:rsidR="00E828BC" w:rsidRDefault="00FB3A0E">
            <w:r>
              <w:rPr>
                <w:rFonts w:hint="eastAsia"/>
              </w:rPr>
              <w:tab/>
              <w:t>"insuranceCertNo":</w:t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证件号码</w:t>
            </w:r>
            <w:r>
              <w:rPr>
                <w:rFonts w:hint="eastAsia"/>
              </w:rPr>
              <w:t>"</w:t>
            </w:r>
          </w:p>
          <w:p w14:paraId="0248768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30F87DBA" w14:textId="77777777" w:rsidR="00E828BC" w:rsidRDefault="00FB3A0E">
            <w:r>
              <w:rPr>
                <w:rFonts w:hint="eastAsia"/>
              </w:rPr>
              <w:t>}</w:t>
            </w:r>
          </w:p>
        </w:tc>
      </w:tr>
      <w:tr w:rsidR="00E828BC" w14:paraId="23AF2B3F" w14:textId="77777777">
        <w:tc>
          <w:tcPr>
            <w:tcW w:w="542" w:type="dxa"/>
          </w:tcPr>
          <w:p w14:paraId="2B1DA8B9" w14:textId="77777777" w:rsidR="00E828BC" w:rsidRDefault="00E828BC"/>
        </w:tc>
        <w:tc>
          <w:tcPr>
            <w:tcW w:w="8071" w:type="dxa"/>
          </w:tcPr>
          <w:p w14:paraId="2BDE8A0A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13626A64" w14:textId="77777777" w:rsidR="00E828BC" w:rsidRDefault="00E828BC"/>
          <w:p w14:paraId="4198401E" w14:textId="77777777" w:rsidR="00E828BC" w:rsidRDefault="00FB3A0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ab/>
            </w:r>
          </w:p>
          <w:p w14:paraId="08E084CF" w14:textId="77777777" w:rsidR="00E828BC" w:rsidRDefault="00FB3A0E">
            <w:r>
              <w:rPr>
                <w:rFonts w:hint="eastAsia"/>
              </w:rPr>
              <w:t>{</w:t>
            </w:r>
          </w:p>
          <w:p w14:paraId="2853BEB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"medicalNum":"</w:t>
            </w:r>
            <w:r>
              <w:rPr>
                <w:rFonts w:hint="eastAsia"/>
              </w:rPr>
              <w:t>V900064454",</w:t>
            </w:r>
          </w:p>
          <w:p w14:paraId="2FC8FB5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"hospitalRecordType":"</w:t>
            </w:r>
            <w:r>
              <w:rPr>
                <w:rFonts w:hint="eastAsia"/>
              </w:rPr>
              <w:t>病历类型</w:t>
            </w:r>
            <w:r>
              <w:rPr>
                <w:rFonts w:hint="eastAsia"/>
              </w:rPr>
              <w:t>",</w:t>
            </w:r>
          </w:p>
          <w:p w14:paraId="4C5F895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</w:t>
            </w:r>
            <w:r>
              <w:t>I</w:t>
            </w:r>
            <w:r>
              <w:rPr>
                <w:rFonts w:hint="eastAsia"/>
              </w:rPr>
              <w:t>d":"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code",</w:t>
            </w:r>
          </w:p>
          <w:p w14:paraId="082543D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"hospitalRecordId":"3223",</w:t>
            </w:r>
          </w:p>
          <w:p w14:paraId="18A8A2D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"cheifComplaint":"</w:t>
            </w:r>
            <w:r>
              <w:rPr>
                <w:rFonts w:hint="eastAsia"/>
              </w:rPr>
              <w:t>肺癌</w:t>
            </w:r>
            <w:r>
              <w:rPr>
                <w:rFonts w:hint="eastAsia"/>
              </w:rPr>
              <w:t>",</w:t>
            </w:r>
          </w:p>
          <w:p w14:paraId="187CD99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"diagnosisTreatment":"</w:t>
            </w:r>
            <w:r>
              <w:rPr>
                <w:rFonts w:hint="eastAsia"/>
              </w:rPr>
              <w:t>化疗</w:t>
            </w:r>
            <w:r>
              <w:rPr>
                <w:rFonts w:hint="eastAsia"/>
              </w:rPr>
              <w:t>",</w:t>
            </w:r>
          </w:p>
          <w:p w14:paraId="08B55A5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"outPatientNum":"</w:t>
            </w:r>
            <w:r>
              <w:rPr>
                <w:rFonts w:hint="eastAsia"/>
              </w:rPr>
              <w:t>门诊号</w:t>
            </w:r>
            <w:r>
              <w:rPr>
                <w:rFonts w:hint="eastAsia"/>
              </w:rPr>
              <w:t>",</w:t>
            </w:r>
          </w:p>
          <w:p w14:paraId="3058851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"inHospitalNum":"</w:t>
            </w:r>
            <w:r>
              <w:rPr>
                <w:rFonts w:hint="eastAsia"/>
              </w:rPr>
              <w:t>住院号</w:t>
            </w:r>
            <w:r>
              <w:rPr>
                <w:rFonts w:hint="eastAsia"/>
              </w:rPr>
              <w:t>",</w:t>
            </w:r>
          </w:p>
          <w:p w14:paraId="4EF5AA8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"hospitalRecordId":"</w:t>
            </w:r>
            <w:r>
              <w:rPr>
                <w:rFonts w:hint="eastAsia"/>
              </w:rPr>
              <w:t>医院病历</w:t>
            </w:r>
            <w:r>
              <w:rPr>
                <w:rFonts w:hint="eastAsia"/>
              </w:rPr>
              <w:t>Id",</w:t>
            </w:r>
          </w:p>
          <w:p w14:paraId="419ADBB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"visitDepartment":"</w:t>
            </w:r>
            <w:r>
              <w:rPr>
                <w:rFonts w:hint="eastAsia"/>
              </w:rPr>
              <w:t>就诊</w:t>
            </w:r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",</w:t>
            </w:r>
          </w:p>
          <w:p w14:paraId="6CEC1F4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"visitTime":"</w:t>
            </w:r>
            <w:r>
              <w:rPr>
                <w:rFonts w:hint="eastAsia"/>
              </w:rPr>
              <w:t>就诊时间</w:t>
            </w:r>
            <w:r>
              <w:rPr>
                <w:rFonts w:hint="eastAsia"/>
              </w:rPr>
              <w:t>",</w:t>
            </w:r>
          </w:p>
          <w:p w14:paraId="39789CD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"admissionName":"</w:t>
            </w:r>
            <w:r>
              <w:rPr>
                <w:rFonts w:hint="eastAsia"/>
              </w:rPr>
              <w:t>入院科室</w:t>
            </w:r>
            <w:r>
              <w:rPr>
                <w:rFonts w:hint="eastAsia"/>
              </w:rPr>
              <w:t>",</w:t>
            </w:r>
          </w:p>
          <w:p w14:paraId="6324D66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"admissionTime":"</w:t>
            </w:r>
            <w:r>
              <w:rPr>
                <w:rFonts w:hint="eastAsia"/>
              </w:rPr>
              <w:t>入院时间</w:t>
            </w:r>
            <w:r>
              <w:rPr>
                <w:rFonts w:hint="eastAsia"/>
              </w:rPr>
              <w:t>",</w:t>
            </w:r>
          </w:p>
          <w:p w14:paraId="17428E3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"deptName":"</w:t>
            </w:r>
            <w:r>
              <w:rPr>
                <w:rFonts w:hint="eastAsia"/>
              </w:rPr>
              <w:t>出院科室</w:t>
            </w:r>
            <w:r>
              <w:rPr>
                <w:rFonts w:hint="eastAsia"/>
              </w:rPr>
              <w:t>",</w:t>
            </w:r>
          </w:p>
          <w:p w14:paraId="6F5637B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"dischargeTime":"</w:t>
            </w:r>
            <w:r>
              <w:rPr>
                <w:rFonts w:hint="eastAsia"/>
              </w:rPr>
              <w:t>出院时间</w:t>
            </w:r>
            <w:r>
              <w:rPr>
                <w:rFonts w:hint="eastAsia"/>
              </w:rPr>
              <w:t>",</w:t>
            </w:r>
          </w:p>
          <w:p w14:paraId="59A4EEC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"hospitalizationDays":"</w:t>
            </w:r>
            <w:r>
              <w:rPr>
                <w:rFonts w:hint="eastAsia"/>
              </w:rPr>
              <w:t>住院天数</w:t>
            </w:r>
            <w:r>
              <w:rPr>
                <w:rFonts w:hint="eastAsia"/>
              </w:rPr>
              <w:t>",</w:t>
            </w:r>
          </w:p>
          <w:p w14:paraId="27692D3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"mainTestResults":"</w:t>
            </w:r>
            <w:r>
              <w:rPr>
                <w:rFonts w:hint="eastAsia"/>
              </w:rPr>
              <w:t>检查结果</w:t>
            </w:r>
            <w:r>
              <w:rPr>
                <w:rFonts w:hint="eastAsia"/>
              </w:rPr>
              <w:t>",</w:t>
            </w:r>
          </w:p>
          <w:p w14:paraId="08F8B0E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"attendingPhysician":"</w:t>
            </w:r>
            <w:r>
              <w:rPr>
                <w:rFonts w:hint="eastAsia"/>
              </w:rPr>
              <w:t>主治医生</w:t>
            </w:r>
            <w:r>
              <w:rPr>
                <w:rFonts w:hint="eastAsia"/>
              </w:rPr>
              <w:t>",</w:t>
            </w:r>
          </w:p>
          <w:p w14:paraId="47A6AB6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"historyPresentIllness":"</w:t>
            </w:r>
            <w:r>
              <w:rPr>
                <w:rFonts w:hint="eastAsia"/>
              </w:rPr>
              <w:t>现病史</w:t>
            </w:r>
            <w:r>
              <w:rPr>
                <w:rFonts w:hint="eastAsia"/>
              </w:rPr>
              <w:t>",</w:t>
            </w:r>
          </w:p>
          <w:p w14:paraId="6009D44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pastDiseaseHistory":"</w:t>
            </w:r>
            <w:r>
              <w:rPr>
                <w:rFonts w:hint="eastAsia"/>
              </w:rPr>
              <w:t>个人史</w:t>
            </w:r>
            <w:r>
              <w:rPr>
                <w:rFonts w:hint="eastAsia"/>
              </w:rPr>
              <w:t>",</w:t>
            </w:r>
          </w:p>
          <w:p w14:paraId="74215D1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"specialDiseases":"</w:t>
            </w:r>
            <w:r>
              <w:rPr>
                <w:rFonts w:hint="eastAsia"/>
              </w:rPr>
              <w:t>特殊病种</w:t>
            </w:r>
            <w:r>
              <w:rPr>
                <w:rFonts w:hint="eastAsia"/>
              </w:rPr>
              <w:t>",</w:t>
            </w:r>
          </w:p>
          <w:p w14:paraId="3EFC34A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C7C149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"diseaseList": [</w:t>
            </w:r>
          </w:p>
          <w:p w14:paraId="6F2E308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5A0999D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"code": "2323",</w:t>
            </w:r>
          </w:p>
          <w:p w14:paraId="3D5EC5D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"ICD": "A01.017",</w:t>
            </w:r>
          </w:p>
          <w:p w14:paraId="77D9681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伤寒轻型</w:t>
            </w:r>
            <w:r>
              <w:rPr>
                <w:rFonts w:hint="eastAsia"/>
              </w:rPr>
              <w:t>",</w:t>
            </w:r>
          </w:p>
          <w:p w14:paraId="6A7ABB5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"description": "</w:t>
            </w:r>
            <w:r>
              <w:rPr>
                <w:rFonts w:hint="eastAsia"/>
              </w:rPr>
              <w:t>咳嗽，打喷嚏</w:t>
            </w:r>
            <w:r>
              <w:rPr>
                <w:rFonts w:hint="eastAsia"/>
              </w:rPr>
              <w:t>",</w:t>
            </w:r>
          </w:p>
          <w:p w14:paraId="01716D4C" w14:textId="77777777" w:rsidR="00E828BC" w:rsidRDefault="00FB3A0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"sort": "1",</w:t>
            </w:r>
          </w:p>
          <w:p w14:paraId="777A9FA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"inHosDiagnoseType": "</w:t>
            </w:r>
            <w:r>
              <w:rPr>
                <w:rFonts w:hint="eastAsia"/>
              </w:rPr>
              <w:t>住院诊断类型</w:t>
            </w:r>
            <w:r>
              <w:rPr>
                <w:rFonts w:hint="eastAsia"/>
              </w:rPr>
              <w:t>",</w:t>
            </w:r>
          </w:p>
          <w:p w14:paraId="364C89F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"treatmentOutcome": "</w:t>
            </w:r>
            <w:r>
              <w:rPr>
                <w:rFonts w:hint="eastAsia"/>
              </w:rPr>
              <w:t>治疗结果</w:t>
            </w:r>
            <w:r>
              <w:rPr>
                <w:rFonts w:hint="eastAsia"/>
              </w:rPr>
              <w:t>"</w:t>
            </w:r>
          </w:p>
          <w:p w14:paraId="315681B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5EBACB9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F20C9E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],</w:t>
            </w:r>
          </w:p>
          <w:p w14:paraId="67EE744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"operationList":[</w:t>
            </w:r>
          </w:p>
          <w:p w14:paraId="41F01EC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33D8FD8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"operationCode":"dss12",</w:t>
            </w:r>
          </w:p>
          <w:p w14:paraId="2683D47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"operationName":"</w:t>
            </w:r>
            <w:r>
              <w:rPr>
                <w:rFonts w:hint="eastAsia"/>
              </w:rPr>
              <w:t>肺部清理</w:t>
            </w:r>
            <w:r>
              <w:rPr>
                <w:rFonts w:hint="eastAsia"/>
              </w:rPr>
              <w:t>",</w:t>
            </w:r>
          </w:p>
          <w:p w14:paraId="2A7B266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"departmentName":"</w:t>
            </w:r>
            <w:r>
              <w:rPr>
                <w:rFonts w:hint="eastAsia"/>
              </w:rPr>
              <w:t>就诊科室名称</w:t>
            </w:r>
            <w:r>
              <w:rPr>
                <w:rFonts w:hint="eastAsia"/>
              </w:rPr>
              <w:t>",</w:t>
            </w:r>
          </w:p>
          <w:p w14:paraId="517C642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"operationDate":"</w:t>
            </w:r>
            <w:r>
              <w:rPr>
                <w:rFonts w:hint="eastAsia"/>
              </w:rPr>
              <w:t>手术时间</w:t>
            </w:r>
            <w:r>
              <w:rPr>
                <w:rFonts w:hint="eastAsia"/>
              </w:rPr>
              <w:t>",</w:t>
            </w:r>
          </w:p>
          <w:p w14:paraId="2C1C05B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"operationSite":"</w:t>
            </w:r>
            <w:r>
              <w:rPr>
                <w:rFonts w:hint="eastAsia"/>
              </w:rPr>
              <w:t>手术部位</w:t>
            </w:r>
            <w:r>
              <w:rPr>
                <w:rFonts w:hint="eastAsia"/>
              </w:rPr>
              <w:t>",</w:t>
            </w:r>
          </w:p>
          <w:p w14:paraId="4A14F30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"operationLevelName":"</w:t>
            </w:r>
            <w:r>
              <w:rPr>
                <w:rFonts w:hint="eastAsia"/>
              </w:rPr>
              <w:t>手术级别名称</w:t>
            </w:r>
            <w:r>
              <w:rPr>
                <w:rFonts w:hint="eastAsia"/>
              </w:rPr>
              <w:t>",</w:t>
            </w:r>
          </w:p>
          <w:p w14:paraId="20BB7B4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"operationIncisionCategory":"</w:t>
            </w:r>
            <w:r>
              <w:rPr>
                <w:rFonts w:hint="eastAsia"/>
              </w:rPr>
              <w:t>手术切口类别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",</w:t>
            </w:r>
          </w:p>
          <w:p w14:paraId="53752DA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"anesthesiaMethodName":"</w:t>
            </w:r>
            <w:r>
              <w:rPr>
                <w:rFonts w:hint="eastAsia"/>
              </w:rPr>
              <w:t>麻醉方法名称</w:t>
            </w:r>
            <w:r>
              <w:rPr>
                <w:rFonts w:hint="eastAsia"/>
              </w:rPr>
              <w:t>",</w:t>
            </w:r>
          </w:p>
          <w:p w14:paraId="516652B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"doctorName":"</w:t>
            </w:r>
            <w:r>
              <w:rPr>
                <w:rFonts w:hint="eastAsia"/>
              </w:rPr>
              <w:t>主刀医生姓名</w:t>
            </w:r>
            <w:r>
              <w:rPr>
                <w:rFonts w:hint="eastAsia"/>
              </w:rPr>
              <w:t>",</w:t>
            </w:r>
          </w:p>
          <w:p w14:paraId="5D7FFC8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"assistantDoctorName":"</w:t>
            </w:r>
            <w:r>
              <w:rPr>
                <w:rFonts w:hint="eastAsia"/>
              </w:rPr>
              <w:t>助手医生姓名</w:t>
            </w:r>
            <w:r>
              <w:rPr>
                <w:rFonts w:hint="eastAsia"/>
              </w:rPr>
              <w:t>",</w:t>
            </w:r>
          </w:p>
          <w:p w14:paraId="12080D9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"preoperativeDiagnosis":"</w:t>
            </w:r>
            <w:r>
              <w:rPr>
                <w:rFonts w:hint="eastAsia"/>
              </w:rPr>
              <w:t>术前诊断</w:t>
            </w:r>
            <w:r>
              <w:rPr>
                <w:rFonts w:hint="eastAsia"/>
              </w:rPr>
              <w:t>",</w:t>
            </w:r>
          </w:p>
          <w:p w14:paraId="59FEB41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"intraoperativeDiagnosis":"</w:t>
            </w:r>
            <w:r>
              <w:rPr>
                <w:rFonts w:hint="eastAsia"/>
              </w:rPr>
              <w:t>术中诊断</w:t>
            </w:r>
            <w:r>
              <w:rPr>
                <w:rFonts w:hint="eastAsia"/>
              </w:rPr>
              <w:t>"</w:t>
            </w:r>
          </w:p>
          <w:p w14:paraId="1B50E7A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9D4863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392E499E" w14:textId="77777777" w:rsidR="00E828BC" w:rsidRDefault="00FB3A0E">
            <w:r>
              <w:rPr>
                <w:rFonts w:hint="eastAsia"/>
              </w:rPr>
              <w:tab/>
            </w:r>
          </w:p>
          <w:p w14:paraId="3FCB177A" w14:textId="77777777" w:rsidR="00E828BC" w:rsidRDefault="00FB3A0E">
            <w:r>
              <w:rPr>
                <w:rFonts w:hint="eastAsia"/>
              </w:rPr>
              <w:tab/>
              <w:t>}</w:t>
            </w:r>
          </w:p>
          <w:p w14:paraId="6D507E6E" w14:textId="77777777" w:rsidR="00E828BC" w:rsidRDefault="00FB3A0E">
            <w:r>
              <w:rPr>
                <w:rFonts w:hint="eastAsia"/>
              </w:rPr>
              <w:t>......</w:t>
            </w:r>
          </w:p>
          <w:p w14:paraId="440F3D5E" w14:textId="77777777" w:rsidR="00E828BC" w:rsidRDefault="00FB3A0E">
            <w:r>
              <w:rPr>
                <w:rFonts w:hint="eastAsia"/>
              </w:rPr>
              <w:t>]</w:t>
            </w:r>
          </w:p>
          <w:p w14:paraId="17B21F49" w14:textId="77777777" w:rsidR="00E828BC" w:rsidRDefault="00E828BC"/>
          <w:p w14:paraId="2766E8B8" w14:textId="77777777" w:rsidR="00E828BC" w:rsidRDefault="00E828BC"/>
          <w:p w14:paraId="31FAB356" w14:textId="77777777" w:rsidR="00E828BC" w:rsidRDefault="00E828BC"/>
          <w:p w14:paraId="79BEB192" w14:textId="77777777" w:rsidR="00E828BC" w:rsidRDefault="00FB3A0E">
            <w:r>
              <w:rPr>
                <w:rFonts w:hint="eastAsia"/>
              </w:rPr>
              <w:object w:dxaOrig="1680" w:dyaOrig="870" w14:anchorId="6E77B358">
                <v:shape id="_x0000_i1031" type="#_x0000_t75" style="width:84pt;height:43.5pt" o:ole="">
                  <v:imagedata r:id="rId17" o:title=""/>
                </v:shape>
                <o:OLEObject Type="Embed" ProgID="Package" ShapeID="_x0000_i1031" DrawAspect="Content" ObjectID="_1593957128" r:id="rId26"/>
              </w:object>
            </w:r>
          </w:p>
        </w:tc>
      </w:tr>
      <w:tr w:rsidR="00E828BC" w14:paraId="542D7497" w14:textId="77777777">
        <w:tc>
          <w:tcPr>
            <w:tcW w:w="542" w:type="dxa"/>
          </w:tcPr>
          <w:p w14:paraId="121AD772" w14:textId="77777777" w:rsidR="00E828BC" w:rsidRDefault="00E828BC"/>
        </w:tc>
        <w:tc>
          <w:tcPr>
            <w:tcW w:w="8071" w:type="dxa"/>
          </w:tcPr>
          <w:p w14:paraId="2AC7F5CD" w14:textId="77777777" w:rsidR="00E828BC" w:rsidRDefault="00E828BC"/>
        </w:tc>
      </w:tr>
    </w:tbl>
    <w:p w14:paraId="6EDEAAC1" w14:textId="77777777" w:rsidR="00E828BC" w:rsidRDefault="00E828BC">
      <w:pPr>
        <w:ind w:left="425"/>
        <w:rPr>
          <w:szCs w:val="21"/>
        </w:rPr>
      </w:pPr>
    </w:p>
    <w:p w14:paraId="6F49AF83" w14:textId="77777777" w:rsidR="00E828BC" w:rsidRDefault="00FB3A0E">
      <w:pPr>
        <w:ind w:left="425"/>
        <w:rPr>
          <w:szCs w:val="21"/>
        </w:rPr>
      </w:pPr>
      <w:r>
        <w:rPr>
          <w:rFonts w:hint="eastAsia"/>
          <w:szCs w:val="21"/>
        </w:rPr>
        <w:t>入参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0"/>
        <w:gridCol w:w="1565"/>
        <w:gridCol w:w="1468"/>
        <w:gridCol w:w="1216"/>
        <w:gridCol w:w="1650"/>
      </w:tblGrid>
      <w:tr w:rsidR="00E828BC" w14:paraId="075B4B1C" w14:textId="77777777">
        <w:trPr>
          <w:trHeight w:val="283"/>
        </w:trPr>
        <w:tc>
          <w:tcPr>
            <w:tcW w:w="2620" w:type="dxa"/>
            <w:shd w:val="clear" w:color="auto" w:fill="D9D9D9" w:themeFill="background1" w:themeFillShade="D9"/>
          </w:tcPr>
          <w:p w14:paraId="78DF291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14:paraId="2438B5AB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14:paraId="2E9E3844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06E145B3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14:paraId="0B3B91F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608C6DAD" w14:textId="77777777">
        <w:trPr>
          <w:trHeight w:val="283"/>
        </w:trPr>
        <w:tc>
          <w:tcPr>
            <w:tcW w:w="2620" w:type="dxa"/>
          </w:tcPr>
          <w:p w14:paraId="545D224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insuranceName</w:t>
            </w:r>
          </w:p>
        </w:tc>
        <w:tc>
          <w:tcPr>
            <w:tcW w:w="1565" w:type="dxa"/>
          </w:tcPr>
          <w:p w14:paraId="13F7CA1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姓名</w:t>
            </w:r>
          </w:p>
        </w:tc>
        <w:tc>
          <w:tcPr>
            <w:tcW w:w="1468" w:type="dxa"/>
          </w:tcPr>
          <w:p w14:paraId="2411A4B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216" w:type="dxa"/>
          </w:tcPr>
          <w:p w14:paraId="53E89C5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50" w:type="dxa"/>
          </w:tcPr>
          <w:p w14:paraId="1DC3186A" w14:textId="77777777" w:rsidR="00E828BC" w:rsidRDefault="00E828BC">
            <w:pPr>
              <w:pStyle w:val="TableParagraph"/>
            </w:pPr>
          </w:p>
        </w:tc>
      </w:tr>
      <w:tr w:rsidR="00E828BC" w14:paraId="4C18E731" w14:textId="77777777">
        <w:trPr>
          <w:trHeight w:val="283"/>
        </w:trPr>
        <w:tc>
          <w:tcPr>
            <w:tcW w:w="2620" w:type="dxa"/>
          </w:tcPr>
          <w:p w14:paraId="0658778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insuranceCertNo</w:t>
            </w:r>
          </w:p>
        </w:tc>
        <w:tc>
          <w:tcPr>
            <w:tcW w:w="1565" w:type="dxa"/>
          </w:tcPr>
          <w:p w14:paraId="0AEDCB7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468" w:type="dxa"/>
          </w:tcPr>
          <w:p w14:paraId="5FA4274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16" w:type="dxa"/>
          </w:tcPr>
          <w:p w14:paraId="37843A85" w14:textId="77777777" w:rsidR="00E828BC" w:rsidRDefault="00FB3A0E">
            <w:pPr>
              <w:pStyle w:val="TableParagraph"/>
            </w:pPr>
            <w:r>
              <w:rPr>
                <w:rFonts w:hint="eastAsia"/>
                <w:color w:val="FF0000"/>
              </w:rPr>
              <w:t>非</w:t>
            </w:r>
            <w:r>
              <w:rPr>
                <w:rFonts w:hint="eastAsia"/>
              </w:rPr>
              <w:t>必填</w:t>
            </w:r>
          </w:p>
        </w:tc>
        <w:tc>
          <w:tcPr>
            <w:tcW w:w="1650" w:type="dxa"/>
          </w:tcPr>
          <w:p w14:paraId="66C5C4B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身份证或</w:t>
            </w:r>
            <w:proofErr w:type="gramStart"/>
            <w:r>
              <w:rPr>
                <w:rFonts w:hint="eastAsia"/>
              </w:rPr>
              <w:t>住院号必填</w:t>
            </w:r>
            <w:proofErr w:type="gramEnd"/>
            <w:r>
              <w:rPr>
                <w:rFonts w:hint="eastAsia"/>
              </w:rPr>
              <w:t>其一</w:t>
            </w:r>
          </w:p>
        </w:tc>
      </w:tr>
      <w:tr w:rsidR="00E828BC" w14:paraId="7D92DB15" w14:textId="77777777">
        <w:trPr>
          <w:trHeight w:val="283"/>
        </w:trPr>
        <w:tc>
          <w:tcPr>
            <w:tcW w:w="2620" w:type="dxa"/>
          </w:tcPr>
          <w:p w14:paraId="726A118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insuranceCertType</w:t>
            </w:r>
          </w:p>
        </w:tc>
        <w:tc>
          <w:tcPr>
            <w:tcW w:w="1565" w:type="dxa"/>
          </w:tcPr>
          <w:p w14:paraId="6A302463" w14:textId="77777777" w:rsidR="00E828BC" w:rsidRDefault="00FB3A0E">
            <w:pPr>
              <w:pStyle w:val="TableParagraph"/>
            </w:pPr>
            <w:hyperlink w:anchor="_证件类型_5" w:history="1">
              <w:r>
                <w:rPr>
                  <w:rStyle w:val="ac"/>
                </w:rPr>
                <w:t>证件</w:t>
              </w:r>
              <w:r>
                <w:rPr>
                  <w:rStyle w:val="ac"/>
                  <w:rFonts w:hint="eastAsia"/>
                </w:rPr>
                <w:t>类型</w:t>
              </w:r>
            </w:hyperlink>
          </w:p>
        </w:tc>
        <w:tc>
          <w:tcPr>
            <w:tcW w:w="1468" w:type="dxa"/>
          </w:tcPr>
          <w:p w14:paraId="53F0E5F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216" w:type="dxa"/>
          </w:tcPr>
          <w:p w14:paraId="5BB34C89" w14:textId="77777777" w:rsidR="00E828BC" w:rsidRDefault="00FB3A0E">
            <w:pPr>
              <w:pStyle w:val="TableParagraph"/>
            </w:pPr>
            <w:r>
              <w:rPr>
                <w:rFonts w:hint="eastAsia"/>
                <w:color w:val="FF0000"/>
              </w:rPr>
              <w:t>非</w:t>
            </w:r>
            <w:r>
              <w:t>必填</w:t>
            </w:r>
          </w:p>
        </w:tc>
        <w:tc>
          <w:tcPr>
            <w:tcW w:w="1650" w:type="dxa"/>
          </w:tcPr>
          <w:p w14:paraId="088BFDC3" w14:textId="77777777" w:rsidR="00E828BC" w:rsidRDefault="00E828BC">
            <w:pPr>
              <w:pStyle w:val="TableParagraph"/>
            </w:pPr>
          </w:p>
        </w:tc>
      </w:tr>
      <w:tr w:rsidR="00E828BC" w14:paraId="276F506B" w14:textId="77777777">
        <w:trPr>
          <w:trHeight w:val="283"/>
        </w:trPr>
        <w:tc>
          <w:tcPr>
            <w:tcW w:w="2620" w:type="dxa"/>
          </w:tcPr>
          <w:p w14:paraId="05EBAC2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clinicDate</w:t>
            </w:r>
          </w:p>
        </w:tc>
        <w:tc>
          <w:tcPr>
            <w:tcW w:w="1565" w:type="dxa"/>
          </w:tcPr>
          <w:p w14:paraId="3D37B02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就诊日期</w:t>
            </w:r>
          </w:p>
        </w:tc>
        <w:tc>
          <w:tcPr>
            <w:tcW w:w="1468" w:type="dxa"/>
          </w:tcPr>
          <w:p w14:paraId="1C6CADA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216" w:type="dxa"/>
          </w:tcPr>
          <w:p w14:paraId="104F3E2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</w:tcPr>
          <w:p w14:paraId="4B0F5CF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</w:t>
            </w:r>
          </w:p>
        </w:tc>
      </w:tr>
      <w:tr w:rsidR="00E828BC" w14:paraId="4DDE458B" w14:textId="77777777">
        <w:trPr>
          <w:trHeight w:val="283"/>
        </w:trPr>
        <w:tc>
          <w:tcPr>
            <w:tcW w:w="2620" w:type="dxa"/>
            <w:shd w:val="clear" w:color="auto" w:fill="FFFFFF" w:themeFill="background1"/>
            <w:vAlign w:val="center"/>
          </w:tcPr>
          <w:p w14:paraId="746CF20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hospitalId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128E22F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468" w:type="dxa"/>
          </w:tcPr>
          <w:p w14:paraId="71DFC2D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16" w:type="dxa"/>
          </w:tcPr>
          <w:p w14:paraId="3042373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14:paraId="774C86DA" w14:textId="77777777" w:rsidR="00E828BC" w:rsidRDefault="00E828BC">
            <w:pPr>
              <w:pStyle w:val="TableParagraph"/>
            </w:pPr>
          </w:p>
        </w:tc>
      </w:tr>
      <w:tr w:rsidR="00E828BC" w14:paraId="4EBA9DFF" w14:textId="77777777">
        <w:trPr>
          <w:trHeight w:val="283"/>
        </w:trPr>
        <w:tc>
          <w:tcPr>
            <w:tcW w:w="2620" w:type="dxa"/>
          </w:tcPr>
          <w:p w14:paraId="631EB22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outOrInIdentify</w:t>
            </w:r>
          </w:p>
        </w:tc>
        <w:tc>
          <w:tcPr>
            <w:tcW w:w="1565" w:type="dxa"/>
          </w:tcPr>
          <w:p w14:paraId="2BA52EA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门诊或住院数据标识</w:t>
            </w:r>
          </w:p>
        </w:tc>
        <w:tc>
          <w:tcPr>
            <w:tcW w:w="1468" w:type="dxa"/>
          </w:tcPr>
          <w:p w14:paraId="7AFC78A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216" w:type="dxa"/>
          </w:tcPr>
          <w:p w14:paraId="42AD0498" w14:textId="77777777" w:rsidR="00E828BC" w:rsidRDefault="00FB3A0E">
            <w:pPr>
              <w:pStyle w:val="TableParagraph"/>
            </w:pPr>
            <w:r>
              <w:rPr>
                <w:rFonts w:hint="eastAsia"/>
                <w:color w:val="FF0000"/>
              </w:rPr>
              <w:t>非</w:t>
            </w:r>
            <w:r>
              <w:rPr>
                <w:rFonts w:hint="eastAsia"/>
              </w:rPr>
              <w:t>必填</w:t>
            </w:r>
          </w:p>
        </w:tc>
        <w:tc>
          <w:tcPr>
            <w:tcW w:w="1650" w:type="dxa"/>
          </w:tcPr>
          <w:p w14:paraId="02960CF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：门诊接口</w:t>
            </w:r>
          </w:p>
          <w:p w14:paraId="517C401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：住院接口</w:t>
            </w:r>
          </w:p>
          <w:p w14:paraId="26B37C77" w14:textId="77777777" w:rsidR="00E828BC" w:rsidRDefault="00E828BC">
            <w:pPr>
              <w:pStyle w:val="TableParagraph"/>
            </w:pPr>
          </w:p>
        </w:tc>
      </w:tr>
      <w:tr w:rsidR="00E828BC" w14:paraId="10F4B114" w14:textId="77777777">
        <w:trPr>
          <w:trHeight w:val="283"/>
        </w:trPr>
        <w:tc>
          <w:tcPr>
            <w:tcW w:w="2620" w:type="dxa"/>
          </w:tcPr>
          <w:p w14:paraId="684C256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endDate</w:t>
            </w:r>
          </w:p>
        </w:tc>
        <w:tc>
          <w:tcPr>
            <w:tcW w:w="1565" w:type="dxa"/>
          </w:tcPr>
          <w:p w14:paraId="4C433A6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468" w:type="dxa"/>
          </w:tcPr>
          <w:p w14:paraId="4A25644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216" w:type="dxa"/>
          </w:tcPr>
          <w:p w14:paraId="1784DB3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</w:tcPr>
          <w:p w14:paraId="5EDAF4F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</w:t>
            </w:r>
          </w:p>
        </w:tc>
      </w:tr>
      <w:tr w:rsidR="00E828BC" w14:paraId="773B115F" w14:textId="77777777">
        <w:trPr>
          <w:trHeight w:val="283"/>
        </w:trPr>
        <w:tc>
          <w:tcPr>
            <w:tcW w:w="2620" w:type="dxa"/>
          </w:tcPr>
          <w:p w14:paraId="1639FDB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medicalNum</w:t>
            </w:r>
          </w:p>
        </w:tc>
        <w:tc>
          <w:tcPr>
            <w:tcW w:w="1565" w:type="dxa"/>
          </w:tcPr>
          <w:p w14:paraId="49C7513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1468" w:type="dxa"/>
          </w:tcPr>
          <w:p w14:paraId="7E82740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16" w:type="dxa"/>
          </w:tcPr>
          <w:p w14:paraId="6DA934D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</w:tcPr>
          <w:p w14:paraId="0F5CD3EE" w14:textId="77777777" w:rsidR="00E828BC" w:rsidRDefault="00E828BC">
            <w:pPr>
              <w:pStyle w:val="TableParagraph"/>
            </w:pPr>
          </w:p>
        </w:tc>
      </w:tr>
      <w:tr w:rsidR="00E828BC" w14:paraId="64BE1D52" w14:textId="77777777">
        <w:trPr>
          <w:trHeight w:val="283"/>
        </w:trPr>
        <w:tc>
          <w:tcPr>
            <w:tcW w:w="2620" w:type="dxa"/>
          </w:tcPr>
          <w:p w14:paraId="30166764" w14:textId="77777777" w:rsidR="00E828BC" w:rsidRDefault="00FB3A0E">
            <w:pPr>
              <w:pStyle w:val="TableParagraph"/>
            </w:pPr>
            <w:r>
              <w:t>m</w:t>
            </w:r>
            <w:r>
              <w:rPr>
                <w:rFonts w:hint="eastAsia"/>
              </w:rPr>
              <w:t>edical</w:t>
            </w:r>
            <w:r>
              <w:t>CardNum</w:t>
            </w:r>
          </w:p>
        </w:tc>
        <w:tc>
          <w:tcPr>
            <w:tcW w:w="1565" w:type="dxa"/>
          </w:tcPr>
          <w:p w14:paraId="6689472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就诊卡号</w:t>
            </w:r>
          </w:p>
        </w:tc>
        <w:tc>
          <w:tcPr>
            <w:tcW w:w="1468" w:type="dxa"/>
          </w:tcPr>
          <w:p w14:paraId="3B7BD5F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String(500)</w:t>
            </w:r>
          </w:p>
        </w:tc>
        <w:tc>
          <w:tcPr>
            <w:tcW w:w="1216" w:type="dxa"/>
          </w:tcPr>
          <w:p w14:paraId="18CB8DE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  <w:vAlign w:val="center"/>
          </w:tcPr>
          <w:p w14:paraId="540F29A9" w14:textId="77777777" w:rsidR="00E828BC" w:rsidRDefault="00E828BC">
            <w:pPr>
              <w:pStyle w:val="TableParagraph"/>
            </w:pPr>
          </w:p>
        </w:tc>
      </w:tr>
      <w:tr w:rsidR="00E828BC" w14:paraId="65AAF72A" w14:textId="77777777">
        <w:trPr>
          <w:trHeight w:val="283"/>
        </w:trPr>
        <w:tc>
          <w:tcPr>
            <w:tcW w:w="2620" w:type="dxa"/>
          </w:tcPr>
          <w:p w14:paraId="6C77C65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inHospitalNum</w:t>
            </w:r>
          </w:p>
        </w:tc>
        <w:tc>
          <w:tcPr>
            <w:tcW w:w="1565" w:type="dxa"/>
          </w:tcPr>
          <w:p w14:paraId="4A0061C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住院号</w:t>
            </w:r>
          </w:p>
        </w:tc>
        <w:tc>
          <w:tcPr>
            <w:tcW w:w="1468" w:type="dxa"/>
          </w:tcPr>
          <w:p w14:paraId="0BB4D4D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16" w:type="dxa"/>
          </w:tcPr>
          <w:p w14:paraId="3356B82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</w:tcPr>
          <w:p w14:paraId="20E3FE9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</w:t>
            </w:r>
            <w:r>
              <w:t>不适用</w:t>
            </w:r>
          </w:p>
        </w:tc>
      </w:tr>
      <w:tr w:rsidR="00E828BC" w14:paraId="527829EB" w14:textId="77777777">
        <w:trPr>
          <w:trHeight w:val="283"/>
        </w:trPr>
        <w:tc>
          <w:tcPr>
            <w:tcW w:w="2620" w:type="dxa"/>
          </w:tcPr>
          <w:p w14:paraId="6AD9005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inHospitalT</w:t>
            </w:r>
            <w:r>
              <w:t>imes</w:t>
            </w:r>
          </w:p>
        </w:tc>
        <w:tc>
          <w:tcPr>
            <w:tcW w:w="1565" w:type="dxa"/>
          </w:tcPr>
          <w:p w14:paraId="21EDF92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  <w:r>
              <w:t>次数</w:t>
            </w:r>
          </w:p>
        </w:tc>
        <w:tc>
          <w:tcPr>
            <w:tcW w:w="1468" w:type="dxa"/>
          </w:tcPr>
          <w:p w14:paraId="417BD27D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16" w:type="dxa"/>
          </w:tcPr>
          <w:p w14:paraId="4646DB4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</w:tcPr>
          <w:p w14:paraId="275712C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门诊不适用</w:t>
            </w:r>
          </w:p>
        </w:tc>
      </w:tr>
      <w:tr w:rsidR="00E828BC" w14:paraId="3EFF9864" w14:textId="77777777">
        <w:trPr>
          <w:trHeight w:val="283"/>
        </w:trPr>
        <w:tc>
          <w:tcPr>
            <w:tcW w:w="2620" w:type="dxa"/>
          </w:tcPr>
          <w:p w14:paraId="66ECFD1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policyNo</w:t>
            </w:r>
          </w:p>
        </w:tc>
        <w:tc>
          <w:tcPr>
            <w:tcW w:w="1565" w:type="dxa"/>
          </w:tcPr>
          <w:p w14:paraId="2CB6BB6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保单号</w:t>
            </w:r>
          </w:p>
        </w:tc>
        <w:tc>
          <w:tcPr>
            <w:tcW w:w="1468" w:type="dxa"/>
          </w:tcPr>
          <w:p w14:paraId="793FC93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16" w:type="dxa"/>
          </w:tcPr>
          <w:p w14:paraId="1F170D5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</w:tcPr>
          <w:p w14:paraId="526670BB" w14:textId="77777777" w:rsidR="00E828BC" w:rsidRDefault="00E828BC">
            <w:pPr>
              <w:pStyle w:val="TableParagraph"/>
            </w:pPr>
          </w:p>
        </w:tc>
      </w:tr>
      <w:tr w:rsidR="00E828BC" w14:paraId="3BCF0416" w14:textId="77777777">
        <w:trPr>
          <w:trHeight w:val="283"/>
        </w:trPr>
        <w:tc>
          <w:tcPr>
            <w:tcW w:w="2620" w:type="dxa"/>
          </w:tcPr>
          <w:p w14:paraId="6E8601B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businessTransaction</w:t>
            </w:r>
          </w:p>
        </w:tc>
        <w:tc>
          <w:tcPr>
            <w:tcW w:w="1565" w:type="dxa"/>
          </w:tcPr>
          <w:p w14:paraId="25FD2EC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业务流水号</w:t>
            </w:r>
          </w:p>
        </w:tc>
        <w:tc>
          <w:tcPr>
            <w:tcW w:w="1468" w:type="dxa"/>
          </w:tcPr>
          <w:p w14:paraId="7CF7C1C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16" w:type="dxa"/>
          </w:tcPr>
          <w:p w14:paraId="47D218C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50" w:type="dxa"/>
          </w:tcPr>
          <w:p w14:paraId="620D85B3" w14:textId="77777777" w:rsidR="00E828BC" w:rsidRDefault="00E828BC">
            <w:pPr>
              <w:pStyle w:val="TableParagraph"/>
            </w:pPr>
          </w:p>
        </w:tc>
      </w:tr>
      <w:tr w:rsidR="00E828BC" w14:paraId="65643F7C" w14:textId="77777777">
        <w:trPr>
          <w:trHeight w:val="283"/>
        </w:trPr>
        <w:tc>
          <w:tcPr>
            <w:tcW w:w="2620" w:type="dxa"/>
          </w:tcPr>
          <w:p w14:paraId="0FDC949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callBackUrl</w:t>
            </w:r>
          </w:p>
        </w:tc>
        <w:tc>
          <w:tcPr>
            <w:tcW w:w="1565" w:type="dxa"/>
          </w:tcPr>
          <w:p w14:paraId="1C3D1B1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url</w:t>
            </w:r>
          </w:p>
        </w:tc>
        <w:tc>
          <w:tcPr>
            <w:tcW w:w="1468" w:type="dxa"/>
          </w:tcPr>
          <w:p w14:paraId="6F45A1C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1216" w:type="dxa"/>
          </w:tcPr>
          <w:p w14:paraId="5D5BB69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50" w:type="dxa"/>
          </w:tcPr>
          <w:p w14:paraId="2277B4E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数据回传时，访问</w:t>
            </w:r>
            <w:r>
              <w:rPr>
                <w:rFonts w:hint="eastAsia"/>
              </w:rPr>
              <w:t>url</w:t>
            </w:r>
          </w:p>
        </w:tc>
      </w:tr>
      <w:tr w:rsidR="00E828BC" w14:paraId="65CE2BC5" w14:textId="77777777">
        <w:trPr>
          <w:trHeight w:val="283"/>
        </w:trPr>
        <w:tc>
          <w:tcPr>
            <w:tcW w:w="2620" w:type="dxa"/>
          </w:tcPr>
          <w:p w14:paraId="51E46704" w14:textId="77777777" w:rsidR="00E828BC" w:rsidRDefault="00FB3A0E">
            <w:pPr>
              <w:pStyle w:val="TableParagraph"/>
            </w:pPr>
            <w:r>
              <w:t>o</w:t>
            </w:r>
            <w:r>
              <w:rPr>
                <w:rFonts w:hint="eastAsia"/>
              </w:rPr>
              <w:t>rganizationCode</w:t>
            </w:r>
          </w:p>
        </w:tc>
        <w:tc>
          <w:tcPr>
            <w:tcW w:w="1565" w:type="dxa"/>
          </w:tcPr>
          <w:p w14:paraId="4250DEA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保险</w:t>
            </w:r>
            <w:r>
              <w:t>公司</w:t>
            </w:r>
            <w:r>
              <w:t>code</w:t>
            </w:r>
          </w:p>
        </w:tc>
        <w:tc>
          <w:tcPr>
            <w:tcW w:w="1468" w:type="dxa"/>
          </w:tcPr>
          <w:p w14:paraId="337B144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16" w:type="dxa"/>
          </w:tcPr>
          <w:p w14:paraId="13C5863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50" w:type="dxa"/>
            <w:vAlign w:val="center"/>
          </w:tcPr>
          <w:p w14:paraId="1BBABC15" w14:textId="77777777" w:rsidR="00E828BC" w:rsidRDefault="00E828BC">
            <w:pPr>
              <w:pStyle w:val="TableParagraph"/>
            </w:pPr>
          </w:p>
        </w:tc>
      </w:tr>
    </w:tbl>
    <w:p w14:paraId="317222F9" w14:textId="77777777" w:rsidR="00E828BC" w:rsidRDefault="00FB3A0E">
      <w:pPr>
        <w:pStyle w:val="20"/>
        <w:ind w:left="360" w:firstLineChars="0" w:firstLine="0"/>
        <w:rPr>
          <w:b/>
        </w:rPr>
      </w:pPr>
      <w:proofErr w:type="gramStart"/>
      <w:r>
        <w:rPr>
          <w:rFonts w:hint="eastAsia"/>
          <w:b/>
        </w:rPr>
        <w:t>规则</w:t>
      </w:r>
      <w:r>
        <w:rPr>
          <w:b/>
        </w:rPr>
        <w:t>见</w:t>
      </w:r>
      <w:proofErr w:type="gramEnd"/>
      <w:r>
        <w:rPr>
          <w:b/>
        </w:rPr>
        <w:t>同步接口</w:t>
      </w:r>
    </w:p>
    <w:p w14:paraId="02B46E59" w14:textId="77777777" w:rsidR="00E828BC" w:rsidRDefault="00E828BC">
      <w:pPr>
        <w:ind w:left="425"/>
        <w:rPr>
          <w:szCs w:val="21"/>
        </w:rPr>
      </w:pPr>
    </w:p>
    <w:p w14:paraId="5EF9EF2C" w14:textId="77777777" w:rsidR="00E828BC" w:rsidRDefault="00E828BC">
      <w:pPr>
        <w:ind w:left="425"/>
        <w:rPr>
          <w:szCs w:val="21"/>
        </w:rPr>
      </w:pPr>
    </w:p>
    <w:p w14:paraId="35595696" w14:textId="77777777" w:rsidR="00E828BC" w:rsidRDefault="00FB3A0E">
      <w:pPr>
        <w:pStyle w:val="3"/>
      </w:pPr>
      <w:commentRangeStart w:id="245"/>
      <w:r>
        <w:rPr>
          <w:rFonts w:hint="eastAsia"/>
        </w:rPr>
        <w:t>病历</w:t>
      </w:r>
      <w:r>
        <w:t>数据回调接口（</w:t>
      </w:r>
      <w:r>
        <w:rPr>
          <w:rFonts w:hint="eastAsia"/>
        </w:rPr>
        <w:t>异步</w:t>
      </w:r>
      <w:r>
        <w:t>）</w:t>
      </w:r>
      <w:commentRangeEnd w:id="245"/>
      <w:r>
        <w:rPr>
          <w:rStyle w:val="ad"/>
          <w:rFonts w:eastAsiaTheme="minorEastAsia"/>
          <w:b w:val="0"/>
        </w:rPr>
        <w:commentReference w:id="245"/>
      </w:r>
    </w:p>
    <w:p w14:paraId="3F5B7CAD" w14:textId="77777777" w:rsidR="00E828BC" w:rsidRDefault="00FB3A0E">
      <w:pPr>
        <w:ind w:left="425"/>
        <w:rPr>
          <w:szCs w:val="21"/>
        </w:rPr>
      </w:pPr>
      <w:r>
        <w:rPr>
          <w:rFonts w:hint="eastAsia"/>
          <w:szCs w:val="21"/>
        </w:rPr>
        <w:t>此接口用于第三方平台拿到医疗数据后，将病历数据回传给医疗数据平台；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13ED51E3" w14:textId="77777777">
        <w:tc>
          <w:tcPr>
            <w:tcW w:w="8613" w:type="dxa"/>
            <w:gridSpan w:val="2"/>
            <w:shd w:val="clear" w:color="auto" w:fill="FFFF99"/>
          </w:tcPr>
          <w:p w14:paraId="33CADDED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  <w:r>
              <w:rPr>
                <w:rFonts w:hint="eastAsia"/>
              </w:rPr>
              <w:t>*.His.callbackIllHistoryUpload</w:t>
            </w:r>
          </w:p>
          <w:p w14:paraId="08B0A837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  <w:r>
              <w:rPr>
                <w:rFonts w:hint="eastAsia"/>
              </w:rPr>
              <w:t>illHistoryRequest</w:t>
            </w:r>
          </w:p>
          <w:p w14:paraId="7C31F4A8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illHistory</w:t>
            </w:r>
            <w:r>
              <w:t>Response</w:t>
            </w:r>
          </w:p>
          <w:p w14:paraId="2383D774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</w:p>
        </w:tc>
      </w:tr>
      <w:tr w:rsidR="00E828BC" w14:paraId="3C12D86C" w14:textId="77777777">
        <w:tc>
          <w:tcPr>
            <w:tcW w:w="542" w:type="dxa"/>
          </w:tcPr>
          <w:p w14:paraId="126B35A7" w14:textId="77777777" w:rsidR="00E828BC" w:rsidRDefault="00E828BC"/>
        </w:tc>
        <w:tc>
          <w:tcPr>
            <w:tcW w:w="8071" w:type="dxa"/>
          </w:tcPr>
          <w:p w14:paraId="35F60662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3A5FB8B7" w14:textId="77777777" w:rsidR="00E828BC" w:rsidRDefault="00FB3A0E">
            <w:r>
              <w:rPr>
                <w:rFonts w:hint="eastAsia"/>
              </w:rPr>
              <w:t>{</w:t>
            </w:r>
          </w:p>
          <w:p w14:paraId="053E1987" w14:textId="77777777" w:rsidR="00E828BC" w:rsidRDefault="00FB3A0E">
            <w:r>
              <w:rPr>
                <w:rFonts w:hint="eastAsia"/>
              </w:rPr>
              <w:tab/>
            </w:r>
            <w:del w:id="246" w:author="za-wanggang" w:date="2018-07-24T10:59:00Z">
              <w:r>
                <w:rPr>
                  <w:rFonts w:hint="eastAsia"/>
                </w:rPr>
                <w:delText>“</w:delText>
              </w:r>
            </w:del>
            <w:ins w:id="247" w:author="za-wanggang" w:date="2018-07-24T10:59:00Z">
              <w:r>
                <w:rPr>
                  <w:rFonts w:hint="eastAsia"/>
                </w:rPr>
                <w:t>"</w:t>
              </w:r>
            </w:ins>
            <w:r>
              <w:rPr>
                <w:rFonts w:hint="eastAsia"/>
              </w:rPr>
              <w:t>source</w:t>
            </w:r>
            <w:del w:id="248" w:author="za-wanggang" w:date="2018-07-24T10:59:00Z">
              <w:r>
                <w:rPr>
                  <w:rFonts w:hint="eastAsia"/>
                </w:rPr>
                <w:delText>”</w:delText>
              </w:r>
            </w:del>
            <w:ins w:id="249" w:author="za-wanggang" w:date="2018-07-24T10:59:00Z">
              <w:r>
                <w:rPr>
                  <w:rFonts w:hint="eastAsia"/>
                </w:rPr>
                <w:t>"</w:t>
              </w:r>
            </w:ins>
            <w:r>
              <w:rPr>
                <w:rFonts w:hint="eastAsia"/>
              </w:rPr>
              <w:t>:</w:t>
            </w:r>
            <w:del w:id="250" w:author="za-wanggang" w:date="2018-07-24T10:59:00Z">
              <w:r>
                <w:rPr>
                  <w:rFonts w:hint="eastAsia"/>
                </w:rPr>
                <w:delText>”</w:delText>
              </w:r>
            </w:del>
            <w:ins w:id="251" w:author="za-wanggang" w:date="2018-07-24T10:59:00Z">
              <w:r>
                <w:rPr>
                  <w:rFonts w:hint="eastAsia"/>
                </w:rPr>
                <w:t>"</w:t>
              </w:r>
            </w:ins>
            <w:r>
              <w:rPr>
                <w:rFonts w:hint="eastAsia"/>
              </w:rPr>
              <w:t>xxxxx</w:t>
            </w:r>
            <w:del w:id="252" w:author="za-wanggang" w:date="2018-07-24T10:59:00Z">
              <w:r>
                <w:rPr>
                  <w:rFonts w:hint="eastAsia"/>
                </w:rPr>
                <w:delText>”</w:delText>
              </w:r>
            </w:del>
            <w:ins w:id="253" w:author="za-wanggang" w:date="2018-07-24T10:59:00Z">
              <w:r>
                <w:rPr>
                  <w:rFonts w:hint="eastAsia"/>
                </w:rPr>
                <w:t>"</w:t>
              </w:r>
            </w:ins>
            <w:r>
              <w:rPr>
                <w:rFonts w:hint="eastAsia"/>
              </w:rPr>
              <w:t>,</w:t>
            </w:r>
          </w:p>
          <w:p w14:paraId="3A6609BD" w14:textId="77777777" w:rsidR="00E828BC" w:rsidRDefault="00FB3A0E">
            <w:pPr>
              <w:ind w:firstLine="420"/>
              <w:rPr>
                <w:ins w:id="254" w:author="za-wanggang" w:date="2018-07-24T10:58:00Z"/>
              </w:rPr>
            </w:pPr>
            <w:del w:id="255" w:author="za-wanggang" w:date="2018-07-24T10:59:00Z">
              <w:r>
                <w:rPr>
                  <w:rFonts w:hint="eastAsia"/>
                </w:rPr>
                <w:delText>“</w:delText>
              </w:r>
            </w:del>
            <w:ins w:id="256" w:author="za-wanggang" w:date="2018-07-24T10:59:00Z">
              <w:r>
                <w:rPr>
                  <w:rFonts w:hint="eastAsia"/>
                </w:rPr>
                <w:t>"</w:t>
              </w:r>
            </w:ins>
            <w:r>
              <w:rPr>
                <w:rFonts w:hint="eastAsia"/>
              </w:rPr>
              <w:t>businessTransaction</w:t>
            </w:r>
            <w:del w:id="257" w:author="za-wanggang" w:date="2018-07-24T10:59:00Z">
              <w:r>
                <w:rPr>
                  <w:rFonts w:hint="eastAsia"/>
                </w:rPr>
                <w:delText>”</w:delText>
              </w:r>
            </w:del>
            <w:ins w:id="258" w:author="za-wanggang" w:date="2018-07-24T10:59:00Z">
              <w:r>
                <w:rPr>
                  <w:rFonts w:hint="eastAsia"/>
                </w:rPr>
                <w:t>"</w:t>
              </w:r>
            </w:ins>
            <w:r>
              <w:rPr>
                <w:rFonts w:hint="eastAsia"/>
              </w:rPr>
              <w:t>:</w:t>
            </w:r>
            <w:del w:id="259" w:author="za-wanggang" w:date="2018-07-24T10:59:00Z">
              <w:r>
                <w:rPr>
                  <w:rFonts w:hint="eastAsia"/>
                </w:rPr>
                <w:delText>”</w:delText>
              </w:r>
            </w:del>
            <w:ins w:id="260" w:author="za-wanggang" w:date="2018-07-24T10:59:00Z">
              <w:r>
                <w:rPr>
                  <w:rFonts w:hint="eastAsia"/>
                </w:rPr>
                <w:t>"</w:t>
              </w:r>
            </w:ins>
            <w:r>
              <w:rPr>
                <w:rFonts w:hint="eastAsia"/>
              </w:rPr>
              <w:t>HA00000000001</w:t>
            </w:r>
            <w:del w:id="261" w:author="za-wanggang" w:date="2018-07-24T10:59:00Z">
              <w:r>
                <w:rPr>
                  <w:rFonts w:hint="eastAsia"/>
                </w:rPr>
                <w:delText>”</w:delText>
              </w:r>
            </w:del>
            <w:ins w:id="262" w:author="za-wanggang" w:date="2018-07-24T10:59:00Z">
              <w:r>
                <w:rPr>
                  <w:rFonts w:hint="eastAsia"/>
                </w:rPr>
                <w:t>"</w:t>
              </w:r>
            </w:ins>
            <w:r>
              <w:rPr>
                <w:rFonts w:hint="eastAsia"/>
              </w:rPr>
              <w:t>,</w:t>
            </w:r>
          </w:p>
          <w:p w14:paraId="77906C40" w14:textId="77777777" w:rsidR="00E828BC" w:rsidRDefault="00FB3A0E">
            <w:pPr>
              <w:rPr>
                <w:ins w:id="263" w:author="za-wanggang" w:date="2018-07-24T10:58:00Z"/>
              </w:rPr>
            </w:pPr>
            <w:ins w:id="264" w:author="za-wanggang" w:date="2018-07-24T10:58:00Z">
              <w:r>
                <w:rPr>
                  <w:rFonts w:hint="eastAsia"/>
                </w:rPr>
                <w:t xml:space="preserve"> </w:t>
              </w:r>
            </w:ins>
            <w:ins w:id="265" w:author="za-wanggang" w:date="2018-07-24T10:59:00Z">
              <w:r>
                <w:rPr>
                  <w:rFonts w:hint="eastAsia"/>
                </w:rPr>
                <w:t xml:space="preserve">    </w:t>
              </w:r>
            </w:ins>
            <w:ins w:id="266" w:author="za-wanggang" w:date="2018-07-24T10:58:00Z">
              <w:r>
                <w:t>“</w:t>
              </w:r>
              <w:r>
                <w:rPr>
                  <w:rFonts w:hint="eastAsia"/>
                </w:rPr>
                <w:t>bizCode</w:t>
              </w:r>
            </w:ins>
            <w:ins w:id="267" w:author="za-wanggang" w:date="2018-07-24T10:59:00Z">
              <w:r>
                <w:t>”</w:t>
              </w:r>
            </w:ins>
            <w:ins w:id="268" w:author="za-wanggang" w:date="2018-07-24T10:58:00Z">
              <w:r>
                <w:rPr>
                  <w:rFonts w:hint="eastAsia"/>
                </w:rPr>
                <w:t>:200,</w:t>
              </w:r>
            </w:ins>
          </w:p>
          <w:p w14:paraId="7A95D639" w14:textId="77777777" w:rsidR="00E828BC" w:rsidRDefault="00FB3A0E" w:rsidP="00E828BC">
            <w:pPr>
              <w:pPrChange w:id="269" w:author="za-wanggang" w:date="2018-07-24T10:59:00Z">
                <w:pPr>
                  <w:ind w:firstLine="420"/>
                </w:pPr>
              </w:pPrChange>
            </w:pPr>
            <w:ins w:id="270" w:author="za-wanggang" w:date="2018-07-24T10:59:00Z">
              <w:r>
                <w:rPr>
                  <w:rFonts w:hint="eastAsia"/>
                </w:rPr>
                <w:t xml:space="preserve">     </w:t>
              </w:r>
            </w:ins>
            <w:ins w:id="271" w:author="za-wanggang" w:date="2018-07-24T10:58:00Z">
              <w:r>
                <w:t>“</w:t>
              </w:r>
              <w:r>
                <w:rPr>
                  <w:rFonts w:hint="eastAsia"/>
                </w:rPr>
                <w:t>bizMsg</w:t>
              </w:r>
            </w:ins>
            <w:ins w:id="272" w:author="za-wanggang" w:date="2018-07-24T10:59:00Z">
              <w:r>
                <w:t>”</w:t>
              </w:r>
            </w:ins>
            <w:ins w:id="273" w:author="za-wanggang" w:date="2018-07-24T10:58:00Z">
              <w:r>
                <w:rPr>
                  <w:rFonts w:hint="eastAsia"/>
                </w:rPr>
                <w:t>:</w:t>
              </w:r>
              <w:r>
                <w:t>”</w:t>
              </w:r>
              <w:r>
                <w:rPr>
                  <w:rFonts w:hint="eastAsia"/>
                </w:rPr>
                <w:t>成功</w:t>
              </w:r>
              <w:proofErr w:type="gramStart"/>
              <w:r>
                <w:t>”</w:t>
              </w:r>
              <w:proofErr w:type="gramEnd"/>
              <w:r>
                <w:rPr>
                  <w:rFonts w:hint="eastAsia"/>
                </w:rPr>
                <w:t>,</w:t>
              </w:r>
            </w:ins>
          </w:p>
          <w:p w14:paraId="61483607" w14:textId="77777777" w:rsidR="00E828BC" w:rsidRDefault="00FB3A0E">
            <w:r>
              <w:rPr>
                <w:rFonts w:hint="eastAsia"/>
              </w:rPr>
              <w:tab/>
              <w:t xml:space="preserve"> </w:t>
            </w:r>
            <w:r>
              <w:t>“illHistoryInfo</w:t>
            </w:r>
            <w:r>
              <w:rPr>
                <w:rFonts w:hint="eastAsia"/>
              </w:rPr>
              <w:t>List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14:paraId="2A4D84FC" w14:textId="77777777" w:rsidR="00E828BC" w:rsidRDefault="00FB3A0E">
            <w:r>
              <w:rPr>
                <w:rFonts w:hint="eastAsia"/>
              </w:rPr>
              <w:t xml:space="preserve">        {</w:t>
            </w:r>
          </w:p>
          <w:p w14:paraId="7AF3743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"medicalNum":"V900064454",</w:t>
            </w:r>
          </w:p>
          <w:p w14:paraId="68BF26F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"hospitalRecordType":"</w:t>
            </w:r>
            <w:r>
              <w:rPr>
                <w:rFonts w:hint="eastAsia"/>
              </w:rPr>
              <w:t>病历类型</w:t>
            </w:r>
            <w:r>
              <w:rPr>
                <w:rFonts w:hint="eastAsia"/>
              </w:rPr>
              <w:t>",</w:t>
            </w:r>
          </w:p>
          <w:p w14:paraId="0845E33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</w:t>
            </w:r>
            <w:r>
              <w:t>I</w:t>
            </w:r>
            <w:r>
              <w:rPr>
                <w:rFonts w:hint="eastAsia"/>
              </w:rPr>
              <w:t>d":"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code",</w:t>
            </w:r>
          </w:p>
          <w:p w14:paraId="7C2A6B8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hospitalRecordId":"3223",</w:t>
            </w:r>
          </w:p>
          <w:p w14:paraId="026BFCE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"cheifComplaint":"</w:t>
            </w:r>
            <w:r>
              <w:rPr>
                <w:rFonts w:hint="eastAsia"/>
              </w:rPr>
              <w:t>肺癌</w:t>
            </w:r>
            <w:r>
              <w:rPr>
                <w:rFonts w:hint="eastAsia"/>
              </w:rPr>
              <w:t>",</w:t>
            </w:r>
          </w:p>
          <w:p w14:paraId="03D0E75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"diagnosisTreatment":"</w:t>
            </w:r>
            <w:r>
              <w:rPr>
                <w:rFonts w:hint="eastAsia"/>
              </w:rPr>
              <w:t>化疗</w:t>
            </w:r>
            <w:r>
              <w:rPr>
                <w:rFonts w:hint="eastAsia"/>
              </w:rPr>
              <w:t>",</w:t>
            </w:r>
          </w:p>
          <w:p w14:paraId="0047661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"outPatientNum":"</w:t>
            </w:r>
            <w:r>
              <w:rPr>
                <w:rFonts w:hint="eastAsia"/>
              </w:rPr>
              <w:t>门诊号</w:t>
            </w:r>
            <w:r>
              <w:rPr>
                <w:rFonts w:hint="eastAsia"/>
              </w:rPr>
              <w:t>",</w:t>
            </w:r>
          </w:p>
          <w:p w14:paraId="4E23A83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"inHospitalNum":"</w:t>
            </w:r>
            <w:r>
              <w:rPr>
                <w:rFonts w:hint="eastAsia"/>
              </w:rPr>
              <w:t>住院号</w:t>
            </w:r>
            <w:r>
              <w:rPr>
                <w:rFonts w:hint="eastAsia"/>
              </w:rPr>
              <w:t>",</w:t>
            </w:r>
          </w:p>
          <w:p w14:paraId="48F9B90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"hospitalRecordId":"</w:t>
            </w:r>
            <w:r>
              <w:rPr>
                <w:rFonts w:hint="eastAsia"/>
              </w:rPr>
              <w:t>医院病历</w:t>
            </w:r>
            <w:r>
              <w:rPr>
                <w:rFonts w:hint="eastAsia"/>
              </w:rPr>
              <w:t>Id",</w:t>
            </w:r>
          </w:p>
          <w:p w14:paraId="2F3B26F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"visitDepartment":"</w:t>
            </w:r>
            <w:r>
              <w:rPr>
                <w:rFonts w:hint="eastAsia"/>
              </w:rPr>
              <w:t>就诊科室</w:t>
            </w:r>
            <w:r>
              <w:rPr>
                <w:rFonts w:hint="eastAsia"/>
              </w:rPr>
              <w:t>",</w:t>
            </w:r>
          </w:p>
          <w:p w14:paraId="0B52B62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"visitTime":"</w:t>
            </w:r>
            <w:r>
              <w:rPr>
                <w:rFonts w:hint="eastAsia"/>
              </w:rPr>
              <w:t>就诊时间</w:t>
            </w:r>
            <w:r>
              <w:rPr>
                <w:rFonts w:hint="eastAsia"/>
              </w:rPr>
              <w:t>",</w:t>
            </w:r>
          </w:p>
          <w:p w14:paraId="7F221F79" w14:textId="77777777" w:rsidR="00E828BC" w:rsidRDefault="00FB3A0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"admissionName":"</w:t>
            </w:r>
            <w:r>
              <w:rPr>
                <w:rFonts w:hint="eastAsia"/>
              </w:rPr>
              <w:t>入院科室</w:t>
            </w:r>
            <w:r>
              <w:rPr>
                <w:rFonts w:hint="eastAsia"/>
              </w:rPr>
              <w:t>",</w:t>
            </w:r>
          </w:p>
          <w:p w14:paraId="5B1E5F1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"admissionTime":"</w:t>
            </w:r>
            <w:r>
              <w:rPr>
                <w:rFonts w:hint="eastAsia"/>
              </w:rPr>
              <w:t>入院时间</w:t>
            </w:r>
            <w:r>
              <w:rPr>
                <w:rFonts w:hint="eastAsia"/>
              </w:rPr>
              <w:t>",</w:t>
            </w:r>
          </w:p>
          <w:p w14:paraId="3732D23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"deptName":"</w:t>
            </w:r>
            <w:r>
              <w:rPr>
                <w:rFonts w:hint="eastAsia"/>
              </w:rPr>
              <w:t>出院科室</w:t>
            </w:r>
            <w:r>
              <w:rPr>
                <w:rFonts w:hint="eastAsia"/>
              </w:rPr>
              <w:t>",</w:t>
            </w:r>
          </w:p>
          <w:p w14:paraId="33B67DA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"dischargeTime":"</w:t>
            </w:r>
            <w:r>
              <w:rPr>
                <w:rFonts w:hint="eastAsia"/>
              </w:rPr>
              <w:t>出院时间</w:t>
            </w:r>
            <w:r>
              <w:rPr>
                <w:rFonts w:hint="eastAsia"/>
              </w:rPr>
              <w:t>",</w:t>
            </w:r>
          </w:p>
          <w:p w14:paraId="7AFFB0C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"hospitalizationDays":"</w:t>
            </w:r>
            <w:r>
              <w:rPr>
                <w:rFonts w:hint="eastAsia"/>
              </w:rPr>
              <w:t>住院天数</w:t>
            </w:r>
            <w:r>
              <w:rPr>
                <w:rFonts w:hint="eastAsia"/>
              </w:rPr>
              <w:t>",</w:t>
            </w:r>
          </w:p>
          <w:p w14:paraId="3E2CDFB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"mainTestResults":"</w:t>
            </w:r>
            <w:r>
              <w:rPr>
                <w:rFonts w:hint="eastAsia"/>
              </w:rPr>
              <w:t>检查结果</w:t>
            </w:r>
            <w:r>
              <w:rPr>
                <w:rFonts w:hint="eastAsia"/>
              </w:rPr>
              <w:t>",</w:t>
            </w:r>
          </w:p>
          <w:p w14:paraId="5A8E3B4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"attendingPhysician":"</w:t>
            </w:r>
            <w:r>
              <w:rPr>
                <w:rFonts w:hint="eastAsia"/>
              </w:rPr>
              <w:t>主治医生</w:t>
            </w:r>
            <w:r>
              <w:rPr>
                <w:rFonts w:hint="eastAsia"/>
              </w:rPr>
              <w:t>",</w:t>
            </w:r>
          </w:p>
          <w:p w14:paraId="1D84F28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"historyPresentIllness":"</w:t>
            </w:r>
            <w:r>
              <w:rPr>
                <w:rFonts w:hint="eastAsia"/>
              </w:rPr>
              <w:t>现病史</w:t>
            </w:r>
            <w:r>
              <w:rPr>
                <w:rFonts w:hint="eastAsia"/>
              </w:rPr>
              <w:t>",</w:t>
            </w:r>
          </w:p>
          <w:p w14:paraId="1059EA4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"pastDiseaseHistory":"</w:t>
            </w:r>
            <w:r>
              <w:rPr>
                <w:rFonts w:hint="eastAsia"/>
              </w:rPr>
              <w:t>个人史</w:t>
            </w:r>
            <w:r>
              <w:rPr>
                <w:rFonts w:hint="eastAsia"/>
              </w:rPr>
              <w:t>",</w:t>
            </w:r>
          </w:p>
          <w:p w14:paraId="647E9F6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"specialDiseases":"</w:t>
            </w:r>
            <w:r>
              <w:rPr>
                <w:rFonts w:hint="eastAsia"/>
              </w:rPr>
              <w:t>特殊病种</w:t>
            </w:r>
            <w:r>
              <w:rPr>
                <w:rFonts w:hint="eastAsia"/>
              </w:rPr>
              <w:t>",</w:t>
            </w:r>
          </w:p>
          <w:p w14:paraId="68B72AC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5F1231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"diseaseList": </w:t>
            </w:r>
            <w:r>
              <w:rPr>
                <w:rFonts w:hint="eastAsia"/>
              </w:rPr>
              <w:t>[</w:t>
            </w:r>
          </w:p>
          <w:p w14:paraId="1EDCA49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11A3104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"code": "2323",</w:t>
            </w:r>
          </w:p>
          <w:p w14:paraId="37B3F19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"ICD": "A01.017",</w:t>
            </w:r>
          </w:p>
          <w:p w14:paraId="0D49305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伤寒轻型</w:t>
            </w:r>
            <w:r>
              <w:rPr>
                <w:rFonts w:hint="eastAsia"/>
              </w:rPr>
              <w:t>",</w:t>
            </w:r>
          </w:p>
          <w:p w14:paraId="4BD0295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"description": "</w:t>
            </w:r>
            <w:r>
              <w:rPr>
                <w:rFonts w:hint="eastAsia"/>
              </w:rPr>
              <w:t>咳嗽，打喷嚏</w:t>
            </w:r>
            <w:r>
              <w:rPr>
                <w:rFonts w:hint="eastAsia"/>
              </w:rPr>
              <w:t>",</w:t>
            </w:r>
          </w:p>
          <w:p w14:paraId="0BCE96C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"sort": "1",</w:t>
            </w:r>
          </w:p>
          <w:p w14:paraId="0F7AC4D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"inHosDiagnoseType": "</w:t>
            </w:r>
            <w:r>
              <w:rPr>
                <w:rFonts w:hint="eastAsia"/>
              </w:rPr>
              <w:t>住院诊断类型</w:t>
            </w:r>
            <w:r>
              <w:rPr>
                <w:rFonts w:hint="eastAsia"/>
              </w:rPr>
              <w:t>",</w:t>
            </w:r>
          </w:p>
          <w:p w14:paraId="73DDDAD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"treatmentOutcome": "</w:t>
            </w:r>
            <w:r>
              <w:rPr>
                <w:rFonts w:hint="eastAsia"/>
              </w:rPr>
              <w:t>治疗结果</w:t>
            </w:r>
            <w:r>
              <w:rPr>
                <w:rFonts w:hint="eastAsia"/>
              </w:rPr>
              <w:t>"</w:t>
            </w:r>
          </w:p>
          <w:p w14:paraId="21227F6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37E0C3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5A6D77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],</w:t>
            </w:r>
          </w:p>
          <w:p w14:paraId="7CA3FED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"operationList":[</w:t>
            </w:r>
          </w:p>
          <w:p w14:paraId="3A7544F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3FE2B7A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"operationCode":"dss12",</w:t>
            </w:r>
          </w:p>
          <w:p w14:paraId="77AD57C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operationName":"</w:t>
            </w:r>
            <w:r>
              <w:rPr>
                <w:rFonts w:hint="eastAsia"/>
              </w:rPr>
              <w:t>肺部清理</w:t>
            </w:r>
            <w:r>
              <w:rPr>
                <w:rFonts w:hint="eastAsia"/>
              </w:rPr>
              <w:t>",</w:t>
            </w:r>
          </w:p>
          <w:p w14:paraId="500DC87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"departmentName":"</w:t>
            </w:r>
            <w:r>
              <w:rPr>
                <w:rFonts w:hint="eastAsia"/>
              </w:rPr>
              <w:t>就诊科室名称</w:t>
            </w:r>
            <w:r>
              <w:rPr>
                <w:rFonts w:hint="eastAsia"/>
              </w:rPr>
              <w:t>",</w:t>
            </w:r>
          </w:p>
          <w:p w14:paraId="3BD015E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"operationDate":"</w:t>
            </w:r>
            <w:r>
              <w:rPr>
                <w:rFonts w:hint="eastAsia"/>
              </w:rPr>
              <w:t>手术时间</w:t>
            </w:r>
            <w:r>
              <w:rPr>
                <w:rFonts w:hint="eastAsia"/>
              </w:rPr>
              <w:t>",</w:t>
            </w:r>
          </w:p>
          <w:p w14:paraId="38E44FB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"operationSite":"</w:t>
            </w:r>
            <w:r>
              <w:rPr>
                <w:rFonts w:hint="eastAsia"/>
              </w:rPr>
              <w:t>手术部位</w:t>
            </w:r>
            <w:r>
              <w:rPr>
                <w:rFonts w:hint="eastAsia"/>
              </w:rPr>
              <w:t>",</w:t>
            </w:r>
          </w:p>
          <w:p w14:paraId="29D3572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"operationLevelName":"</w:t>
            </w:r>
            <w:r>
              <w:rPr>
                <w:rFonts w:hint="eastAsia"/>
              </w:rPr>
              <w:t>手术级别名称</w:t>
            </w:r>
            <w:r>
              <w:rPr>
                <w:rFonts w:hint="eastAsia"/>
              </w:rPr>
              <w:t>",</w:t>
            </w:r>
          </w:p>
          <w:p w14:paraId="2BC26E8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"operationIncisionCategory":"</w:t>
            </w:r>
            <w:r>
              <w:rPr>
                <w:rFonts w:hint="eastAsia"/>
              </w:rPr>
              <w:t>手术切口类别名</w:t>
            </w:r>
            <w:r>
              <w:rPr>
                <w:rFonts w:hint="eastAsia"/>
              </w:rPr>
              <w:t>",</w:t>
            </w:r>
          </w:p>
          <w:p w14:paraId="5D17B75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"anesthesiaMethodName":"</w:t>
            </w:r>
            <w:r>
              <w:rPr>
                <w:rFonts w:hint="eastAsia"/>
              </w:rPr>
              <w:t>麻醉方法名称</w:t>
            </w:r>
            <w:r>
              <w:rPr>
                <w:rFonts w:hint="eastAsia"/>
              </w:rPr>
              <w:t>",</w:t>
            </w:r>
          </w:p>
          <w:p w14:paraId="71E2681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"doctorName":"</w:t>
            </w:r>
            <w:r>
              <w:rPr>
                <w:rFonts w:hint="eastAsia"/>
              </w:rPr>
              <w:t>主刀医生姓名</w:t>
            </w:r>
            <w:r>
              <w:rPr>
                <w:rFonts w:hint="eastAsia"/>
              </w:rPr>
              <w:t>",</w:t>
            </w:r>
          </w:p>
          <w:p w14:paraId="15BF22A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"assistantDoctorName":"</w:t>
            </w:r>
            <w:r>
              <w:rPr>
                <w:rFonts w:hint="eastAsia"/>
              </w:rPr>
              <w:t>助手医生姓名</w:t>
            </w:r>
            <w:r>
              <w:rPr>
                <w:rFonts w:hint="eastAsia"/>
              </w:rPr>
              <w:t>",</w:t>
            </w:r>
          </w:p>
          <w:p w14:paraId="60A034D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"preoperativeDiagnosis":"</w:t>
            </w:r>
            <w:r>
              <w:rPr>
                <w:rFonts w:hint="eastAsia"/>
              </w:rPr>
              <w:t>术前诊断</w:t>
            </w:r>
            <w:r>
              <w:rPr>
                <w:rFonts w:hint="eastAsia"/>
              </w:rPr>
              <w:t>",</w:t>
            </w:r>
          </w:p>
          <w:p w14:paraId="7D18A28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"intraoperativeDiagnosis":"</w:t>
            </w:r>
            <w:r>
              <w:rPr>
                <w:rFonts w:hint="eastAsia"/>
              </w:rPr>
              <w:t>术中诊断</w:t>
            </w:r>
            <w:r>
              <w:rPr>
                <w:rFonts w:hint="eastAsia"/>
              </w:rPr>
              <w:t>"</w:t>
            </w:r>
          </w:p>
          <w:p w14:paraId="351F0CC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338EC2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39C87C2B" w14:textId="77777777" w:rsidR="00E828BC" w:rsidRDefault="00FB3A0E">
            <w:r>
              <w:rPr>
                <w:rFonts w:hint="eastAsia"/>
              </w:rPr>
              <w:tab/>
            </w:r>
          </w:p>
          <w:p w14:paraId="5B505BF5" w14:textId="77777777" w:rsidR="00E828BC" w:rsidRDefault="00FB3A0E">
            <w:r>
              <w:rPr>
                <w:rFonts w:hint="eastAsia"/>
              </w:rPr>
              <w:tab/>
              <w:t>}</w:t>
            </w:r>
          </w:p>
          <w:p w14:paraId="34E4AAC9" w14:textId="77777777" w:rsidR="00E828BC" w:rsidRDefault="00FB3A0E">
            <w:r>
              <w:rPr>
                <w:rFonts w:hint="eastAsia"/>
              </w:rPr>
              <w:t>]</w:t>
            </w:r>
          </w:p>
          <w:p w14:paraId="4378A042" w14:textId="77777777" w:rsidR="00E828BC" w:rsidRDefault="00FB3A0E">
            <w:r>
              <w:rPr>
                <w:rFonts w:hint="eastAsia"/>
              </w:rPr>
              <w:t>}</w:t>
            </w:r>
          </w:p>
          <w:p w14:paraId="05A8E982" w14:textId="77777777" w:rsidR="00E828BC" w:rsidRDefault="00FB3A0E">
            <w:r>
              <w:rPr>
                <w:rFonts w:hint="eastAsia"/>
              </w:rPr>
              <w:object w:dxaOrig="2130" w:dyaOrig="870" w14:anchorId="01283574">
                <v:shape id="_x0000_i1032" type="#_x0000_t75" style="width:106.5pt;height:43.5pt" o:ole="">
                  <v:imagedata r:id="rId27" o:title=""/>
                </v:shape>
                <o:OLEObject Type="Embed" ProgID="Package" ShapeID="_x0000_i1032" DrawAspect="Content" ObjectID="_1593957129" r:id="rId28"/>
              </w:object>
            </w:r>
          </w:p>
        </w:tc>
      </w:tr>
      <w:tr w:rsidR="00E828BC" w14:paraId="0E05EAA4" w14:textId="77777777">
        <w:tc>
          <w:tcPr>
            <w:tcW w:w="542" w:type="dxa"/>
          </w:tcPr>
          <w:p w14:paraId="3A0589EA" w14:textId="77777777" w:rsidR="00E828BC" w:rsidRDefault="00E828BC"/>
        </w:tc>
        <w:tc>
          <w:tcPr>
            <w:tcW w:w="8071" w:type="dxa"/>
          </w:tcPr>
          <w:p w14:paraId="0188B851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7513BAE3" w14:textId="77777777" w:rsidR="00E828BC" w:rsidRDefault="00FB3A0E">
            <w:r>
              <w:rPr>
                <w:rFonts w:hint="eastAsia"/>
              </w:rPr>
              <w:t>{isSuccess:false}</w:t>
            </w:r>
          </w:p>
          <w:p w14:paraId="10F590E7" w14:textId="77777777" w:rsidR="00E828BC" w:rsidRDefault="00FB3A0E">
            <w:r>
              <w:rPr>
                <w:rFonts w:hint="eastAsia"/>
              </w:rPr>
              <w:tab/>
            </w:r>
          </w:p>
          <w:p w14:paraId="37C4A54A" w14:textId="77777777" w:rsidR="00E828BC" w:rsidRDefault="00E828BC"/>
        </w:tc>
      </w:tr>
    </w:tbl>
    <w:p w14:paraId="1407587E" w14:textId="77777777" w:rsidR="00E828BC" w:rsidRDefault="00FB3A0E">
      <w:pPr>
        <w:ind w:left="425"/>
      </w:pPr>
      <w:r>
        <w:rPr>
          <w:rFonts w:hint="eastAsia"/>
        </w:rPr>
        <w:t>入参：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74" w:author="za-wanggang" w:date="2018-07-23T12:31:00Z">
          <w:tblPr>
            <w:tblW w:w="852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486"/>
        <w:gridCol w:w="1403"/>
        <w:gridCol w:w="1395"/>
        <w:gridCol w:w="1185"/>
        <w:gridCol w:w="1185"/>
        <w:gridCol w:w="1867"/>
        <w:tblGridChange w:id="275">
          <w:tblGrid>
            <w:gridCol w:w="1486"/>
            <w:gridCol w:w="1834"/>
            <w:gridCol w:w="1195"/>
            <w:gridCol w:w="1190"/>
            <w:gridCol w:w="1210"/>
            <w:gridCol w:w="1606"/>
          </w:tblGrid>
        </w:tblGridChange>
      </w:tblGrid>
      <w:tr w:rsidR="00E828BC" w14:paraId="61E5352D" w14:textId="77777777" w:rsidTr="00E828BC">
        <w:trPr>
          <w:trHeight w:val="284"/>
          <w:trPrChange w:id="276" w:author="za-wanggang" w:date="2018-07-23T12:31:00Z">
            <w:trPr>
              <w:trHeight w:val="284"/>
            </w:trPr>
          </w:trPrChange>
        </w:trPr>
        <w:tc>
          <w:tcPr>
            <w:tcW w:w="1486" w:type="dxa"/>
            <w:shd w:val="clear" w:color="auto" w:fill="D9D9D9" w:themeFill="background1" w:themeFillShade="D9"/>
            <w:tcPrChange w:id="277" w:author="za-wanggang" w:date="2018-07-23T12:31:00Z">
              <w:tcPr>
                <w:tcW w:w="1486" w:type="dxa"/>
                <w:shd w:val="clear" w:color="auto" w:fill="D9D9D9" w:themeFill="background1" w:themeFillShade="D9"/>
              </w:tcPr>
            </w:tcPrChange>
          </w:tcPr>
          <w:p w14:paraId="78DA951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403" w:type="dxa"/>
            <w:shd w:val="clear" w:color="auto" w:fill="D9D9D9" w:themeFill="background1" w:themeFillShade="D9"/>
            <w:tcPrChange w:id="278" w:author="za-wanggang" w:date="2018-07-23T12:31:00Z">
              <w:tcPr>
                <w:tcW w:w="1834" w:type="dxa"/>
                <w:shd w:val="clear" w:color="auto" w:fill="D9D9D9" w:themeFill="background1" w:themeFillShade="D9"/>
              </w:tcPr>
            </w:tcPrChange>
          </w:tcPr>
          <w:p w14:paraId="74977457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95" w:type="dxa"/>
            <w:shd w:val="clear" w:color="auto" w:fill="D9D9D9" w:themeFill="background1" w:themeFillShade="D9"/>
            <w:tcPrChange w:id="279" w:author="za-wanggang" w:date="2018-07-23T12:31:00Z">
              <w:tcPr>
                <w:tcW w:w="1195" w:type="dxa"/>
                <w:shd w:val="clear" w:color="auto" w:fill="D9D9D9" w:themeFill="background1" w:themeFillShade="D9"/>
              </w:tcPr>
            </w:tcPrChange>
          </w:tcPr>
          <w:p w14:paraId="715722B7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185" w:type="dxa"/>
            <w:shd w:val="clear" w:color="auto" w:fill="D9D9D9" w:themeFill="background1" w:themeFillShade="D9"/>
            <w:tcPrChange w:id="280" w:author="za-wanggang" w:date="2018-07-23T12:31:00Z">
              <w:tcPr>
                <w:tcW w:w="1190" w:type="dxa"/>
                <w:shd w:val="clear" w:color="auto" w:fill="D9D9D9" w:themeFill="background1" w:themeFillShade="D9"/>
              </w:tcPr>
            </w:tcPrChange>
          </w:tcPr>
          <w:p w14:paraId="36DBC31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185" w:type="dxa"/>
            <w:shd w:val="clear" w:color="auto" w:fill="D9D9D9" w:themeFill="background1" w:themeFillShade="D9"/>
            <w:tcPrChange w:id="281" w:author="za-wanggang" w:date="2018-07-23T12:31:00Z">
              <w:tcPr>
                <w:tcW w:w="1210" w:type="dxa"/>
                <w:shd w:val="clear" w:color="auto" w:fill="D9D9D9" w:themeFill="background1" w:themeFillShade="D9"/>
              </w:tcPr>
            </w:tcPrChange>
          </w:tcPr>
          <w:p w14:paraId="27D7FF8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字段适用</w:t>
            </w:r>
          </w:p>
        </w:tc>
        <w:tc>
          <w:tcPr>
            <w:tcW w:w="1867" w:type="dxa"/>
            <w:shd w:val="clear" w:color="auto" w:fill="D9D9D9" w:themeFill="background1" w:themeFillShade="D9"/>
            <w:tcPrChange w:id="282" w:author="za-wanggang" w:date="2018-07-23T12:31:00Z">
              <w:tcPr>
                <w:tcW w:w="1606" w:type="dxa"/>
                <w:shd w:val="clear" w:color="auto" w:fill="D9D9D9" w:themeFill="background1" w:themeFillShade="D9"/>
              </w:tcPr>
            </w:tcPrChange>
          </w:tcPr>
          <w:p w14:paraId="2472C46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4A64EBF6" w14:textId="77777777" w:rsidTr="00E828BC">
        <w:trPr>
          <w:trHeight w:val="284"/>
          <w:trPrChange w:id="283" w:author="za-wanggang" w:date="2018-07-23T12:31:00Z">
            <w:trPr>
              <w:trHeight w:val="284"/>
            </w:trPr>
          </w:trPrChange>
        </w:trPr>
        <w:tc>
          <w:tcPr>
            <w:tcW w:w="1486" w:type="dxa"/>
            <w:tcPrChange w:id="284" w:author="za-wanggang" w:date="2018-07-23T12:31:00Z">
              <w:tcPr>
                <w:tcW w:w="1486" w:type="dxa"/>
              </w:tcPr>
            </w:tcPrChange>
          </w:tcPr>
          <w:p w14:paraId="3135DB1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source</w:t>
            </w:r>
            <w:r>
              <w:commentReference w:id="285"/>
            </w:r>
          </w:p>
        </w:tc>
        <w:tc>
          <w:tcPr>
            <w:tcW w:w="1403" w:type="dxa"/>
            <w:tcPrChange w:id="286" w:author="za-wanggang" w:date="2018-07-23T12:31:00Z">
              <w:tcPr>
                <w:tcW w:w="1834" w:type="dxa"/>
              </w:tcPr>
            </w:tcPrChange>
          </w:tcPr>
          <w:p w14:paraId="7A21B4D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395" w:type="dxa"/>
            <w:tcPrChange w:id="287" w:author="za-wanggang" w:date="2018-07-23T12:31:00Z">
              <w:tcPr>
                <w:tcW w:w="1195" w:type="dxa"/>
              </w:tcPr>
            </w:tcPrChange>
          </w:tcPr>
          <w:p w14:paraId="7A24DAD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185" w:type="dxa"/>
            <w:tcPrChange w:id="288" w:author="za-wanggang" w:date="2018-07-23T12:31:00Z">
              <w:tcPr>
                <w:tcW w:w="1190" w:type="dxa"/>
              </w:tcPr>
            </w:tcPrChange>
          </w:tcPr>
          <w:p w14:paraId="72EBCEC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185" w:type="dxa"/>
            <w:vAlign w:val="center"/>
            <w:tcPrChange w:id="289" w:author="za-wanggang" w:date="2018-07-23T12:31:00Z">
              <w:tcPr>
                <w:tcW w:w="1210" w:type="dxa"/>
                <w:vAlign w:val="center"/>
              </w:tcPr>
            </w:tcPrChange>
          </w:tcPr>
          <w:p w14:paraId="5B67B6ED" w14:textId="77777777" w:rsidR="00E828BC" w:rsidRDefault="00FB3A0E">
            <w:pPr>
              <w:pStyle w:val="TableParagraph"/>
              <w:jc w:val="both"/>
            </w:pPr>
            <w:r>
              <w:rPr>
                <w:rFonts w:hint="eastAsia"/>
              </w:rPr>
              <w:t>通用</w:t>
            </w:r>
          </w:p>
        </w:tc>
        <w:tc>
          <w:tcPr>
            <w:tcW w:w="1867" w:type="dxa"/>
            <w:tcPrChange w:id="290" w:author="za-wanggang" w:date="2018-07-23T12:31:00Z">
              <w:tcPr>
                <w:tcW w:w="1606" w:type="dxa"/>
              </w:tcPr>
            </w:tcPrChange>
          </w:tcPr>
          <w:p w14:paraId="34E182D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由</w:t>
            </w:r>
            <w:proofErr w:type="gramStart"/>
            <w:r>
              <w:rPr>
                <w:rFonts w:hint="eastAsia"/>
              </w:rPr>
              <w:t>众安提供</w:t>
            </w:r>
            <w:proofErr w:type="gramEnd"/>
          </w:p>
        </w:tc>
      </w:tr>
      <w:tr w:rsidR="00E828BC" w14:paraId="583ECBC3" w14:textId="77777777" w:rsidTr="00E828BC">
        <w:trPr>
          <w:trHeight w:val="90"/>
          <w:trPrChange w:id="291" w:author="za-wanggang" w:date="2018-07-23T12:31:00Z">
            <w:trPr>
              <w:trHeight w:val="90"/>
            </w:trPr>
          </w:trPrChange>
        </w:trPr>
        <w:tc>
          <w:tcPr>
            <w:tcW w:w="1486" w:type="dxa"/>
            <w:tcPrChange w:id="292" w:author="za-wanggang" w:date="2018-07-23T12:31:00Z">
              <w:tcPr>
                <w:tcW w:w="1486" w:type="dxa"/>
              </w:tcPr>
            </w:tcPrChange>
          </w:tcPr>
          <w:p w14:paraId="1CBD1A41" w14:textId="77777777" w:rsidR="00E828BC" w:rsidRDefault="00FB3A0E">
            <w:pPr>
              <w:pStyle w:val="TableParagraph"/>
              <w:rPr>
                <w:highlight w:val="green"/>
              </w:rPr>
            </w:pPr>
            <w:r>
              <w:rPr>
                <w:rFonts w:hint="eastAsia"/>
              </w:rPr>
              <w:t>businessTransaction</w:t>
            </w:r>
          </w:p>
        </w:tc>
        <w:tc>
          <w:tcPr>
            <w:tcW w:w="1403" w:type="dxa"/>
            <w:shd w:val="clear" w:color="auto" w:fill="FFFF00"/>
            <w:tcPrChange w:id="293" w:author="za-wanggang" w:date="2018-07-23T12:31:00Z">
              <w:tcPr>
                <w:tcW w:w="1834" w:type="dxa"/>
                <w:shd w:val="clear" w:color="auto" w:fill="FFFF00"/>
              </w:tcPr>
            </w:tcPrChange>
          </w:tcPr>
          <w:p w14:paraId="1DA4F9F2" w14:textId="77777777" w:rsidR="00E828BC" w:rsidRDefault="00FB3A0E">
            <w:pPr>
              <w:pStyle w:val="TableParagraph"/>
              <w:rPr>
                <w:rStyle w:val="ac"/>
              </w:rPr>
            </w:pPr>
            <w:r>
              <w:rPr>
                <w:rFonts w:hint="eastAsia"/>
              </w:rPr>
              <w:t>业务流水号</w:t>
            </w:r>
          </w:p>
        </w:tc>
        <w:tc>
          <w:tcPr>
            <w:tcW w:w="1395" w:type="dxa"/>
            <w:tcPrChange w:id="294" w:author="za-wanggang" w:date="2018-07-23T12:31:00Z">
              <w:tcPr>
                <w:tcW w:w="1195" w:type="dxa"/>
              </w:tcPr>
            </w:tcPrChange>
          </w:tcPr>
          <w:p w14:paraId="5D15739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185" w:type="dxa"/>
            <w:tcPrChange w:id="295" w:author="za-wanggang" w:date="2018-07-23T12:31:00Z">
              <w:tcPr>
                <w:tcW w:w="1190" w:type="dxa"/>
              </w:tcPr>
            </w:tcPrChange>
          </w:tcPr>
          <w:p w14:paraId="1AFFFD96" w14:textId="77777777" w:rsidR="00E828BC" w:rsidRDefault="00FB3A0E">
            <w:pPr>
              <w:pStyle w:val="TableParagraph"/>
              <w:rPr>
                <w:highlight w:val="green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185" w:type="dxa"/>
            <w:vAlign w:val="center"/>
            <w:tcPrChange w:id="296" w:author="za-wanggang" w:date="2018-07-23T12:31:00Z">
              <w:tcPr>
                <w:tcW w:w="1210" w:type="dxa"/>
                <w:vAlign w:val="center"/>
              </w:tcPr>
            </w:tcPrChange>
          </w:tcPr>
          <w:p w14:paraId="69B030E4" w14:textId="77777777" w:rsidR="00E828BC" w:rsidRDefault="00FB3A0E">
            <w:pPr>
              <w:pStyle w:val="TableParagraph"/>
              <w:jc w:val="both"/>
            </w:pPr>
            <w:r>
              <w:rPr>
                <w:rFonts w:hint="eastAsia"/>
              </w:rPr>
              <w:t>通用</w:t>
            </w:r>
          </w:p>
        </w:tc>
        <w:tc>
          <w:tcPr>
            <w:tcW w:w="1867" w:type="dxa"/>
            <w:tcPrChange w:id="297" w:author="za-wanggang" w:date="2018-07-23T12:31:00Z">
              <w:tcPr>
                <w:tcW w:w="1606" w:type="dxa"/>
              </w:tcPr>
            </w:tcPrChange>
          </w:tcPr>
          <w:p w14:paraId="27508D0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入参的业务流水号原样返回</w:t>
            </w:r>
          </w:p>
        </w:tc>
      </w:tr>
      <w:tr w:rsidR="00E828BC" w14:paraId="431ADF94" w14:textId="77777777" w:rsidTr="00E828BC">
        <w:trPr>
          <w:trHeight w:val="90"/>
          <w:ins w:id="298" w:author="za-wanggang" w:date="2018-07-23T11:49:00Z"/>
          <w:trPrChange w:id="299" w:author="za-wanggang" w:date="2018-07-23T12:31:00Z">
            <w:trPr>
              <w:trHeight w:val="90"/>
            </w:trPr>
          </w:trPrChange>
        </w:trPr>
        <w:tc>
          <w:tcPr>
            <w:tcW w:w="1486" w:type="dxa"/>
            <w:tcPrChange w:id="300" w:author="za-wanggang" w:date="2018-07-23T12:31:00Z">
              <w:tcPr>
                <w:tcW w:w="1486" w:type="dxa"/>
              </w:tcPr>
            </w:tcPrChange>
          </w:tcPr>
          <w:p w14:paraId="7C1BD499" w14:textId="77777777" w:rsidR="00E828BC" w:rsidRDefault="00FB3A0E">
            <w:pPr>
              <w:pStyle w:val="TableParagraph"/>
              <w:rPr>
                <w:ins w:id="301" w:author="za-wanggang" w:date="2018-07-23T11:49:00Z"/>
              </w:rPr>
            </w:pPr>
            <w:ins w:id="302" w:author="za-wanggang" w:date="2018-07-23T11:49:00Z">
              <w:r>
                <w:rPr>
                  <w:rFonts w:hint="eastAsia"/>
                </w:rPr>
                <w:t>bizCode</w:t>
              </w:r>
            </w:ins>
          </w:p>
        </w:tc>
        <w:tc>
          <w:tcPr>
            <w:tcW w:w="1403" w:type="dxa"/>
            <w:shd w:val="clear" w:color="auto" w:fill="FFFF00"/>
            <w:tcPrChange w:id="303" w:author="za-wanggang" w:date="2018-07-23T12:31:00Z">
              <w:tcPr>
                <w:tcW w:w="1834" w:type="dxa"/>
                <w:shd w:val="clear" w:color="auto" w:fill="FFFF00"/>
              </w:tcPr>
            </w:tcPrChange>
          </w:tcPr>
          <w:p w14:paraId="52B7ECD7" w14:textId="77777777" w:rsidR="00E828BC" w:rsidRDefault="00FB3A0E">
            <w:pPr>
              <w:pStyle w:val="TableParagraph"/>
              <w:rPr>
                <w:ins w:id="304" w:author="za-wanggang" w:date="2018-07-23T11:49:00Z"/>
              </w:rPr>
            </w:pPr>
            <w:ins w:id="305" w:author="za-wanggang" w:date="2018-07-23T11:50:00Z">
              <w:r>
                <w:rPr>
                  <w:rFonts w:hint="eastAsia"/>
                </w:rPr>
                <w:t>返回码</w:t>
              </w:r>
            </w:ins>
          </w:p>
        </w:tc>
        <w:tc>
          <w:tcPr>
            <w:tcW w:w="1395" w:type="dxa"/>
            <w:tcPrChange w:id="306" w:author="za-wanggang" w:date="2018-07-23T12:31:00Z">
              <w:tcPr>
                <w:tcW w:w="1195" w:type="dxa"/>
              </w:tcPr>
            </w:tcPrChange>
          </w:tcPr>
          <w:p w14:paraId="7505C64D" w14:textId="77777777" w:rsidR="00E828BC" w:rsidRDefault="00FB3A0E">
            <w:pPr>
              <w:pStyle w:val="TableParagraph"/>
              <w:rPr>
                <w:ins w:id="307" w:author="za-wanggang" w:date="2018-07-23T11:49:00Z"/>
              </w:rPr>
            </w:pPr>
            <w:ins w:id="308" w:author="za-wanggang" w:date="2018-07-23T11:50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10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1185" w:type="dxa"/>
            <w:tcPrChange w:id="309" w:author="za-wanggang" w:date="2018-07-23T12:31:00Z">
              <w:tcPr>
                <w:tcW w:w="1190" w:type="dxa"/>
              </w:tcPr>
            </w:tcPrChange>
          </w:tcPr>
          <w:p w14:paraId="79955BC6" w14:textId="77777777" w:rsidR="00E828BC" w:rsidRDefault="00FB3A0E">
            <w:pPr>
              <w:pStyle w:val="TableParagraph"/>
              <w:rPr>
                <w:ins w:id="310" w:author="za-wanggang" w:date="2018-07-23T11:49:00Z"/>
              </w:rPr>
            </w:pPr>
            <w:ins w:id="311" w:author="za-wanggang" w:date="2018-07-23T11:50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1185" w:type="dxa"/>
            <w:vAlign w:val="center"/>
            <w:tcPrChange w:id="312" w:author="za-wanggang" w:date="2018-07-23T12:31:00Z">
              <w:tcPr>
                <w:tcW w:w="1210" w:type="dxa"/>
                <w:vAlign w:val="center"/>
              </w:tcPr>
            </w:tcPrChange>
          </w:tcPr>
          <w:p w14:paraId="71EEB908" w14:textId="77777777" w:rsidR="00E828BC" w:rsidRDefault="00FB3A0E">
            <w:pPr>
              <w:pStyle w:val="TableParagraph"/>
              <w:jc w:val="both"/>
              <w:rPr>
                <w:ins w:id="313" w:author="za-wanggang" w:date="2018-07-23T11:49:00Z"/>
              </w:rPr>
            </w:pPr>
            <w:ins w:id="314" w:author="za-wanggang" w:date="2018-07-23T11:50:00Z">
              <w:r>
                <w:rPr>
                  <w:rFonts w:hint="eastAsia"/>
                </w:rPr>
                <w:t>通用</w:t>
              </w:r>
            </w:ins>
          </w:p>
        </w:tc>
        <w:tc>
          <w:tcPr>
            <w:tcW w:w="1867" w:type="dxa"/>
            <w:tcPrChange w:id="315" w:author="za-wanggang" w:date="2018-07-23T12:31:00Z">
              <w:tcPr>
                <w:tcW w:w="1606" w:type="dxa"/>
              </w:tcPr>
            </w:tcPrChange>
          </w:tcPr>
          <w:p w14:paraId="6E3D5CB8" w14:textId="77777777" w:rsidR="00E828BC" w:rsidRDefault="00FB3A0E">
            <w:pPr>
              <w:pStyle w:val="TableParagraph"/>
              <w:rPr>
                <w:ins w:id="316" w:author="za-wanggang" w:date="2018-07-23T11:49:00Z"/>
              </w:rPr>
            </w:pPr>
            <w:ins w:id="317" w:author="za-wanggang" w:date="2018-07-23T12:30:00Z">
              <w:r>
                <w:rPr>
                  <w:rFonts w:hint="eastAsia"/>
                </w:rPr>
                <w:t>若未查询到数据返回码为</w:t>
              </w:r>
              <w:r>
                <w:rPr>
                  <w:rFonts w:ascii="黑体" w:eastAsia="黑体" w:hAnsi="黑体" w:hint="eastAsia"/>
                </w:rPr>
                <w:t>1006</w:t>
              </w:r>
            </w:ins>
          </w:p>
        </w:tc>
      </w:tr>
      <w:tr w:rsidR="00E828BC" w14:paraId="047D6874" w14:textId="77777777" w:rsidTr="00E828BC">
        <w:trPr>
          <w:trHeight w:val="90"/>
          <w:ins w:id="318" w:author="za-wanggang" w:date="2018-07-23T11:50:00Z"/>
          <w:trPrChange w:id="319" w:author="za-wanggang" w:date="2018-07-23T12:31:00Z">
            <w:trPr>
              <w:trHeight w:val="90"/>
            </w:trPr>
          </w:trPrChange>
        </w:trPr>
        <w:tc>
          <w:tcPr>
            <w:tcW w:w="1486" w:type="dxa"/>
            <w:vAlign w:val="center"/>
            <w:tcPrChange w:id="320" w:author="za-wanggang" w:date="2018-07-23T12:31:00Z">
              <w:tcPr>
                <w:tcW w:w="1486" w:type="dxa"/>
                <w:vAlign w:val="center"/>
              </w:tcPr>
            </w:tcPrChange>
          </w:tcPr>
          <w:p w14:paraId="78FFF76B" w14:textId="77777777" w:rsidR="00E828BC" w:rsidRDefault="00FB3A0E" w:rsidP="00E828BC">
            <w:pPr>
              <w:pStyle w:val="TableParagraph"/>
              <w:jc w:val="both"/>
              <w:rPr>
                <w:ins w:id="321" w:author="za-wanggang" w:date="2018-07-23T11:50:00Z"/>
              </w:rPr>
              <w:pPrChange w:id="322" w:author="za-wanggang" w:date="2018-07-23T11:55:00Z">
                <w:pPr>
                  <w:pStyle w:val="TableParagraph"/>
                  <w:jc w:val="center"/>
                </w:pPr>
              </w:pPrChange>
            </w:pPr>
            <w:ins w:id="323" w:author="za-wanggang" w:date="2018-07-23T11:50:00Z">
              <w:r>
                <w:rPr>
                  <w:rFonts w:hint="eastAsia"/>
                </w:rPr>
                <w:t>bizMsg</w:t>
              </w:r>
            </w:ins>
          </w:p>
        </w:tc>
        <w:tc>
          <w:tcPr>
            <w:tcW w:w="1403" w:type="dxa"/>
            <w:shd w:val="clear" w:color="auto" w:fill="FFFF00"/>
            <w:vAlign w:val="center"/>
            <w:tcPrChange w:id="324" w:author="za-wanggang" w:date="2018-07-23T12:31:00Z">
              <w:tcPr>
                <w:tcW w:w="1834" w:type="dxa"/>
                <w:shd w:val="clear" w:color="auto" w:fill="FFFF00"/>
                <w:vAlign w:val="center"/>
              </w:tcPr>
            </w:tcPrChange>
          </w:tcPr>
          <w:p w14:paraId="0EC3CF17" w14:textId="77777777" w:rsidR="00E828BC" w:rsidRDefault="00FB3A0E" w:rsidP="00E828BC">
            <w:pPr>
              <w:pStyle w:val="TableParagraph"/>
              <w:jc w:val="both"/>
              <w:rPr>
                <w:ins w:id="325" w:author="za-wanggang" w:date="2018-07-23T11:50:00Z"/>
              </w:rPr>
              <w:pPrChange w:id="326" w:author="za-wanggang" w:date="2018-07-23T11:50:00Z">
                <w:pPr>
                  <w:pStyle w:val="TableParagraph"/>
                  <w:jc w:val="center"/>
                </w:pPr>
              </w:pPrChange>
            </w:pPr>
            <w:ins w:id="327" w:author="za-wanggang" w:date="2018-07-23T11:50:00Z">
              <w:r>
                <w:rPr>
                  <w:rFonts w:hint="eastAsia"/>
                </w:rPr>
                <w:t>提示信息</w:t>
              </w:r>
            </w:ins>
          </w:p>
        </w:tc>
        <w:tc>
          <w:tcPr>
            <w:tcW w:w="1395" w:type="dxa"/>
            <w:vAlign w:val="center"/>
            <w:tcPrChange w:id="328" w:author="za-wanggang" w:date="2018-07-23T12:31:00Z">
              <w:tcPr>
                <w:tcW w:w="1195" w:type="dxa"/>
                <w:vAlign w:val="center"/>
              </w:tcPr>
            </w:tcPrChange>
          </w:tcPr>
          <w:p w14:paraId="08EC6BB8" w14:textId="77777777" w:rsidR="00E828BC" w:rsidRDefault="00FB3A0E" w:rsidP="00E828BC">
            <w:pPr>
              <w:pStyle w:val="TableParagraph"/>
              <w:jc w:val="both"/>
              <w:rPr>
                <w:ins w:id="329" w:author="za-wanggang" w:date="2018-07-23T11:50:00Z"/>
              </w:rPr>
              <w:pPrChange w:id="330" w:author="za-wanggang" w:date="2018-07-23T11:56:00Z">
                <w:pPr>
                  <w:pStyle w:val="TableParagraph"/>
                  <w:jc w:val="center"/>
                </w:pPr>
              </w:pPrChange>
            </w:pPr>
            <w:ins w:id="331" w:author="za-wanggang" w:date="2018-07-23T11:50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50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1185" w:type="dxa"/>
            <w:vAlign w:val="center"/>
            <w:tcPrChange w:id="332" w:author="za-wanggang" w:date="2018-07-23T12:31:00Z">
              <w:tcPr>
                <w:tcW w:w="1190" w:type="dxa"/>
                <w:vAlign w:val="center"/>
              </w:tcPr>
            </w:tcPrChange>
          </w:tcPr>
          <w:p w14:paraId="70ED1475" w14:textId="77777777" w:rsidR="00E828BC" w:rsidRDefault="00FB3A0E" w:rsidP="00E828BC">
            <w:pPr>
              <w:pStyle w:val="TableParagraph"/>
              <w:jc w:val="both"/>
              <w:rPr>
                <w:ins w:id="333" w:author="za-wanggang" w:date="2018-07-23T11:50:00Z"/>
              </w:rPr>
              <w:pPrChange w:id="334" w:author="za-wanggang" w:date="2018-07-23T11:51:00Z">
                <w:pPr>
                  <w:pStyle w:val="TableParagraph"/>
                  <w:jc w:val="center"/>
                </w:pPr>
              </w:pPrChange>
            </w:pPr>
            <w:ins w:id="335" w:author="za-wanggang" w:date="2018-07-23T12:30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1185" w:type="dxa"/>
            <w:vAlign w:val="center"/>
            <w:tcPrChange w:id="336" w:author="za-wanggang" w:date="2018-07-23T12:31:00Z">
              <w:tcPr>
                <w:tcW w:w="1210" w:type="dxa"/>
                <w:vAlign w:val="center"/>
              </w:tcPr>
            </w:tcPrChange>
          </w:tcPr>
          <w:p w14:paraId="5236C98F" w14:textId="77777777" w:rsidR="00E828BC" w:rsidRDefault="00FB3A0E" w:rsidP="00E828BC">
            <w:pPr>
              <w:pStyle w:val="TableParagraph"/>
              <w:jc w:val="both"/>
              <w:rPr>
                <w:ins w:id="337" w:author="za-wanggang" w:date="2018-07-23T11:50:00Z"/>
              </w:rPr>
              <w:pPrChange w:id="338" w:author="za-wanggang" w:date="2018-07-23T11:50:00Z">
                <w:pPr>
                  <w:pStyle w:val="TableParagraph"/>
                  <w:jc w:val="center"/>
                </w:pPr>
              </w:pPrChange>
            </w:pPr>
            <w:ins w:id="339" w:author="za-wanggang" w:date="2018-07-23T11:50:00Z">
              <w:r>
                <w:rPr>
                  <w:rFonts w:hint="eastAsia"/>
                </w:rPr>
                <w:t>通用</w:t>
              </w:r>
            </w:ins>
          </w:p>
        </w:tc>
        <w:tc>
          <w:tcPr>
            <w:tcW w:w="1867" w:type="dxa"/>
            <w:vAlign w:val="center"/>
            <w:tcPrChange w:id="340" w:author="za-wanggang" w:date="2018-07-23T12:31:00Z">
              <w:tcPr>
                <w:tcW w:w="1606" w:type="dxa"/>
                <w:vAlign w:val="center"/>
              </w:tcPr>
            </w:tcPrChange>
          </w:tcPr>
          <w:p w14:paraId="1ADF52EF" w14:textId="77777777" w:rsidR="00E828BC" w:rsidRDefault="00E828BC">
            <w:pPr>
              <w:pStyle w:val="TableParagraph"/>
              <w:jc w:val="center"/>
              <w:rPr>
                <w:ins w:id="341" w:author="za-wanggang" w:date="2018-07-23T11:50:00Z"/>
              </w:rPr>
            </w:pPr>
          </w:p>
        </w:tc>
      </w:tr>
      <w:tr w:rsidR="00E828BC" w14:paraId="33401AE3" w14:textId="77777777" w:rsidTr="00E828BC">
        <w:trPr>
          <w:trHeight w:val="90"/>
          <w:trPrChange w:id="342" w:author="za-wanggang" w:date="2018-07-23T12:31:00Z">
            <w:trPr>
              <w:trHeight w:val="90"/>
            </w:trPr>
          </w:trPrChange>
        </w:trPr>
        <w:tc>
          <w:tcPr>
            <w:tcW w:w="1486" w:type="dxa"/>
            <w:vAlign w:val="center"/>
            <w:tcPrChange w:id="343" w:author="za-wanggang" w:date="2018-07-23T12:31:00Z">
              <w:tcPr>
                <w:tcW w:w="1486" w:type="dxa"/>
                <w:vAlign w:val="center"/>
              </w:tcPr>
            </w:tcPrChange>
          </w:tcPr>
          <w:p w14:paraId="5A1CE482" w14:textId="77777777" w:rsidR="00E828BC" w:rsidRDefault="00FB3A0E">
            <w:pPr>
              <w:pStyle w:val="TableParagraph"/>
              <w:jc w:val="center"/>
            </w:pPr>
            <w:r>
              <w:rPr>
                <w:rFonts w:hint="eastAsia"/>
              </w:rPr>
              <w:t>illHistoryInfoList</w:t>
            </w:r>
          </w:p>
        </w:tc>
        <w:tc>
          <w:tcPr>
            <w:tcW w:w="1403" w:type="dxa"/>
            <w:shd w:val="clear" w:color="auto" w:fill="FFFF00"/>
            <w:vAlign w:val="center"/>
            <w:tcPrChange w:id="344" w:author="za-wanggang" w:date="2018-07-23T12:31:00Z">
              <w:tcPr>
                <w:tcW w:w="1834" w:type="dxa"/>
                <w:shd w:val="clear" w:color="auto" w:fill="FFFF00"/>
                <w:vAlign w:val="center"/>
              </w:tcPr>
            </w:tcPrChange>
          </w:tcPr>
          <w:p w14:paraId="21773C2D" w14:textId="77777777" w:rsidR="00E828BC" w:rsidRDefault="00FB3A0E" w:rsidP="00E828BC">
            <w:pPr>
              <w:pStyle w:val="TableParagraph"/>
              <w:jc w:val="both"/>
              <w:pPrChange w:id="345" w:author="za-wanggang" w:date="2018-07-23T12:31:00Z">
                <w:pPr>
                  <w:pStyle w:val="TableParagraph"/>
                  <w:jc w:val="center"/>
                </w:pPr>
              </w:pPrChange>
            </w:pPr>
            <w:r>
              <w:rPr>
                <w:rFonts w:hint="eastAsia"/>
              </w:rPr>
              <w:fldChar w:fldCharType="begin"/>
            </w:r>
            <w:r>
              <w:instrText xml:space="preserve"> HYPERLINK \l "</w:instrText>
            </w:r>
            <w:r>
              <w:instrText>病历出参</w:instrText>
            </w:r>
            <w:r>
              <w:instrText xml:space="preserve">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c"/>
                <w:rFonts w:hint="eastAsia"/>
              </w:rPr>
              <w:t>病历</w:t>
            </w:r>
            <w:r>
              <w:rPr>
                <w:rStyle w:val="ac"/>
                <w:rFonts w:hint="eastAsia"/>
              </w:rPr>
              <w:t>信</w:t>
            </w:r>
            <w:r>
              <w:rPr>
                <w:rStyle w:val="ac"/>
                <w:rFonts w:hint="eastAsia"/>
              </w:rPr>
              <w:t>息</w:t>
            </w:r>
            <w:r>
              <w:rPr>
                <w:rStyle w:val="ac"/>
                <w:rFonts w:hint="eastAsia"/>
              </w:rPr>
              <w:fldChar w:fldCharType="end"/>
            </w:r>
          </w:p>
        </w:tc>
        <w:tc>
          <w:tcPr>
            <w:tcW w:w="1395" w:type="dxa"/>
            <w:vAlign w:val="center"/>
            <w:tcPrChange w:id="346" w:author="za-wanggang" w:date="2018-07-23T12:31:00Z">
              <w:tcPr>
                <w:tcW w:w="1195" w:type="dxa"/>
                <w:vAlign w:val="center"/>
              </w:tcPr>
            </w:tcPrChange>
          </w:tcPr>
          <w:p w14:paraId="764C41DE" w14:textId="77777777" w:rsidR="00E828BC" w:rsidRDefault="00E828BC">
            <w:pPr>
              <w:pStyle w:val="TableParagraph"/>
              <w:jc w:val="center"/>
            </w:pPr>
          </w:p>
        </w:tc>
        <w:tc>
          <w:tcPr>
            <w:tcW w:w="1185" w:type="dxa"/>
            <w:vAlign w:val="center"/>
            <w:tcPrChange w:id="347" w:author="za-wanggang" w:date="2018-07-23T12:31:00Z">
              <w:tcPr>
                <w:tcW w:w="1190" w:type="dxa"/>
                <w:vAlign w:val="center"/>
              </w:tcPr>
            </w:tcPrChange>
          </w:tcPr>
          <w:p w14:paraId="6687D257" w14:textId="77777777" w:rsidR="00E828BC" w:rsidRDefault="00FB3A0E" w:rsidP="00E828BC">
            <w:pPr>
              <w:pStyle w:val="TableParagraph"/>
              <w:jc w:val="both"/>
              <w:pPrChange w:id="348" w:author="za-wanggang" w:date="2018-07-23T12:31:00Z">
                <w:pPr>
                  <w:pStyle w:val="TableParagraph"/>
                  <w:jc w:val="center"/>
                </w:pPr>
              </w:pPrChange>
            </w:pPr>
            <w:r>
              <w:rPr>
                <w:rFonts w:hint="eastAsia"/>
              </w:rPr>
              <w:t>必填</w:t>
            </w:r>
          </w:p>
        </w:tc>
        <w:tc>
          <w:tcPr>
            <w:tcW w:w="1185" w:type="dxa"/>
            <w:vAlign w:val="center"/>
            <w:tcPrChange w:id="349" w:author="za-wanggang" w:date="2018-07-23T12:31:00Z">
              <w:tcPr>
                <w:tcW w:w="1210" w:type="dxa"/>
                <w:vAlign w:val="center"/>
              </w:tcPr>
            </w:tcPrChange>
          </w:tcPr>
          <w:p w14:paraId="039D34A4" w14:textId="77777777" w:rsidR="00E828BC" w:rsidRDefault="00FB3A0E" w:rsidP="00E828BC">
            <w:pPr>
              <w:pStyle w:val="TableParagraph"/>
              <w:jc w:val="both"/>
              <w:pPrChange w:id="350" w:author="za-wanggang" w:date="2018-07-23T11:50:00Z">
                <w:pPr>
                  <w:pStyle w:val="TableParagraph"/>
                  <w:jc w:val="center"/>
                </w:pPr>
              </w:pPrChange>
            </w:pPr>
            <w:r>
              <w:rPr>
                <w:rFonts w:hint="eastAsia"/>
              </w:rPr>
              <w:t>通用</w:t>
            </w:r>
          </w:p>
        </w:tc>
        <w:tc>
          <w:tcPr>
            <w:tcW w:w="1867" w:type="dxa"/>
            <w:vAlign w:val="center"/>
            <w:tcPrChange w:id="351" w:author="za-wanggang" w:date="2018-07-23T12:31:00Z">
              <w:tcPr>
                <w:tcW w:w="1606" w:type="dxa"/>
                <w:vAlign w:val="center"/>
              </w:tcPr>
            </w:tcPrChange>
          </w:tcPr>
          <w:p w14:paraId="40F933AC" w14:textId="77777777" w:rsidR="00E828BC" w:rsidRDefault="00E828BC">
            <w:pPr>
              <w:pStyle w:val="TableParagraph"/>
              <w:jc w:val="center"/>
            </w:pPr>
          </w:p>
        </w:tc>
      </w:tr>
    </w:tbl>
    <w:p w14:paraId="3D54424B" w14:textId="77777777" w:rsidR="00E828BC" w:rsidRDefault="00E828BC">
      <w:pPr>
        <w:ind w:left="425"/>
      </w:pPr>
    </w:p>
    <w:p w14:paraId="64800A31" w14:textId="77777777" w:rsidR="00E828BC" w:rsidRDefault="00E828BC"/>
    <w:p w14:paraId="1F13D690" w14:textId="77777777" w:rsidR="00E828BC" w:rsidRDefault="00FB3A0E">
      <w:r>
        <w:rPr>
          <w:rFonts w:hint="eastAsia"/>
        </w:rPr>
        <w:t>出参：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7"/>
        <w:gridCol w:w="1656"/>
        <w:gridCol w:w="1416"/>
        <w:gridCol w:w="1050"/>
        <w:gridCol w:w="2349"/>
      </w:tblGrid>
      <w:tr w:rsidR="00E828BC" w14:paraId="35153949" w14:textId="77777777">
        <w:trPr>
          <w:trHeight w:val="23"/>
          <w:del w:id="352" w:author="za-duting" w:date="2018-06-25T17:02:00Z"/>
        </w:trPr>
        <w:tc>
          <w:tcPr>
            <w:tcW w:w="2047" w:type="dxa"/>
            <w:shd w:val="clear" w:color="auto" w:fill="D9D9D9" w:themeFill="background1" w:themeFillShade="D9"/>
          </w:tcPr>
          <w:p w14:paraId="571B2735" w14:textId="77777777" w:rsidR="00E828BC" w:rsidRDefault="00FB3A0E">
            <w:pPr>
              <w:pStyle w:val="TableParagraph"/>
              <w:rPr>
                <w:del w:id="353" w:author="za-duting" w:date="2018-06-25T17:02:00Z"/>
                <w:b/>
                <w:bCs/>
              </w:rPr>
            </w:pPr>
            <w:del w:id="354" w:author="za-duting" w:date="2018-06-25T16:39:00Z">
              <w:r>
                <w:rPr>
                  <w:rFonts w:hint="eastAsia"/>
                  <w:b/>
                  <w:bCs/>
                </w:rPr>
                <w:delText>字段名称</w:delText>
              </w:r>
            </w:del>
          </w:p>
        </w:tc>
        <w:tc>
          <w:tcPr>
            <w:tcW w:w="1656" w:type="dxa"/>
            <w:shd w:val="clear" w:color="auto" w:fill="D9D9D9" w:themeFill="background1" w:themeFillShade="D9"/>
          </w:tcPr>
          <w:p w14:paraId="47BBEE60" w14:textId="77777777" w:rsidR="00E828BC" w:rsidRDefault="00FB3A0E">
            <w:pPr>
              <w:pStyle w:val="TableParagraph"/>
              <w:rPr>
                <w:del w:id="355" w:author="za-duting" w:date="2018-06-25T17:02:00Z"/>
                <w:b/>
                <w:bCs/>
              </w:rPr>
            </w:pPr>
            <w:del w:id="356" w:author="za-duting" w:date="2018-06-25T16:39:00Z">
              <w:r>
                <w:rPr>
                  <w:rFonts w:hint="eastAsia"/>
                  <w:b/>
                  <w:bCs/>
                </w:rPr>
                <w:delText>描述</w:delText>
              </w:r>
            </w:del>
          </w:p>
        </w:tc>
        <w:tc>
          <w:tcPr>
            <w:tcW w:w="1416" w:type="dxa"/>
            <w:shd w:val="clear" w:color="auto" w:fill="D9D9D9" w:themeFill="background1" w:themeFillShade="D9"/>
          </w:tcPr>
          <w:p w14:paraId="0FB4B5B7" w14:textId="77777777" w:rsidR="00E828BC" w:rsidRDefault="00FB3A0E">
            <w:pPr>
              <w:pStyle w:val="TableParagraph"/>
              <w:rPr>
                <w:del w:id="357" w:author="za-duting" w:date="2018-06-25T17:02:00Z"/>
                <w:b/>
                <w:bCs/>
              </w:rPr>
            </w:pPr>
            <w:del w:id="358" w:author="za-duting" w:date="2018-06-25T16:39:00Z">
              <w:r>
                <w:rPr>
                  <w:rFonts w:hint="eastAsia"/>
                  <w:b/>
                  <w:bCs/>
                </w:rPr>
                <w:delText>类型</w:delText>
              </w:r>
            </w:del>
          </w:p>
        </w:tc>
        <w:tc>
          <w:tcPr>
            <w:tcW w:w="1050" w:type="dxa"/>
            <w:shd w:val="clear" w:color="auto" w:fill="D9D9D9" w:themeFill="background1" w:themeFillShade="D9"/>
          </w:tcPr>
          <w:p w14:paraId="22ABE2FB" w14:textId="77777777" w:rsidR="00E828BC" w:rsidRDefault="00FB3A0E">
            <w:pPr>
              <w:pStyle w:val="TableParagraph"/>
              <w:rPr>
                <w:del w:id="359" w:author="za-duting" w:date="2018-06-25T17:02:00Z"/>
                <w:b/>
                <w:bCs/>
              </w:rPr>
            </w:pPr>
            <w:del w:id="360" w:author="za-duting" w:date="2018-06-25T16:39:00Z">
              <w:r>
                <w:rPr>
                  <w:rFonts w:hint="eastAsia"/>
                  <w:b/>
                  <w:bCs/>
                </w:rPr>
                <w:delText>是否必填</w:delText>
              </w:r>
            </w:del>
          </w:p>
        </w:tc>
        <w:tc>
          <w:tcPr>
            <w:tcW w:w="2349" w:type="dxa"/>
            <w:shd w:val="clear" w:color="auto" w:fill="D9D9D9" w:themeFill="background1" w:themeFillShade="D9"/>
          </w:tcPr>
          <w:p w14:paraId="372F852F" w14:textId="77777777" w:rsidR="00E828BC" w:rsidRDefault="00FB3A0E">
            <w:pPr>
              <w:pStyle w:val="TableParagraph"/>
              <w:rPr>
                <w:del w:id="361" w:author="za-duting" w:date="2018-06-25T17:02:00Z"/>
                <w:b/>
                <w:bCs/>
              </w:rPr>
            </w:pPr>
            <w:del w:id="362" w:author="za-duting" w:date="2018-06-25T16:39:00Z">
              <w:r>
                <w:rPr>
                  <w:rFonts w:hint="eastAsia"/>
                  <w:b/>
                  <w:bCs/>
                </w:rPr>
                <w:delText>备注</w:delText>
              </w:r>
            </w:del>
          </w:p>
        </w:tc>
      </w:tr>
      <w:tr w:rsidR="00E828BC" w14:paraId="33EB330C" w14:textId="77777777">
        <w:trPr>
          <w:trHeight w:val="90"/>
          <w:del w:id="363" w:author="za-duting" w:date="2018-06-25T17:02:00Z"/>
        </w:trPr>
        <w:tc>
          <w:tcPr>
            <w:tcW w:w="2047" w:type="dxa"/>
          </w:tcPr>
          <w:p w14:paraId="0A437DDD" w14:textId="77777777" w:rsidR="00E828BC" w:rsidRDefault="00FB3A0E">
            <w:pPr>
              <w:pStyle w:val="TableParagraph"/>
              <w:jc w:val="both"/>
              <w:rPr>
                <w:del w:id="364" w:author="za-duting" w:date="2018-06-25T17:02:00Z"/>
              </w:rPr>
            </w:pPr>
            <w:del w:id="365" w:author="za-duting" w:date="2018-06-25T16:39:00Z">
              <w:r>
                <w:rPr>
                  <w:rFonts w:hint="eastAsia"/>
                </w:rPr>
                <w:delText>isSuccess</w:delText>
              </w:r>
            </w:del>
          </w:p>
        </w:tc>
        <w:tc>
          <w:tcPr>
            <w:tcW w:w="1656" w:type="dxa"/>
          </w:tcPr>
          <w:p w14:paraId="5A4040AE" w14:textId="77777777" w:rsidR="00E828BC" w:rsidRDefault="00FB3A0E">
            <w:pPr>
              <w:pStyle w:val="TableParagraph"/>
              <w:rPr>
                <w:del w:id="366" w:author="za-duting" w:date="2018-06-25T17:02:00Z"/>
              </w:rPr>
            </w:pPr>
            <w:del w:id="367" w:author="za-duting" w:date="2018-06-25T16:39:00Z">
              <w:r>
                <w:rPr>
                  <w:rStyle w:val="ac"/>
                  <w:rFonts w:hint="eastAsia"/>
                </w:rPr>
                <w:delText>是否成功</w:delText>
              </w:r>
            </w:del>
          </w:p>
        </w:tc>
        <w:tc>
          <w:tcPr>
            <w:tcW w:w="1416" w:type="dxa"/>
          </w:tcPr>
          <w:p w14:paraId="6DFE324B" w14:textId="77777777" w:rsidR="00E828BC" w:rsidRDefault="00FB3A0E">
            <w:pPr>
              <w:pStyle w:val="TableParagraph"/>
              <w:rPr>
                <w:del w:id="368" w:author="za-duting" w:date="2018-06-25T17:02:00Z"/>
              </w:rPr>
            </w:pPr>
            <w:del w:id="369" w:author="za-duting" w:date="2018-06-25T16:39:00Z">
              <w:r>
                <w:rPr>
                  <w:rFonts w:hint="eastAsia"/>
                </w:rPr>
                <w:delText>String(1)</w:delText>
              </w:r>
            </w:del>
          </w:p>
        </w:tc>
        <w:tc>
          <w:tcPr>
            <w:tcW w:w="1050" w:type="dxa"/>
          </w:tcPr>
          <w:p w14:paraId="4BDC5457" w14:textId="77777777" w:rsidR="00E828BC" w:rsidRDefault="00FB3A0E">
            <w:pPr>
              <w:pStyle w:val="TableParagraph"/>
              <w:rPr>
                <w:del w:id="370" w:author="za-duting" w:date="2018-06-25T17:02:00Z"/>
              </w:rPr>
            </w:pPr>
            <w:del w:id="371" w:author="za-duting" w:date="2018-06-25T16:39:00Z">
              <w:r>
                <w:rPr>
                  <w:rFonts w:hint="eastAsia"/>
                </w:rPr>
                <w:delText>必填</w:delText>
              </w:r>
            </w:del>
          </w:p>
        </w:tc>
        <w:tc>
          <w:tcPr>
            <w:tcW w:w="2349" w:type="dxa"/>
          </w:tcPr>
          <w:p w14:paraId="5E9C796D" w14:textId="77777777" w:rsidR="00E828BC" w:rsidRDefault="00E828BC">
            <w:pPr>
              <w:pStyle w:val="TableParagraph"/>
              <w:rPr>
                <w:del w:id="372" w:author="za-duting" w:date="2018-06-25T17:02:00Z"/>
              </w:rPr>
            </w:pPr>
          </w:p>
        </w:tc>
      </w:tr>
    </w:tbl>
    <w:p w14:paraId="61123524" w14:textId="77777777" w:rsidR="00E828BC" w:rsidRDefault="00E828BC">
      <w:pPr>
        <w:rPr>
          <w:ins w:id="373" w:author="za-duting" w:date="2018-06-25T16:39:00Z"/>
        </w:rPr>
      </w:pPr>
    </w:p>
    <w:tbl>
      <w:tblPr>
        <w:tblW w:w="9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2136"/>
        <w:gridCol w:w="1096"/>
        <w:gridCol w:w="3870"/>
      </w:tblGrid>
      <w:tr w:rsidR="00E828BC" w14:paraId="3A62F561" w14:textId="77777777">
        <w:trPr>
          <w:ins w:id="374" w:author="za-duting" w:date="2018-06-25T16:39:00Z"/>
        </w:trPr>
        <w:tc>
          <w:tcPr>
            <w:tcW w:w="2124" w:type="dxa"/>
            <w:shd w:val="clear" w:color="auto" w:fill="A6A6A6"/>
          </w:tcPr>
          <w:p w14:paraId="128D817E" w14:textId="77777777" w:rsidR="00E828BC" w:rsidRDefault="00FB3A0E">
            <w:pPr>
              <w:jc w:val="center"/>
              <w:rPr>
                <w:ins w:id="375" w:author="za-duting" w:date="2018-06-25T16:39:00Z"/>
                <w:b/>
                <w:bCs/>
              </w:rPr>
            </w:pPr>
            <w:ins w:id="376" w:author="za-duting" w:date="2018-06-25T16:39:00Z">
              <w:r>
                <w:rPr>
                  <w:rFonts w:hint="eastAsia"/>
                  <w:b/>
                  <w:bCs/>
                </w:rPr>
                <w:t>字段名称</w:t>
              </w:r>
            </w:ins>
          </w:p>
        </w:tc>
        <w:tc>
          <w:tcPr>
            <w:tcW w:w="2136" w:type="dxa"/>
            <w:shd w:val="clear" w:color="auto" w:fill="A6A6A6"/>
          </w:tcPr>
          <w:p w14:paraId="59AD8953" w14:textId="77777777" w:rsidR="00E828BC" w:rsidRDefault="00FB3A0E">
            <w:pPr>
              <w:jc w:val="center"/>
              <w:rPr>
                <w:ins w:id="377" w:author="za-duting" w:date="2018-06-25T16:39:00Z"/>
                <w:b/>
                <w:bCs/>
              </w:rPr>
            </w:pPr>
            <w:ins w:id="378" w:author="za-duting" w:date="2018-06-25T16:39:00Z">
              <w:r>
                <w:rPr>
                  <w:rFonts w:hint="eastAsia"/>
                  <w:b/>
                  <w:bCs/>
                </w:rPr>
                <w:t>数据类型</w:t>
              </w:r>
            </w:ins>
          </w:p>
        </w:tc>
        <w:tc>
          <w:tcPr>
            <w:tcW w:w="1096" w:type="dxa"/>
            <w:shd w:val="clear" w:color="auto" w:fill="A6A6A6"/>
          </w:tcPr>
          <w:p w14:paraId="717A2B16" w14:textId="77777777" w:rsidR="00E828BC" w:rsidRDefault="00FB3A0E">
            <w:pPr>
              <w:jc w:val="center"/>
              <w:rPr>
                <w:ins w:id="379" w:author="za-duting" w:date="2018-06-25T16:39:00Z"/>
                <w:b/>
                <w:bCs/>
              </w:rPr>
            </w:pPr>
            <w:ins w:id="380" w:author="za-duting" w:date="2018-06-25T16:39:00Z">
              <w:r>
                <w:rPr>
                  <w:rFonts w:hint="eastAsia"/>
                  <w:b/>
                  <w:bCs/>
                </w:rPr>
                <w:t>是否必传</w:t>
              </w:r>
            </w:ins>
          </w:p>
        </w:tc>
        <w:tc>
          <w:tcPr>
            <w:tcW w:w="3870" w:type="dxa"/>
            <w:shd w:val="clear" w:color="auto" w:fill="A6A6A6"/>
          </w:tcPr>
          <w:p w14:paraId="76D3E772" w14:textId="77777777" w:rsidR="00E828BC" w:rsidRDefault="00FB3A0E">
            <w:pPr>
              <w:jc w:val="center"/>
              <w:rPr>
                <w:ins w:id="381" w:author="za-duting" w:date="2018-06-25T16:39:00Z"/>
                <w:b/>
                <w:bCs/>
              </w:rPr>
            </w:pPr>
            <w:ins w:id="382" w:author="za-duting" w:date="2018-06-25T16:39:00Z">
              <w:r>
                <w:rPr>
                  <w:rFonts w:hint="eastAsia"/>
                  <w:b/>
                  <w:bCs/>
                </w:rPr>
                <w:t>描述</w:t>
              </w:r>
            </w:ins>
          </w:p>
        </w:tc>
      </w:tr>
      <w:tr w:rsidR="00E828BC" w14:paraId="454A6ECB" w14:textId="77777777">
        <w:trPr>
          <w:ins w:id="383" w:author="za-duting" w:date="2018-06-25T16:39:00Z"/>
        </w:trPr>
        <w:tc>
          <w:tcPr>
            <w:tcW w:w="2124" w:type="dxa"/>
          </w:tcPr>
          <w:p w14:paraId="016C528C" w14:textId="77777777" w:rsidR="00E828BC" w:rsidRDefault="00FB3A0E">
            <w:pPr>
              <w:jc w:val="center"/>
              <w:rPr>
                <w:ins w:id="384" w:author="za-duting" w:date="2018-06-25T16:39:00Z"/>
              </w:rPr>
            </w:pPr>
            <w:ins w:id="385" w:author="za-duting" w:date="2018-06-25T16:39:00Z">
              <w:r>
                <w:rPr>
                  <w:rFonts w:hint="eastAsia"/>
                </w:rPr>
                <w:t>success</w:t>
              </w:r>
            </w:ins>
          </w:p>
        </w:tc>
        <w:tc>
          <w:tcPr>
            <w:tcW w:w="2136" w:type="dxa"/>
          </w:tcPr>
          <w:p w14:paraId="33A78333" w14:textId="77777777" w:rsidR="00E828BC" w:rsidRDefault="00FB3A0E">
            <w:pPr>
              <w:jc w:val="center"/>
              <w:rPr>
                <w:ins w:id="386" w:author="za-duting" w:date="2018-06-25T16:39:00Z"/>
              </w:rPr>
            </w:pPr>
            <w:ins w:id="387" w:author="za-duting" w:date="2018-06-25T16:39:00Z">
              <w:r>
                <w:rPr>
                  <w:rFonts w:hint="eastAsia"/>
                </w:rPr>
                <w:t>boolean</w:t>
              </w:r>
            </w:ins>
          </w:p>
        </w:tc>
        <w:tc>
          <w:tcPr>
            <w:tcW w:w="1096" w:type="dxa"/>
          </w:tcPr>
          <w:p w14:paraId="3C611A2A" w14:textId="77777777" w:rsidR="00E828BC" w:rsidRDefault="00FB3A0E">
            <w:pPr>
              <w:jc w:val="center"/>
              <w:rPr>
                <w:ins w:id="388" w:author="za-duting" w:date="2018-06-25T16:39:00Z"/>
              </w:rPr>
            </w:pPr>
            <w:ins w:id="389" w:author="za-duting" w:date="2018-06-25T16:39:00Z">
              <w:r>
                <w:rPr>
                  <w:rFonts w:hint="eastAsia"/>
                </w:rPr>
                <w:t>Y</w:t>
              </w:r>
            </w:ins>
          </w:p>
        </w:tc>
        <w:tc>
          <w:tcPr>
            <w:tcW w:w="3870" w:type="dxa"/>
          </w:tcPr>
          <w:p w14:paraId="74358C0B" w14:textId="77777777" w:rsidR="00E828BC" w:rsidRDefault="00FB3A0E">
            <w:pPr>
              <w:jc w:val="left"/>
              <w:rPr>
                <w:ins w:id="390" w:author="za-duting" w:date="2018-06-25T16:39:00Z"/>
              </w:rPr>
            </w:pPr>
            <w:ins w:id="391" w:author="za-duting" w:date="2018-06-25T16:39:00Z">
              <w:r>
                <w:rPr>
                  <w:rFonts w:hint="eastAsia"/>
                </w:rPr>
                <w:t>接口调用结果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输出</w:t>
              </w:r>
              <w:r>
                <w:rPr>
                  <w:rFonts w:hint="eastAsia"/>
                </w:rPr>
                <w:t>true</w:t>
              </w:r>
              <w:r>
                <w:rPr>
                  <w:rFonts w:hint="eastAsia"/>
                </w:rPr>
                <w:t>：成功</w:t>
              </w:r>
              <w:r>
                <w:rPr>
                  <w:rFonts w:hint="eastAsia"/>
                </w:rPr>
                <w:t xml:space="preserve"> false</w:t>
              </w:r>
              <w:r>
                <w:rPr>
                  <w:rFonts w:hint="eastAsia"/>
                </w:rPr>
                <w:t>：失败</w:t>
              </w:r>
            </w:ins>
          </w:p>
        </w:tc>
      </w:tr>
      <w:tr w:rsidR="00E828BC" w14:paraId="5ADEA5A7" w14:textId="77777777">
        <w:trPr>
          <w:ins w:id="392" w:author="za-duting" w:date="2018-06-25T16:39:00Z"/>
        </w:trPr>
        <w:tc>
          <w:tcPr>
            <w:tcW w:w="2124" w:type="dxa"/>
          </w:tcPr>
          <w:p w14:paraId="538931B2" w14:textId="77777777" w:rsidR="00E828BC" w:rsidRDefault="00FB3A0E">
            <w:pPr>
              <w:jc w:val="center"/>
              <w:rPr>
                <w:ins w:id="393" w:author="za-duting" w:date="2018-06-25T16:39:00Z"/>
              </w:rPr>
            </w:pPr>
            <w:ins w:id="394" w:author="za-duting" w:date="2018-06-25T16:39:00Z">
              <w:r>
                <w:rPr>
                  <w:rFonts w:hint="eastAsia"/>
                </w:rPr>
                <w:t>code</w:t>
              </w:r>
            </w:ins>
          </w:p>
        </w:tc>
        <w:tc>
          <w:tcPr>
            <w:tcW w:w="2136" w:type="dxa"/>
          </w:tcPr>
          <w:p w14:paraId="51444C3C" w14:textId="77777777" w:rsidR="00E828BC" w:rsidRDefault="00FB3A0E">
            <w:pPr>
              <w:jc w:val="center"/>
              <w:rPr>
                <w:ins w:id="395" w:author="za-duting" w:date="2018-06-25T16:39:00Z"/>
              </w:rPr>
            </w:pPr>
            <w:ins w:id="396" w:author="za-duting" w:date="2018-06-25T16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096" w:type="dxa"/>
          </w:tcPr>
          <w:p w14:paraId="442D7A14" w14:textId="77777777" w:rsidR="00E828BC" w:rsidRDefault="00FB3A0E">
            <w:pPr>
              <w:jc w:val="center"/>
              <w:rPr>
                <w:ins w:id="397" w:author="za-duting" w:date="2018-06-25T16:39:00Z"/>
              </w:rPr>
            </w:pPr>
            <w:ins w:id="398" w:author="za-duting" w:date="2018-06-25T16:39:00Z">
              <w:r>
                <w:rPr>
                  <w:rFonts w:hint="eastAsia"/>
                </w:rPr>
                <w:t>Y</w:t>
              </w:r>
            </w:ins>
          </w:p>
        </w:tc>
        <w:tc>
          <w:tcPr>
            <w:tcW w:w="3870" w:type="dxa"/>
          </w:tcPr>
          <w:p w14:paraId="1FB13AC4" w14:textId="77777777" w:rsidR="00E828BC" w:rsidRDefault="00FB3A0E">
            <w:pPr>
              <w:rPr>
                <w:ins w:id="399" w:author="za-duting" w:date="2018-06-25T16:39:00Z"/>
              </w:rPr>
            </w:pPr>
            <w:ins w:id="400" w:author="za-duting" w:date="2018-06-25T16:39:00Z">
              <w:r>
                <w:rPr>
                  <w:rFonts w:hint="eastAsia"/>
                </w:rPr>
                <w:t>系统返回码</w:t>
              </w:r>
            </w:ins>
          </w:p>
          <w:p w14:paraId="6D284173" w14:textId="77777777" w:rsidR="00E828BC" w:rsidRDefault="00FB3A0E">
            <w:pPr>
              <w:rPr>
                <w:ins w:id="401" w:author="za-duting" w:date="2018-06-25T16:39:00Z"/>
              </w:rPr>
            </w:pPr>
            <w:ins w:id="402" w:author="za-duting" w:date="2018-06-25T16:39:00Z">
              <w:r>
                <w:t>00000</w:t>
              </w:r>
              <w:r>
                <w:rPr>
                  <w:rFonts w:hint="eastAsia"/>
                </w:rPr>
                <w:t>：成功</w:t>
              </w:r>
            </w:ins>
          </w:p>
          <w:p w14:paraId="3C63C739" w14:textId="77777777" w:rsidR="00E828BC" w:rsidRDefault="00FB3A0E">
            <w:pPr>
              <w:rPr>
                <w:ins w:id="403" w:author="za-duting" w:date="2018-06-25T16:39:00Z"/>
              </w:rPr>
            </w:pPr>
            <w:ins w:id="404" w:author="za-duting" w:date="2018-06-25T16:39:00Z">
              <w:r>
                <w:t>10000</w:t>
              </w:r>
              <w:r>
                <w:rPr>
                  <w:rFonts w:hint="eastAsia"/>
                </w:rPr>
                <w:t>：</w:t>
              </w:r>
              <w:r>
                <w:t>失败</w:t>
              </w:r>
            </w:ins>
          </w:p>
        </w:tc>
      </w:tr>
      <w:tr w:rsidR="00E828BC" w14:paraId="0EDCC9F8" w14:textId="77777777">
        <w:trPr>
          <w:ins w:id="405" w:author="za-duting" w:date="2018-06-25T16:39:00Z"/>
        </w:trPr>
        <w:tc>
          <w:tcPr>
            <w:tcW w:w="2124" w:type="dxa"/>
          </w:tcPr>
          <w:p w14:paraId="2A85F09B" w14:textId="77777777" w:rsidR="00E828BC" w:rsidRDefault="00FB3A0E">
            <w:pPr>
              <w:jc w:val="center"/>
              <w:rPr>
                <w:ins w:id="406" w:author="za-duting" w:date="2018-06-25T16:39:00Z"/>
              </w:rPr>
            </w:pPr>
            <w:ins w:id="407" w:author="za-duting" w:date="2018-06-25T16:39:00Z">
              <w:r>
                <w:rPr>
                  <w:rFonts w:hint="eastAsia"/>
                </w:rPr>
                <w:t>m</w:t>
              </w:r>
              <w:r>
                <w:t>sg</w:t>
              </w:r>
            </w:ins>
          </w:p>
        </w:tc>
        <w:tc>
          <w:tcPr>
            <w:tcW w:w="2136" w:type="dxa"/>
          </w:tcPr>
          <w:p w14:paraId="6F6C243A" w14:textId="77777777" w:rsidR="00E828BC" w:rsidRDefault="00FB3A0E">
            <w:pPr>
              <w:jc w:val="center"/>
              <w:rPr>
                <w:ins w:id="408" w:author="za-duting" w:date="2018-06-25T16:39:00Z"/>
              </w:rPr>
            </w:pPr>
            <w:ins w:id="409" w:author="za-duting" w:date="2018-06-25T16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096" w:type="dxa"/>
          </w:tcPr>
          <w:p w14:paraId="22B6AE92" w14:textId="77777777" w:rsidR="00E828BC" w:rsidRDefault="00FB3A0E">
            <w:pPr>
              <w:jc w:val="center"/>
              <w:rPr>
                <w:ins w:id="410" w:author="za-duting" w:date="2018-06-25T16:39:00Z"/>
              </w:rPr>
            </w:pPr>
            <w:ins w:id="411" w:author="za-duting" w:date="2018-06-25T16:39:00Z">
              <w:r>
                <w:rPr>
                  <w:rFonts w:hint="eastAsia"/>
                </w:rPr>
                <w:t>N</w:t>
              </w:r>
            </w:ins>
          </w:p>
        </w:tc>
        <w:tc>
          <w:tcPr>
            <w:tcW w:w="3870" w:type="dxa"/>
          </w:tcPr>
          <w:p w14:paraId="5553E749" w14:textId="77777777" w:rsidR="00E828BC" w:rsidRDefault="00FB3A0E">
            <w:pPr>
              <w:rPr>
                <w:ins w:id="412" w:author="za-duting" w:date="2018-06-25T16:39:00Z"/>
              </w:rPr>
            </w:pPr>
            <w:ins w:id="413" w:author="za-duting" w:date="2018-06-25T16:39:00Z">
              <w:r>
                <w:rPr>
                  <w:rFonts w:hint="eastAsia"/>
                </w:rPr>
                <w:t>系统返回信息，接口返回</w:t>
              </w:r>
              <w:r>
                <w:rPr>
                  <w:rFonts w:hint="eastAsia"/>
                </w:rPr>
                <w:t>false</w:t>
              </w:r>
              <w:r>
                <w:rPr>
                  <w:rFonts w:hint="eastAsia"/>
                </w:rPr>
                <w:t>时附带错误信息提示调用方</w:t>
              </w:r>
            </w:ins>
          </w:p>
        </w:tc>
      </w:tr>
    </w:tbl>
    <w:p w14:paraId="473CD887" w14:textId="77777777" w:rsidR="00E828BC" w:rsidRDefault="00E828BC"/>
    <w:p w14:paraId="044B9E0B" w14:textId="77777777" w:rsidR="00E828BC" w:rsidRDefault="00E828BC"/>
    <w:p w14:paraId="63FACE28" w14:textId="77777777" w:rsidR="00E828BC" w:rsidRDefault="00FB3A0E">
      <w:pPr>
        <w:pStyle w:val="3"/>
      </w:pPr>
      <w:commentRangeStart w:id="414"/>
      <w:r>
        <w:rPr>
          <w:rFonts w:hint="eastAsia"/>
        </w:rPr>
        <w:t>检查</w:t>
      </w:r>
      <w:r>
        <w:t>检验数据查询（</w:t>
      </w:r>
      <w:r>
        <w:rPr>
          <w:rFonts w:hint="eastAsia"/>
        </w:rPr>
        <w:t>异步</w:t>
      </w:r>
      <w:r>
        <w:t>）</w:t>
      </w:r>
      <w:commentRangeEnd w:id="414"/>
      <w:r>
        <w:rPr>
          <w:rStyle w:val="ad"/>
          <w:rFonts w:eastAsiaTheme="minorEastAsia"/>
          <w:b w:val="0"/>
        </w:rPr>
        <w:commentReference w:id="414"/>
      </w:r>
    </w:p>
    <w:p w14:paraId="27C3BD48" w14:textId="77777777" w:rsidR="00E828BC" w:rsidRDefault="00FB3A0E">
      <w:pPr>
        <w:ind w:left="425"/>
        <w:rPr>
          <w:szCs w:val="21"/>
        </w:rPr>
      </w:pPr>
      <w:r>
        <w:rPr>
          <w:rFonts w:hint="eastAsia"/>
          <w:szCs w:val="21"/>
        </w:rPr>
        <w:t>医疗数据平台请求第三方数据平台异步查询检查</w:t>
      </w:r>
      <w:r>
        <w:rPr>
          <w:szCs w:val="21"/>
        </w:rPr>
        <w:t>检验数据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4CA22956" w14:textId="77777777">
        <w:tc>
          <w:tcPr>
            <w:tcW w:w="8613" w:type="dxa"/>
            <w:gridSpan w:val="2"/>
            <w:shd w:val="clear" w:color="auto" w:fill="FFFF99"/>
          </w:tcPr>
          <w:p w14:paraId="1B414A73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  <w:r>
              <w:rPr>
                <w:rFonts w:hint="eastAsia"/>
              </w:rPr>
              <w:t>*.His.quertInspectInfoUploadSync</w:t>
            </w:r>
          </w:p>
          <w:p w14:paraId="32D1E8B5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  <w:r>
              <w:rPr>
                <w:rFonts w:hint="eastAsia"/>
              </w:rPr>
              <w:t>inspectInfoRequest</w:t>
            </w:r>
          </w:p>
          <w:p w14:paraId="39D933CF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inspectInfo</w:t>
            </w:r>
            <w:r>
              <w:t>Response</w:t>
            </w:r>
          </w:p>
          <w:p w14:paraId="5CA54DAF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</w:p>
        </w:tc>
      </w:tr>
      <w:tr w:rsidR="00E828BC" w14:paraId="5415A3F2" w14:textId="77777777">
        <w:tc>
          <w:tcPr>
            <w:tcW w:w="542" w:type="dxa"/>
          </w:tcPr>
          <w:p w14:paraId="04189E44" w14:textId="77777777" w:rsidR="00E828BC" w:rsidRDefault="00E828BC"/>
        </w:tc>
        <w:tc>
          <w:tcPr>
            <w:tcW w:w="8071" w:type="dxa"/>
          </w:tcPr>
          <w:p w14:paraId="3F7C37E6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1B7937F1" w14:textId="77777777" w:rsidR="00E828BC" w:rsidRDefault="00FB3A0E">
            <w:r>
              <w:rPr>
                <w:rFonts w:hint="eastAsia"/>
              </w:rPr>
              <w:t>{</w:t>
            </w:r>
          </w:p>
          <w:p w14:paraId="1463D3AC" w14:textId="77777777" w:rsidR="00E828BC" w:rsidRDefault="00FB3A0E">
            <w:r>
              <w:rPr>
                <w:rFonts w:hint="eastAsia"/>
              </w:rPr>
              <w:tab/>
              <w:t>"medicalNum":</w:t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就诊流水号</w:t>
            </w:r>
            <w:r>
              <w:rPr>
                <w:rFonts w:hint="eastAsia"/>
              </w:rPr>
              <w:t>"</w:t>
            </w:r>
          </w:p>
          <w:p w14:paraId="54BC2D06" w14:textId="77777777" w:rsidR="00E828BC" w:rsidRDefault="00FB3A0E">
            <w:r>
              <w:rPr>
                <w:rFonts w:hint="eastAsia"/>
              </w:rPr>
              <w:tab/>
              <w:t>"insuranceName":</w:t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"</w:t>
            </w:r>
          </w:p>
          <w:p w14:paraId="52181A37" w14:textId="77777777" w:rsidR="00E828BC" w:rsidRDefault="00FB3A0E">
            <w:r>
              <w:rPr>
                <w:rFonts w:hint="eastAsia"/>
              </w:rPr>
              <w:lastRenderedPageBreak/>
              <w:tab/>
              <w:t>"insuranceCertNo":</w:t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证件号码</w:t>
            </w:r>
            <w:r>
              <w:rPr>
                <w:rFonts w:hint="eastAsia"/>
              </w:rPr>
              <w:t>"</w:t>
            </w:r>
          </w:p>
          <w:p w14:paraId="01B2A46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3D5A810D" w14:textId="77777777" w:rsidR="00E828BC" w:rsidRDefault="00FB3A0E">
            <w:r>
              <w:rPr>
                <w:rFonts w:hint="eastAsia"/>
              </w:rPr>
              <w:t>}</w:t>
            </w:r>
          </w:p>
        </w:tc>
      </w:tr>
      <w:tr w:rsidR="00E828BC" w14:paraId="74772B75" w14:textId="77777777">
        <w:tc>
          <w:tcPr>
            <w:tcW w:w="542" w:type="dxa"/>
          </w:tcPr>
          <w:p w14:paraId="5D3F4BAF" w14:textId="77777777" w:rsidR="00E828BC" w:rsidRDefault="00E828BC"/>
        </w:tc>
        <w:tc>
          <w:tcPr>
            <w:tcW w:w="8071" w:type="dxa"/>
          </w:tcPr>
          <w:p w14:paraId="6047716F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2FD788A4" w14:textId="77777777" w:rsidR="00E828BC" w:rsidRDefault="00FB3A0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ab/>
            </w:r>
          </w:p>
          <w:p w14:paraId="7AA1C2D5" w14:textId="77777777" w:rsidR="00E828BC" w:rsidRDefault="00FB3A0E">
            <w:r>
              <w:rPr>
                <w:rFonts w:hint="eastAsia"/>
              </w:rPr>
              <w:tab/>
              <w:t>{</w:t>
            </w:r>
          </w:p>
          <w:p w14:paraId="2ABC5B9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"medicalNum":"</w:t>
            </w:r>
            <w:r>
              <w:rPr>
                <w:rFonts w:hint="eastAsia"/>
              </w:rPr>
              <w:t>就诊流水号</w:t>
            </w:r>
            <w:r>
              <w:rPr>
                <w:rFonts w:hint="eastAsia"/>
              </w:rPr>
              <w:t>",</w:t>
            </w:r>
          </w:p>
          <w:p w14:paraId="1713882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</w:t>
            </w:r>
            <w:r>
              <w:t>I</w:t>
            </w:r>
            <w:r>
              <w:rPr>
                <w:rFonts w:hint="eastAsia"/>
              </w:rPr>
              <w:t>d":"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code",</w:t>
            </w:r>
          </w:p>
          <w:p w14:paraId="635B0C2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"patientId":"</w:t>
            </w:r>
            <w:r>
              <w:rPr>
                <w:rFonts w:hint="eastAsia"/>
              </w:rPr>
              <w:t>病人</w:t>
            </w:r>
            <w:r>
              <w:rPr>
                <w:rFonts w:hint="eastAsia"/>
              </w:rPr>
              <w:t>ID",</w:t>
            </w:r>
          </w:p>
          <w:p w14:paraId="36EDC85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"isExist":"</w:t>
            </w:r>
            <w:r>
              <w:rPr>
                <w:rFonts w:hint="eastAsia"/>
              </w:rPr>
              <w:t>是否存在</w:t>
            </w:r>
            <w:r>
              <w:rPr>
                <w:rFonts w:hint="eastAsia"/>
              </w:rPr>
              <w:t>",</w:t>
            </w:r>
          </w:p>
          <w:p w14:paraId="5B2AECA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"inHospitalNum":"</w:t>
            </w:r>
            <w:r>
              <w:rPr>
                <w:rFonts w:hint="eastAsia"/>
              </w:rPr>
              <w:t>住院号</w:t>
            </w:r>
            <w:r>
              <w:rPr>
                <w:rFonts w:hint="eastAsia"/>
              </w:rPr>
              <w:t>",</w:t>
            </w:r>
          </w:p>
          <w:p w14:paraId="18C6582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name":"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",</w:t>
            </w:r>
          </w:p>
          <w:p w14:paraId="0C2FB51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"gender":"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",</w:t>
            </w:r>
          </w:p>
          <w:p w14:paraId="1D42272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"birthday":"</w:t>
            </w: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",</w:t>
            </w:r>
          </w:p>
          <w:p w14:paraId="0DE555D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"certType":"</w:t>
            </w:r>
            <w:r>
              <w:rPr>
                <w:rFonts w:hint="eastAsia"/>
              </w:rPr>
              <w:t>证件类型</w:t>
            </w:r>
            <w:r>
              <w:rPr>
                <w:rFonts w:hint="eastAsia"/>
              </w:rPr>
              <w:t>",</w:t>
            </w:r>
          </w:p>
          <w:p w14:paraId="321BF6C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"certNo":"</w:t>
            </w:r>
            <w:r>
              <w:rPr>
                <w:rFonts w:hint="eastAsia"/>
              </w:rPr>
              <w:t>证件号码</w:t>
            </w:r>
            <w:r>
              <w:rPr>
                <w:rFonts w:hint="eastAsia"/>
              </w:rPr>
              <w:t>",</w:t>
            </w:r>
          </w:p>
          <w:p w14:paraId="75D7BF1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"age":"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",</w:t>
            </w:r>
          </w:p>
          <w:p w14:paraId="70CA73B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"ageUnit":"</w:t>
            </w:r>
            <w:r>
              <w:rPr>
                <w:rFonts w:hint="eastAsia"/>
              </w:rPr>
              <w:t>年龄单位</w:t>
            </w:r>
            <w:r>
              <w:rPr>
                <w:rFonts w:hint="eastAsia"/>
              </w:rPr>
              <w:t>",</w:t>
            </w:r>
          </w:p>
          <w:p w14:paraId="21C5899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"idDueDay":"</w:t>
            </w:r>
            <w:r>
              <w:rPr>
                <w:rFonts w:hint="eastAsia"/>
              </w:rPr>
              <w:t>患者证件到期日</w:t>
            </w:r>
            <w:r>
              <w:rPr>
                <w:rFonts w:hint="eastAsia"/>
              </w:rPr>
              <w:t>",</w:t>
            </w:r>
          </w:p>
          <w:p w14:paraId="323C77E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"race":"</w:t>
            </w:r>
            <w:r>
              <w:rPr>
                <w:rFonts w:hint="eastAsia"/>
              </w:rPr>
              <w:t>民族</w:t>
            </w:r>
            <w:r>
              <w:rPr>
                <w:rFonts w:hint="eastAsia"/>
              </w:rPr>
              <w:t>",</w:t>
            </w:r>
          </w:p>
          <w:p w14:paraId="54D0405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"homeAddress":"</w:t>
            </w:r>
            <w:r>
              <w:rPr>
                <w:rFonts w:hint="eastAsia"/>
              </w:rPr>
              <w:t>家庭地址</w:t>
            </w:r>
            <w:r>
              <w:rPr>
                <w:rFonts w:hint="eastAsia"/>
              </w:rPr>
              <w:t>",</w:t>
            </w:r>
          </w:p>
          <w:p w14:paraId="544133A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"companyName":"</w:t>
            </w:r>
            <w:r>
              <w:rPr>
                <w:rFonts w:hint="eastAsia"/>
              </w:rPr>
              <w:t>单位名称</w:t>
            </w:r>
            <w:r>
              <w:rPr>
                <w:rFonts w:hint="eastAsia"/>
              </w:rPr>
              <w:t>",</w:t>
            </w:r>
          </w:p>
          <w:p w14:paraId="6466822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"phoneNum":"</w:t>
            </w:r>
            <w:r>
              <w:rPr>
                <w:rFonts w:hint="eastAsia"/>
              </w:rPr>
              <w:t>就诊人手机号码</w:t>
            </w:r>
            <w:r>
              <w:rPr>
                <w:rFonts w:hint="eastAsia"/>
              </w:rPr>
              <w:t>",</w:t>
            </w:r>
          </w:p>
          <w:p w14:paraId="4B9BE3C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"email":"</w:t>
            </w:r>
            <w:r>
              <w:rPr>
                <w:rFonts w:hint="eastAsia"/>
              </w:rPr>
              <w:t>电子邮箱</w:t>
            </w:r>
            <w:r>
              <w:rPr>
                <w:rFonts w:hint="eastAsia"/>
              </w:rPr>
              <w:t>",</w:t>
            </w:r>
          </w:p>
          <w:p w14:paraId="367DA8A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linkmanName":"</w:t>
            </w:r>
            <w:r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>",</w:t>
            </w:r>
          </w:p>
          <w:p w14:paraId="0DBAD47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"relationshipOfPatient":"</w:t>
            </w:r>
            <w:r>
              <w:rPr>
                <w:rFonts w:hint="eastAsia"/>
              </w:rPr>
              <w:t>联系人与患者关系</w:t>
            </w:r>
            <w:r>
              <w:rPr>
                <w:rFonts w:hint="eastAsia"/>
              </w:rPr>
              <w:t>",</w:t>
            </w:r>
          </w:p>
          <w:p w14:paraId="5375F15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"guardianName":"</w:t>
            </w:r>
            <w:r>
              <w:rPr>
                <w:rFonts w:hint="eastAsia"/>
              </w:rPr>
              <w:t>监护人姓名</w:t>
            </w:r>
            <w:r>
              <w:rPr>
                <w:rFonts w:hint="eastAsia"/>
              </w:rPr>
              <w:t>",</w:t>
            </w:r>
          </w:p>
          <w:p w14:paraId="6EB83FB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"guardianIdType":"</w:t>
            </w:r>
            <w:r>
              <w:rPr>
                <w:rFonts w:hint="eastAsia"/>
              </w:rPr>
              <w:t>联系人证件类型</w:t>
            </w:r>
            <w:r>
              <w:rPr>
                <w:rFonts w:hint="eastAsia"/>
              </w:rPr>
              <w:t>",</w:t>
            </w:r>
          </w:p>
          <w:p w14:paraId="2D722B2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"guardianIdNo":"</w:t>
            </w:r>
            <w:r>
              <w:rPr>
                <w:rFonts w:hint="eastAsia"/>
              </w:rPr>
              <w:t>联系人证件号码</w:t>
            </w:r>
            <w:r>
              <w:rPr>
                <w:rFonts w:hint="eastAsia"/>
              </w:rPr>
              <w:t>",</w:t>
            </w:r>
          </w:p>
          <w:p w14:paraId="0FEE237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"guardianIdDueDay":"</w:t>
            </w:r>
            <w:r>
              <w:rPr>
                <w:rFonts w:hint="eastAsia"/>
              </w:rPr>
              <w:t>联系人证件号码</w:t>
            </w:r>
            <w:r>
              <w:rPr>
                <w:rFonts w:hint="eastAsia"/>
              </w:rPr>
              <w:t>",</w:t>
            </w:r>
          </w:p>
          <w:p w14:paraId="3DD2DA0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"guardianIdNo":"</w:t>
            </w:r>
            <w:r>
              <w:rPr>
                <w:rFonts w:hint="eastAsia"/>
              </w:rPr>
              <w:t>联系人证件到期日</w:t>
            </w:r>
            <w:r>
              <w:rPr>
                <w:rFonts w:hint="eastAsia"/>
              </w:rPr>
              <w:t>",</w:t>
            </w:r>
          </w:p>
          <w:p w14:paraId="5D0323E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"guardianBirthday":"</w:t>
            </w:r>
            <w:r>
              <w:rPr>
                <w:rFonts w:hint="eastAsia"/>
              </w:rPr>
              <w:t>联系人人出生年月</w:t>
            </w:r>
            <w:r>
              <w:rPr>
                <w:rFonts w:hint="eastAsia"/>
              </w:rPr>
              <w:t>",</w:t>
            </w:r>
          </w:p>
          <w:p w14:paraId="5C85E55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"guardianGender"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联系人性别</w:t>
            </w:r>
            <w:r>
              <w:rPr>
                <w:rFonts w:hint="eastAsia"/>
              </w:rPr>
              <w:t>",</w:t>
            </w:r>
          </w:p>
          <w:p w14:paraId="17BCBEF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"inspectionExaminationList":[</w:t>
            </w:r>
          </w:p>
          <w:p w14:paraId="3EF784B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38AC338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141BF5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"isExist":"1",</w:t>
            </w:r>
          </w:p>
          <w:p w14:paraId="1255A19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"labNum":"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检验单号</w:t>
            </w:r>
            <w:r>
              <w:rPr>
                <w:rFonts w:hint="eastAsia"/>
              </w:rPr>
              <w:t>",</w:t>
            </w:r>
          </w:p>
          <w:p w14:paraId="7A25719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"barCode":"</w:t>
            </w:r>
            <w:r>
              <w:rPr>
                <w:rFonts w:hint="eastAsia"/>
              </w:rPr>
              <w:t>条码号</w:t>
            </w:r>
            <w:r>
              <w:rPr>
                <w:rFonts w:hint="eastAsia"/>
              </w:rPr>
              <w:t>",</w:t>
            </w:r>
          </w:p>
          <w:p w14:paraId="098406E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"recordNum":"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检验记录流水号</w:t>
            </w:r>
            <w:r>
              <w:rPr>
                <w:rFonts w:hint="eastAsia"/>
              </w:rPr>
              <w:t>",</w:t>
            </w:r>
          </w:p>
          <w:p w14:paraId="290A6DD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"serviceClassification":"</w:t>
            </w:r>
            <w:r>
              <w:rPr>
                <w:rFonts w:hint="eastAsia"/>
              </w:rPr>
              <w:t>检查检验业务分类</w:t>
            </w:r>
            <w:r>
              <w:rPr>
                <w:rFonts w:hint="eastAsia"/>
              </w:rPr>
              <w:t>",</w:t>
            </w:r>
          </w:p>
          <w:p w14:paraId="1023BBD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"outOrInIdentify":"</w:t>
            </w:r>
            <w:r>
              <w:rPr>
                <w:rFonts w:hint="eastAsia"/>
              </w:rPr>
              <w:t>检查单来源</w:t>
            </w:r>
            <w:r>
              <w:rPr>
                <w:rFonts w:hint="eastAsia"/>
              </w:rPr>
              <w:t>",</w:t>
            </w:r>
          </w:p>
          <w:p w14:paraId="45EA544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"outpatientNo":"</w:t>
            </w:r>
            <w:r>
              <w:rPr>
                <w:rFonts w:hint="eastAsia"/>
              </w:rPr>
              <w:t>门诊号</w:t>
            </w:r>
            <w:r>
              <w:rPr>
                <w:rFonts w:hint="eastAsia"/>
              </w:rPr>
              <w:t>",</w:t>
            </w:r>
          </w:p>
          <w:p w14:paraId="49AF85C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inHospitalNum":"</w:t>
            </w:r>
            <w:r>
              <w:rPr>
                <w:rFonts w:hint="eastAsia"/>
              </w:rPr>
              <w:t>住院号</w:t>
            </w:r>
            <w:r>
              <w:rPr>
                <w:rFonts w:hint="eastAsia"/>
              </w:rPr>
              <w:t>",</w:t>
            </w:r>
          </w:p>
          <w:p w14:paraId="6DABEB4C" w14:textId="77777777" w:rsidR="00E828BC" w:rsidRDefault="00FB3A0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"inspectionItem":"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检验项目</w:t>
            </w:r>
            <w:r>
              <w:rPr>
                <w:rFonts w:hint="eastAsia"/>
              </w:rPr>
              <w:t>",</w:t>
            </w:r>
          </w:p>
          <w:p w14:paraId="776EB1C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"InspectionPart":"</w:t>
            </w:r>
            <w:r>
              <w:rPr>
                <w:rFonts w:hint="eastAsia"/>
              </w:rPr>
              <w:t>检查部位</w:t>
            </w:r>
            <w:r>
              <w:rPr>
                <w:rFonts w:hint="eastAsia"/>
              </w:rPr>
              <w:t>",</w:t>
            </w:r>
          </w:p>
          <w:p w14:paraId="6CA7F49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"categoryName":"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检验类别名称</w:t>
            </w:r>
            <w:r>
              <w:rPr>
                <w:rFonts w:hint="eastAsia"/>
              </w:rPr>
              <w:t>",</w:t>
            </w:r>
          </w:p>
          <w:p w14:paraId="025F2D1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"findings":"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所见</w:t>
            </w:r>
            <w:r>
              <w:rPr>
                <w:rFonts w:hint="eastAsia"/>
              </w:rPr>
              <w:t>",</w:t>
            </w:r>
          </w:p>
          <w:p w14:paraId="18514B9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"inspectExamResult":"</w:t>
            </w:r>
            <w:r>
              <w:rPr>
                <w:rFonts w:hint="eastAsia"/>
              </w:rPr>
              <w:t>检查建议</w:t>
            </w:r>
            <w:r>
              <w:rPr>
                <w:rFonts w:hint="eastAsia"/>
              </w:rPr>
              <w:t>",</w:t>
            </w:r>
          </w:p>
          <w:p w14:paraId="01CD5B8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"inspectImpression":"</w:t>
            </w:r>
            <w:r>
              <w:rPr>
                <w:rFonts w:hint="eastAsia"/>
              </w:rPr>
              <w:t>检查印象</w:t>
            </w:r>
            <w:r>
              <w:rPr>
                <w:rFonts w:hint="eastAsia"/>
              </w:rPr>
              <w:t>",</w:t>
            </w:r>
          </w:p>
          <w:p w14:paraId="3E3C8CE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"diagnosis":"</w:t>
            </w:r>
            <w:r>
              <w:rPr>
                <w:rFonts w:hint="eastAsia"/>
              </w:rPr>
              <w:t>病理诊断</w:t>
            </w:r>
            <w:r>
              <w:rPr>
                <w:rFonts w:hint="eastAsia"/>
              </w:rPr>
              <w:t>",</w:t>
            </w:r>
          </w:p>
          <w:p w14:paraId="33F64B5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"clinicalDiagnosis":"</w:t>
            </w:r>
            <w:r>
              <w:rPr>
                <w:rFonts w:hint="eastAsia"/>
              </w:rPr>
              <w:t>临床诊断</w:t>
            </w:r>
            <w:r>
              <w:rPr>
                <w:rFonts w:hint="eastAsia"/>
              </w:rPr>
              <w:t>",</w:t>
            </w:r>
          </w:p>
          <w:p w14:paraId="0AB630A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"patType":"</w:t>
            </w:r>
            <w:r>
              <w:rPr>
                <w:rFonts w:hint="eastAsia"/>
              </w:rPr>
              <w:t>病人种类</w:t>
            </w:r>
            <w:r>
              <w:rPr>
                <w:rFonts w:hint="eastAsia"/>
              </w:rPr>
              <w:t>",</w:t>
            </w:r>
          </w:p>
          <w:p w14:paraId="0A74AEB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"departmentCode":"</w:t>
            </w:r>
            <w:r>
              <w:rPr>
                <w:rFonts w:hint="eastAsia"/>
              </w:rPr>
              <w:t>送检科室代码</w:t>
            </w:r>
            <w:r>
              <w:rPr>
                <w:rFonts w:hint="eastAsia"/>
              </w:rPr>
              <w:t>",</w:t>
            </w:r>
          </w:p>
          <w:p w14:paraId="3960541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"departmentName":"</w:t>
            </w:r>
            <w:r>
              <w:rPr>
                <w:rFonts w:hint="eastAsia"/>
              </w:rPr>
              <w:t>送检科室</w:t>
            </w:r>
            <w:r>
              <w:rPr>
                <w:rFonts w:hint="eastAsia"/>
              </w:rPr>
              <w:t>",</w:t>
            </w:r>
          </w:p>
          <w:p w14:paraId="3F87B30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"doctorNo":"</w:t>
            </w:r>
            <w:r>
              <w:rPr>
                <w:rFonts w:hint="eastAsia"/>
              </w:rPr>
              <w:t>送检医生工号</w:t>
            </w:r>
            <w:r>
              <w:rPr>
                <w:rFonts w:hint="eastAsia"/>
              </w:rPr>
              <w:t>",</w:t>
            </w:r>
          </w:p>
          <w:p w14:paraId="53EAF85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"doctorName":"</w:t>
            </w:r>
            <w:r>
              <w:rPr>
                <w:rFonts w:hint="eastAsia"/>
              </w:rPr>
              <w:t>送检医生</w:t>
            </w:r>
            <w:r>
              <w:rPr>
                <w:rFonts w:hint="eastAsia"/>
              </w:rPr>
              <w:t>",</w:t>
            </w:r>
          </w:p>
          <w:p w14:paraId="7847012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"bunkId":"</w:t>
            </w:r>
            <w:r>
              <w:rPr>
                <w:rFonts w:hint="eastAsia"/>
              </w:rPr>
              <w:t>床号</w:t>
            </w:r>
            <w:r>
              <w:rPr>
                <w:rFonts w:hint="eastAsia"/>
              </w:rPr>
              <w:t>",</w:t>
            </w:r>
          </w:p>
          <w:p w14:paraId="5704B25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"endemicArea":"</w:t>
            </w:r>
            <w:r>
              <w:rPr>
                <w:rFonts w:hint="eastAsia"/>
              </w:rPr>
              <w:t>病区</w:t>
            </w:r>
            <w:r>
              <w:rPr>
                <w:rFonts w:hint="eastAsia"/>
              </w:rPr>
              <w:t>",</w:t>
            </w:r>
          </w:p>
          <w:p w14:paraId="6A3AF78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"inHospitalTimes":"</w:t>
            </w:r>
            <w:r>
              <w:rPr>
                <w:rFonts w:hint="eastAsia"/>
              </w:rPr>
              <w:t>住院次数</w:t>
            </w:r>
            <w:r>
              <w:rPr>
                <w:rFonts w:hint="eastAsia"/>
              </w:rPr>
              <w:t>",</w:t>
            </w:r>
          </w:p>
          <w:p w14:paraId="733768F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"applyDate":"</w:t>
            </w:r>
            <w:r>
              <w:rPr>
                <w:rFonts w:hint="eastAsia"/>
              </w:rPr>
              <w:t>送检日期</w:t>
            </w:r>
            <w:r>
              <w:rPr>
                <w:rFonts w:hint="eastAsia"/>
              </w:rPr>
              <w:t>",</w:t>
            </w:r>
          </w:p>
          <w:p w14:paraId="2FC27A9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"reportDate":"</w:t>
            </w:r>
            <w:r>
              <w:rPr>
                <w:rFonts w:hint="eastAsia"/>
              </w:rPr>
              <w:t>报告日期</w:t>
            </w:r>
            <w:r>
              <w:rPr>
                <w:rFonts w:hint="eastAsia"/>
              </w:rPr>
              <w:t>",</w:t>
            </w:r>
          </w:p>
          <w:p w14:paraId="52E4AE0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"confirmDate":"</w:t>
            </w:r>
            <w:r>
              <w:rPr>
                <w:rFonts w:hint="eastAsia"/>
              </w:rPr>
              <w:t>审核日期</w:t>
            </w:r>
            <w:r>
              <w:rPr>
                <w:rFonts w:hint="eastAsia"/>
              </w:rPr>
              <w:t>",</w:t>
            </w:r>
          </w:p>
          <w:p w14:paraId="29F4C92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"sampleNo":"</w:t>
            </w:r>
            <w:r>
              <w:rPr>
                <w:rFonts w:hint="eastAsia"/>
              </w:rPr>
              <w:t>样本号</w:t>
            </w:r>
            <w:r>
              <w:rPr>
                <w:rFonts w:hint="eastAsia"/>
              </w:rPr>
              <w:t>",</w:t>
            </w:r>
          </w:p>
          <w:p w14:paraId="2ED51CF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"collectionDate":"</w:t>
            </w:r>
            <w:r>
              <w:rPr>
                <w:rFonts w:hint="eastAsia"/>
              </w:rPr>
              <w:t>采集时间</w:t>
            </w:r>
            <w:r>
              <w:rPr>
                <w:rFonts w:hint="eastAsia"/>
              </w:rPr>
              <w:t>",</w:t>
            </w:r>
          </w:p>
          <w:p w14:paraId="40C4A34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"reportDoctorCode":"</w:t>
            </w:r>
            <w:r>
              <w:rPr>
                <w:rFonts w:hint="eastAsia"/>
              </w:rPr>
              <w:t>报告医生工号</w:t>
            </w:r>
            <w:r>
              <w:rPr>
                <w:rFonts w:hint="eastAsia"/>
              </w:rPr>
              <w:t>",</w:t>
            </w:r>
          </w:p>
          <w:p w14:paraId="52B9483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"reportDoctorName":"</w:t>
            </w:r>
            <w:r>
              <w:rPr>
                <w:rFonts w:hint="eastAsia"/>
              </w:rPr>
              <w:t>报告医生</w:t>
            </w:r>
            <w:r>
              <w:rPr>
                <w:rFonts w:hint="eastAsia"/>
              </w:rPr>
              <w:t>",</w:t>
            </w:r>
          </w:p>
          <w:p w14:paraId="29153DC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"confirmDoctorCode":"</w:t>
            </w:r>
            <w:r>
              <w:rPr>
                <w:rFonts w:hint="eastAsia"/>
              </w:rPr>
              <w:t>审核医生工号</w:t>
            </w:r>
            <w:r>
              <w:rPr>
                <w:rFonts w:hint="eastAsia"/>
              </w:rPr>
              <w:t>",</w:t>
            </w:r>
          </w:p>
          <w:p w14:paraId="2EEED6A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"confirmDoctorName":"</w:t>
            </w:r>
            <w:r>
              <w:rPr>
                <w:rFonts w:hint="eastAsia"/>
              </w:rPr>
              <w:t>审核医生</w:t>
            </w:r>
            <w:r>
              <w:rPr>
                <w:rFonts w:hint="eastAsia"/>
              </w:rPr>
              <w:t>",</w:t>
            </w:r>
          </w:p>
          <w:p w14:paraId="1BAE823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"chargeType":"</w:t>
            </w:r>
            <w:r>
              <w:rPr>
                <w:rFonts w:hint="eastAsia"/>
              </w:rPr>
              <w:t>收费种类</w:t>
            </w:r>
            <w:r>
              <w:rPr>
                <w:rFonts w:hint="eastAsia"/>
              </w:rPr>
              <w:t>",</w:t>
            </w:r>
          </w:p>
          <w:p w14:paraId="10C649E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"sampleType":"</w:t>
            </w:r>
            <w:r>
              <w:rPr>
                <w:rFonts w:hint="eastAsia"/>
              </w:rPr>
              <w:t>样本种类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</w:p>
          <w:p w14:paraId="220D04A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"instrna":"</w:t>
            </w:r>
            <w:r>
              <w:rPr>
                <w:rFonts w:hint="eastAsia"/>
              </w:rPr>
              <w:t>仪器名称</w:t>
            </w:r>
            <w:r>
              <w:rPr>
                <w:rFonts w:hint="eastAsia"/>
              </w:rPr>
              <w:t>",</w:t>
            </w:r>
          </w:p>
          <w:p w14:paraId="6878FC5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"instrKind":"</w:t>
            </w:r>
            <w:r>
              <w:rPr>
                <w:rFonts w:hint="eastAsia"/>
              </w:rPr>
              <w:t>仪器类型</w:t>
            </w:r>
            <w:r>
              <w:rPr>
                <w:rFonts w:hint="eastAsia"/>
              </w:rPr>
              <w:t>",</w:t>
            </w:r>
          </w:p>
          <w:p w14:paraId="0475AF3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"instrKindName":"</w:t>
            </w:r>
            <w:r>
              <w:rPr>
                <w:rFonts w:hint="eastAsia"/>
              </w:rPr>
              <w:t>仪器类型名称</w:t>
            </w:r>
            <w:r>
              <w:rPr>
                <w:rFonts w:hint="eastAsia"/>
              </w:rPr>
              <w:t>",</w:t>
            </w:r>
          </w:p>
          <w:p w14:paraId="31CF6C0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"insertFlag":"</w:t>
            </w:r>
            <w:r>
              <w:rPr>
                <w:rFonts w:hint="eastAsia"/>
              </w:rPr>
              <w:t>插入标志</w:t>
            </w:r>
            <w:r>
              <w:rPr>
                <w:rFonts w:hint="eastAsia"/>
              </w:rPr>
              <w:t>",</w:t>
            </w:r>
          </w:p>
          <w:p w14:paraId="7D70385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"remark":"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14:paraId="552E156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"effectiveMark":"</w:t>
            </w:r>
            <w:r>
              <w:rPr>
                <w:rFonts w:hint="eastAsia"/>
              </w:rPr>
              <w:t>有效标志</w:t>
            </w:r>
            <w:r>
              <w:rPr>
                <w:rFonts w:hint="eastAsia"/>
              </w:rPr>
              <w:t>",</w:t>
            </w:r>
          </w:p>
          <w:p w14:paraId="63F717D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"totalRecordInfo":"</w:t>
            </w:r>
            <w:r>
              <w:rPr>
                <w:rFonts w:hint="eastAsia"/>
              </w:rPr>
              <w:t>全量检查检验信息</w:t>
            </w:r>
            <w:r>
              <w:rPr>
                <w:rFonts w:hint="eastAsia"/>
              </w:rPr>
              <w:t>",</w:t>
            </w:r>
          </w:p>
          <w:p w14:paraId="195B22C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"inspectionExaminationDetailList":[</w:t>
            </w:r>
          </w:p>
          <w:p w14:paraId="5852B7B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785EA58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"itemNo":"</w:t>
            </w:r>
            <w:r>
              <w:rPr>
                <w:rFonts w:hint="eastAsia"/>
              </w:rPr>
              <w:t>项目代码</w:t>
            </w:r>
            <w:r>
              <w:rPr>
                <w:rFonts w:hint="eastAsia"/>
              </w:rPr>
              <w:t>",</w:t>
            </w:r>
          </w:p>
          <w:p w14:paraId="6200C87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"itemName":"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",</w:t>
            </w:r>
          </w:p>
          <w:p w14:paraId="53166AE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"itemContent":"</w:t>
            </w:r>
            <w:r>
              <w:rPr>
                <w:rFonts w:hint="eastAsia"/>
              </w:rPr>
              <w:t>项目内容</w:t>
            </w:r>
            <w:r>
              <w:rPr>
                <w:rFonts w:hint="eastAsia"/>
              </w:rPr>
              <w:t>",</w:t>
            </w:r>
          </w:p>
          <w:p w14:paraId="1E0FB6D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"englishAbbreviation":"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</w:t>
            </w:r>
            <w:r>
              <w:rPr>
                <w:rFonts w:hint="eastAsia"/>
              </w:rPr>
              <w:t>",</w:t>
            </w:r>
          </w:p>
          <w:p w14:paraId="5BE66CA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"pnFlag":"1",</w:t>
            </w:r>
          </w:p>
          <w:p w14:paraId="31E27FD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"reference":"</w:t>
            </w:r>
            <w:r>
              <w:rPr>
                <w:rFonts w:hint="eastAsia"/>
              </w:rPr>
              <w:t>参考值</w:t>
            </w:r>
            <w:r>
              <w:rPr>
                <w:rFonts w:hint="eastAsia"/>
              </w:rPr>
              <w:t>",</w:t>
            </w:r>
          </w:p>
          <w:p w14:paraId="594EE75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"unit":"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",</w:t>
            </w:r>
          </w:p>
          <w:p w14:paraId="430CFF9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"insertFlag":"1",</w:t>
            </w:r>
          </w:p>
          <w:p w14:paraId="64B54227" w14:textId="77777777" w:rsidR="00E828BC" w:rsidRDefault="00FB3A0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"method1":"</w:t>
            </w:r>
            <w:r>
              <w:rPr>
                <w:rFonts w:hint="eastAsia"/>
              </w:rPr>
              <w:t>正常使用</w:t>
            </w:r>
            <w:r>
              <w:rPr>
                <w:rFonts w:hint="eastAsia"/>
              </w:rPr>
              <w:t>",</w:t>
            </w:r>
          </w:p>
          <w:p w14:paraId="18B7C24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"method2":"</w:t>
            </w:r>
            <w:r>
              <w:rPr>
                <w:rFonts w:hint="eastAsia"/>
              </w:rPr>
              <w:t>配合其他仪器使用</w:t>
            </w:r>
            <w:r>
              <w:rPr>
                <w:rFonts w:hint="eastAsia"/>
              </w:rPr>
              <w:t>",</w:t>
            </w:r>
          </w:p>
          <w:p w14:paraId="5CA453F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"plasmaConcentration1"</w:t>
            </w:r>
            <w:r>
              <w:rPr>
                <w:rFonts w:hint="eastAsia"/>
              </w:rPr>
              <w:t>:"23mol",</w:t>
            </w:r>
          </w:p>
          <w:p w14:paraId="2736EDF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"plasmaConcentration2":"23mol",</w:t>
            </w:r>
          </w:p>
          <w:p w14:paraId="015433D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"urineConcentration1":"1mol",</w:t>
            </w:r>
          </w:p>
          <w:p w14:paraId="165666E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"urineConcentration2":"2mol",</w:t>
            </w:r>
          </w:p>
          <w:p w14:paraId="0BB74A1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"drugAllergyCode":"12576",</w:t>
            </w:r>
          </w:p>
          <w:p w14:paraId="11A16DD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"sensitivity":"2",</w:t>
            </w:r>
          </w:p>
          <w:p w14:paraId="78FEC1E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"bacteriostatDiameter":"23mm",</w:t>
            </w:r>
          </w:p>
          <w:p w14:paraId="6060B9D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"microorganismName":"</w:t>
            </w:r>
            <w:r>
              <w:rPr>
                <w:rFonts w:hint="eastAsia"/>
              </w:rPr>
              <w:t>微生物名称</w:t>
            </w:r>
            <w:r>
              <w:rPr>
                <w:rFonts w:hint="eastAsia"/>
              </w:rPr>
              <w:t>",</w:t>
            </w:r>
          </w:p>
          <w:p w14:paraId="79C6D20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"cultureResult":"</w:t>
            </w:r>
            <w:r>
              <w:rPr>
                <w:rFonts w:hint="eastAsia"/>
              </w:rPr>
              <w:t>培养结果</w:t>
            </w:r>
            <w:r>
              <w:rPr>
                <w:rFonts w:hint="eastAsia"/>
              </w:rPr>
              <w:t>",</w:t>
            </w:r>
          </w:p>
          <w:p w14:paraId="5B73938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"antibioticName":"</w:t>
            </w:r>
            <w:r>
              <w:rPr>
                <w:rFonts w:hint="eastAsia"/>
              </w:rPr>
              <w:t>抗生素中文名称</w:t>
            </w:r>
            <w:r>
              <w:rPr>
                <w:rFonts w:hint="eastAsia"/>
              </w:rPr>
              <w:t>",</w:t>
            </w:r>
          </w:p>
          <w:p w14:paraId="7BF0A01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"antibioticQualitativeResult":"</w:t>
            </w:r>
            <w:r>
              <w:rPr>
                <w:rFonts w:hint="eastAsia"/>
              </w:rPr>
              <w:t>抗生素定性结果</w:t>
            </w:r>
            <w:r>
              <w:rPr>
                <w:rFonts w:hint="eastAsia"/>
              </w:rPr>
              <w:t>",</w:t>
            </w:r>
          </w:p>
          <w:p w14:paraId="593AE66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"antibioticQuantitativeResult":"</w:t>
            </w:r>
            <w:r>
              <w:rPr>
                <w:rFonts w:hint="eastAsia"/>
              </w:rPr>
              <w:t>抗生素定量结果</w:t>
            </w:r>
            <w:r>
              <w:rPr>
                <w:rFonts w:hint="eastAsia"/>
              </w:rPr>
              <w:t>"</w:t>
            </w:r>
          </w:p>
          <w:p w14:paraId="43A5D90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C84CD8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1DCE371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B2384C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6CA8CA6F" w14:textId="77777777" w:rsidR="00E828BC" w:rsidRDefault="00FB3A0E">
            <w:r>
              <w:rPr>
                <w:rFonts w:hint="eastAsia"/>
              </w:rPr>
              <w:tab/>
              <w:t>}</w:t>
            </w:r>
          </w:p>
          <w:p w14:paraId="226AFADD" w14:textId="77777777" w:rsidR="00E828BC" w:rsidRDefault="00FB3A0E">
            <w:r>
              <w:rPr>
                <w:rFonts w:hint="eastAsia"/>
              </w:rPr>
              <w:tab/>
            </w:r>
          </w:p>
          <w:p w14:paraId="7D26B18B" w14:textId="77777777" w:rsidR="00E828BC" w:rsidRDefault="00FB3A0E">
            <w:r>
              <w:rPr>
                <w:rFonts w:hint="eastAsia"/>
              </w:rPr>
              <w:t>]</w:t>
            </w:r>
          </w:p>
          <w:p w14:paraId="507629B7" w14:textId="77777777" w:rsidR="00E828BC" w:rsidRDefault="00FB3A0E">
            <w:r>
              <w:rPr>
                <w:rFonts w:hint="eastAsia"/>
              </w:rPr>
              <w:object w:dxaOrig="2130" w:dyaOrig="870" w14:anchorId="7E9747A1">
                <v:shape id="_x0000_i1033" type="#_x0000_t75" style="width:106.5pt;height:43.5pt" o:ole="">
                  <v:imagedata r:id="rId19" o:title=""/>
                </v:shape>
                <o:OLEObject Type="Embed" ProgID="Package" ShapeID="_x0000_i1033" DrawAspect="Content" ObjectID="_1593957130" r:id="rId29"/>
              </w:object>
            </w:r>
          </w:p>
          <w:p w14:paraId="602B3402" w14:textId="77777777" w:rsidR="00E828BC" w:rsidRDefault="00E828BC"/>
        </w:tc>
      </w:tr>
    </w:tbl>
    <w:p w14:paraId="1ACB1593" w14:textId="77777777" w:rsidR="00E828BC" w:rsidRDefault="00E828BC">
      <w:pPr>
        <w:ind w:left="425"/>
      </w:pPr>
    </w:p>
    <w:p w14:paraId="7C077BCB" w14:textId="77777777" w:rsidR="00E828BC" w:rsidRDefault="00FB3A0E">
      <w:pPr>
        <w:ind w:left="425"/>
      </w:pPr>
      <w:r>
        <w:rPr>
          <w:rFonts w:hint="eastAsia"/>
        </w:rPr>
        <w:t>入参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1545"/>
        <w:gridCol w:w="1466"/>
        <w:gridCol w:w="1300"/>
        <w:gridCol w:w="2098"/>
      </w:tblGrid>
      <w:tr w:rsidR="00E828BC" w14:paraId="1B9E9305" w14:textId="77777777">
        <w:trPr>
          <w:trHeight w:val="283"/>
        </w:trPr>
        <w:tc>
          <w:tcPr>
            <w:tcW w:w="2658" w:type="dxa"/>
            <w:shd w:val="clear" w:color="auto" w:fill="D9D9D9" w:themeFill="background1" w:themeFillShade="D9"/>
          </w:tcPr>
          <w:p w14:paraId="46252151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197C02F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458A456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14:paraId="64943B94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14:paraId="25BE9673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76AFD170" w14:textId="77777777">
        <w:trPr>
          <w:trHeight w:val="283"/>
        </w:trPr>
        <w:tc>
          <w:tcPr>
            <w:tcW w:w="2658" w:type="dxa"/>
          </w:tcPr>
          <w:p w14:paraId="2D7AE71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insuranceName</w:t>
            </w:r>
          </w:p>
        </w:tc>
        <w:tc>
          <w:tcPr>
            <w:tcW w:w="1545" w:type="dxa"/>
          </w:tcPr>
          <w:p w14:paraId="5F00CAC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姓名</w:t>
            </w:r>
          </w:p>
        </w:tc>
        <w:tc>
          <w:tcPr>
            <w:tcW w:w="1466" w:type="dxa"/>
          </w:tcPr>
          <w:p w14:paraId="3C710C1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300" w:type="dxa"/>
          </w:tcPr>
          <w:p w14:paraId="57E8A9B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098" w:type="dxa"/>
          </w:tcPr>
          <w:p w14:paraId="13C48F08" w14:textId="77777777" w:rsidR="00E828BC" w:rsidRDefault="00E828BC">
            <w:pPr>
              <w:pStyle w:val="TableParagraph"/>
            </w:pPr>
          </w:p>
        </w:tc>
      </w:tr>
      <w:tr w:rsidR="00E828BC" w14:paraId="34F43251" w14:textId="77777777">
        <w:trPr>
          <w:trHeight w:val="283"/>
        </w:trPr>
        <w:tc>
          <w:tcPr>
            <w:tcW w:w="2658" w:type="dxa"/>
          </w:tcPr>
          <w:p w14:paraId="5202A3F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insuranceCertNo</w:t>
            </w:r>
          </w:p>
        </w:tc>
        <w:tc>
          <w:tcPr>
            <w:tcW w:w="1545" w:type="dxa"/>
          </w:tcPr>
          <w:p w14:paraId="4A59BC6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466" w:type="dxa"/>
          </w:tcPr>
          <w:p w14:paraId="6F9DD50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15020898" w14:textId="77777777" w:rsidR="00E828BC" w:rsidRDefault="00FB3A0E">
            <w:pPr>
              <w:pStyle w:val="TableParagraph"/>
            </w:pPr>
            <w:r>
              <w:rPr>
                <w:rFonts w:hint="eastAsia"/>
                <w:color w:val="FF0000"/>
              </w:rPr>
              <w:t>非</w:t>
            </w:r>
            <w:r>
              <w:rPr>
                <w:rFonts w:hint="eastAsia"/>
              </w:rPr>
              <w:t>必填</w:t>
            </w:r>
          </w:p>
        </w:tc>
        <w:tc>
          <w:tcPr>
            <w:tcW w:w="2098" w:type="dxa"/>
          </w:tcPr>
          <w:p w14:paraId="0A1078BA" w14:textId="77777777" w:rsidR="00E828BC" w:rsidRDefault="00E828BC">
            <w:pPr>
              <w:pStyle w:val="TableParagraph"/>
            </w:pPr>
          </w:p>
        </w:tc>
      </w:tr>
      <w:tr w:rsidR="00E828BC" w14:paraId="4ABDCB66" w14:textId="77777777">
        <w:trPr>
          <w:trHeight w:val="283"/>
        </w:trPr>
        <w:tc>
          <w:tcPr>
            <w:tcW w:w="2658" w:type="dxa"/>
          </w:tcPr>
          <w:p w14:paraId="173B107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insuranceCertType</w:t>
            </w:r>
          </w:p>
        </w:tc>
        <w:tc>
          <w:tcPr>
            <w:tcW w:w="1545" w:type="dxa"/>
          </w:tcPr>
          <w:p w14:paraId="4FF454B0" w14:textId="77777777" w:rsidR="00E828BC" w:rsidRDefault="00FB3A0E">
            <w:pPr>
              <w:pStyle w:val="TableParagraph"/>
            </w:pPr>
            <w:hyperlink w:anchor="_证件类型_5" w:history="1">
              <w:r>
                <w:rPr>
                  <w:rStyle w:val="ac"/>
                </w:rPr>
                <w:t>证件</w:t>
              </w:r>
              <w:r>
                <w:rPr>
                  <w:rStyle w:val="ac"/>
                  <w:rFonts w:hint="eastAsia"/>
                </w:rPr>
                <w:t>类型</w:t>
              </w:r>
            </w:hyperlink>
          </w:p>
        </w:tc>
        <w:tc>
          <w:tcPr>
            <w:tcW w:w="1466" w:type="dxa"/>
          </w:tcPr>
          <w:p w14:paraId="6B61D68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300" w:type="dxa"/>
          </w:tcPr>
          <w:p w14:paraId="236EE24A" w14:textId="77777777" w:rsidR="00E828BC" w:rsidRDefault="00FB3A0E">
            <w:pPr>
              <w:pStyle w:val="TableParagraph"/>
            </w:pPr>
            <w:r>
              <w:rPr>
                <w:rFonts w:hint="eastAsia"/>
                <w:color w:val="FF0000"/>
              </w:rPr>
              <w:t>非</w:t>
            </w:r>
            <w:r>
              <w:t>必填</w:t>
            </w:r>
          </w:p>
        </w:tc>
        <w:tc>
          <w:tcPr>
            <w:tcW w:w="2098" w:type="dxa"/>
          </w:tcPr>
          <w:p w14:paraId="6FEBF909" w14:textId="77777777" w:rsidR="00E828BC" w:rsidRDefault="00E828BC">
            <w:pPr>
              <w:pStyle w:val="TableParagraph"/>
            </w:pPr>
          </w:p>
        </w:tc>
      </w:tr>
      <w:tr w:rsidR="00E828BC" w14:paraId="420DE1F3" w14:textId="77777777">
        <w:trPr>
          <w:trHeight w:val="283"/>
        </w:trPr>
        <w:tc>
          <w:tcPr>
            <w:tcW w:w="2658" w:type="dxa"/>
          </w:tcPr>
          <w:p w14:paraId="6E30EF14" w14:textId="77777777" w:rsidR="00E828BC" w:rsidRDefault="00FB3A0E">
            <w:pPr>
              <w:pStyle w:val="TableParagraph"/>
            </w:pPr>
            <w:r>
              <w:t>clinicDate</w:t>
            </w:r>
          </w:p>
        </w:tc>
        <w:tc>
          <w:tcPr>
            <w:tcW w:w="1545" w:type="dxa"/>
          </w:tcPr>
          <w:p w14:paraId="6650C91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466" w:type="dxa"/>
          </w:tcPr>
          <w:p w14:paraId="443FC79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300" w:type="dxa"/>
          </w:tcPr>
          <w:p w14:paraId="5DD8708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5360C26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</w:t>
            </w:r>
          </w:p>
        </w:tc>
      </w:tr>
      <w:tr w:rsidR="00E828BC" w14:paraId="6E76A93C" w14:textId="77777777">
        <w:trPr>
          <w:trHeight w:val="283"/>
        </w:trPr>
        <w:tc>
          <w:tcPr>
            <w:tcW w:w="2658" w:type="dxa"/>
            <w:shd w:val="clear" w:color="auto" w:fill="FFFFFF" w:themeFill="background1"/>
            <w:vAlign w:val="center"/>
          </w:tcPr>
          <w:p w14:paraId="29A1F18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</w:t>
            </w:r>
            <w: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44BBC87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t>Code</w:t>
            </w:r>
          </w:p>
        </w:tc>
        <w:tc>
          <w:tcPr>
            <w:tcW w:w="1466" w:type="dxa"/>
          </w:tcPr>
          <w:p w14:paraId="73068A2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5CEF870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098" w:type="dxa"/>
            <w:shd w:val="clear" w:color="auto" w:fill="FFFFFF" w:themeFill="background1"/>
            <w:vAlign w:val="center"/>
          </w:tcPr>
          <w:p w14:paraId="6C1B4D70" w14:textId="77777777" w:rsidR="00E828BC" w:rsidRDefault="00E828BC">
            <w:pPr>
              <w:pStyle w:val="TableParagraph"/>
            </w:pPr>
          </w:p>
        </w:tc>
      </w:tr>
      <w:tr w:rsidR="00E828BC" w14:paraId="482BA1E0" w14:textId="77777777">
        <w:trPr>
          <w:trHeight w:val="283"/>
        </w:trPr>
        <w:tc>
          <w:tcPr>
            <w:tcW w:w="2658" w:type="dxa"/>
          </w:tcPr>
          <w:p w14:paraId="59476432" w14:textId="77777777" w:rsidR="00E828BC" w:rsidRDefault="00FB3A0E">
            <w:pPr>
              <w:pStyle w:val="TableParagraph"/>
              <w:rPr>
                <w:color w:val="00B050"/>
              </w:rPr>
            </w:pPr>
            <w:r>
              <w:rPr>
                <w:rFonts w:hint="eastAsia"/>
              </w:rPr>
              <w:t>outOrInIdentify</w:t>
            </w:r>
          </w:p>
        </w:tc>
        <w:tc>
          <w:tcPr>
            <w:tcW w:w="1545" w:type="dxa"/>
          </w:tcPr>
          <w:p w14:paraId="22DBC6AE" w14:textId="77777777" w:rsidR="00E828BC" w:rsidRDefault="00FB3A0E">
            <w:pPr>
              <w:pStyle w:val="TableParagraph"/>
              <w:rPr>
                <w:color w:val="00B050"/>
              </w:rPr>
            </w:pPr>
            <w:r>
              <w:rPr>
                <w:rFonts w:hint="eastAsia"/>
              </w:rPr>
              <w:t>检查单来源</w:t>
            </w:r>
          </w:p>
        </w:tc>
        <w:tc>
          <w:tcPr>
            <w:tcW w:w="1466" w:type="dxa"/>
          </w:tcPr>
          <w:p w14:paraId="6461C5FE" w14:textId="77777777" w:rsidR="00E828BC" w:rsidRDefault="00FB3A0E">
            <w:pPr>
              <w:pStyle w:val="TableParagraph"/>
              <w:rPr>
                <w:color w:val="00B050"/>
              </w:rPr>
            </w:pPr>
            <w:r>
              <w:rPr>
                <w:rFonts w:hint="eastAsia"/>
              </w:rPr>
              <w:t>String(3)</w:t>
            </w:r>
          </w:p>
        </w:tc>
        <w:tc>
          <w:tcPr>
            <w:tcW w:w="1300" w:type="dxa"/>
          </w:tcPr>
          <w:p w14:paraId="15F597BD" w14:textId="77777777" w:rsidR="00E828BC" w:rsidRDefault="00FB3A0E">
            <w:pPr>
              <w:pStyle w:val="TableParagraph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非</w:t>
            </w:r>
            <w:r>
              <w:rPr>
                <w:rFonts w:hint="eastAsia"/>
              </w:rPr>
              <w:t>必填</w:t>
            </w:r>
          </w:p>
        </w:tc>
        <w:tc>
          <w:tcPr>
            <w:tcW w:w="2098" w:type="dxa"/>
          </w:tcPr>
          <w:p w14:paraId="09CAE7C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：门诊接口；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：住院接口；</w:t>
            </w:r>
          </w:p>
        </w:tc>
      </w:tr>
      <w:tr w:rsidR="00E828BC" w14:paraId="1192F4DD" w14:textId="77777777">
        <w:trPr>
          <w:trHeight w:val="283"/>
        </w:trPr>
        <w:tc>
          <w:tcPr>
            <w:tcW w:w="2658" w:type="dxa"/>
            <w:vAlign w:val="center"/>
          </w:tcPr>
          <w:p w14:paraId="4CEDF89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serviceClassification</w:t>
            </w:r>
          </w:p>
        </w:tc>
        <w:tc>
          <w:tcPr>
            <w:tcW w:w="1545" w:type="dxa"/>
            <w:vAlign w:val="center"/>
          </w:tcPr>
          <w:p w14:paraId="6067DB54" w14:textId="77777777" w:rsidR="00E828BC" w:rsidRDefault="00FB3A0E">
            <w:pPr>
              <w:pStyle w:val="TableParagraph"/>
            </w:pPr>
            <w:r>
              <w:rPr>
                <w:rFonts w:hint="eastAsia"/>
                <w:color w:val="0000FF"/>
                <w:u w:val="single"/>
              </w:rPr>
              <w:t>检查检验业务分类</w:t>
            </w:r>
          </w:p>
        </w:tc>
        <w:tc>
          <w:tcPr>
            <w:tcW w:w="1466" w:type="dxa"/>
            <w:vAlign w:val="center"/>
          </w:tcPr>
          <w:p w14:paraId="0B56111E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1300" w:type="dxa"/>
            <w:vAlign w:val="center"/>
          </w:tcPr>
          <w:p w14:paraId="7FDB591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1CF5426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检查</w:t>
            </w:r>
          </w:p>
          <w:p w14:paraId="0801909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：微生物</w:t>
            </w:r>
            <w:r>
              <w:t>检验</w:t>
            </w:r>
          </w:p>
          <w:p w14:paraId="3F14872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实验室检验</w:t>
            </w:r>
          </w:p>
        </w:tc>
      </w:tr>
      <w:tr w:rsidR="00E828BC" w14:paraId="1E06204B" w14:textId="77777777">
        <w:trPr>
          <w:trHeight w:val="283"/>
        </w:trPr>
        <w:tc>
          <w:tcPr>
            <w:tcW w:w="2658" w:type="dxa"/>
          </w:tcPr>
          <w:p w14:paraId="4DC86D2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endDate</w:t>
            </w:r>
          </w:p>
        </w:tc>
        <w:tc>
          <w:tcPr>
            <w:tcW w:w="1545" w:type="dxa"/>
          </w:tcPr>
          <w:p w14:paraId="1D0FFA6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466" w:type="dxa"/>
          </w:tcPr>
          <w:p w14:paraId="0905688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300" w:type="dxa"/>
          </w:tcPr>
          <w:p w14:paraId="2F88D91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2FFD287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</w:t>
            </w:r>
          </w:p>
        </w:tc>
      </w:tr>
      <w:tr w:rsidR="00E828BC" w14:paraId="64759424" w14:textId="77777777">
        <w:trPr>
          <w:trHeight w:val="283"/>
        </w:trPr>
        <w:tc>
          <w:tcPr>
            <w:tcW w:w="2658" w:type="dxa"/>
          </w:tcPr>
          <w:p w14:paraId="6C11A68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medicalNum</w:t>
            </w:r>
          </w:p>
        </w:tc>
        <w:tc>
          <w:tcPr>
            <w:tcW w:w="1545" w:type="dxa"/>
          </w:tcPr>
          <w:p w14:paraId="7C2E553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1466" w:type="dxa"/>
          </w:tcPr>
          <w:p w14:paraId="1889216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5FD2A22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2EA3FEE0" w14:textId="77777777" w:rsidR="00E828BC" w:rsidRDefault="00E828BC">
            <w:pPr>
              <w:pStyle w:val="TableParagraph"/>
            </w:pPr>
          </w:p>
        </w:tc>
      </w:tr>
      <w:tr w:rsidR="00E828BC" w14:paraId="756DCAAF" w14:textId="77777777">
        <w:trPr>
          <w:trHeight w:val="283"/>
        </w:trPr>
        <w:tc>
          <w:tcPr>
            <w:tcW w:w="2658" w:type="dxa"/>
          </w:tcPr>
          <w:p w14:paraId="0DC10ED6" w14:textId="77777777" w:rsidR="00E828BC" w:rsidRDefault="00FB3A0E">
            <w:pPr>
              <w:pStyle w:val="TableParagraph"/>
            </w:pPr>
            <w:r>
              <w:t>outpatientNo</w:t>
            </w:r>
          </w:p>
        </w:tc>
        <w:tc>
          <w:tcPr>
            <w:tcW w:w="1545" w:type="dxa"/>
          </w:tcPr>
          <w:p w14:paraId="4262CE7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门诊号</w:t>
            </w:r>
          </w:p>
        </w:tc>
        <w:tc>
          <w:tcPr>
            <w:tcW w:w="1466" w:type="dxa"/>
          </w:tcPr>
          <w:p w14:paraId="63981B0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5D50B26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7BDA0138" w14:textId="77777777" w:rsidR="00E828BC" w:rsidRDefault="00E828BC">
            <w:pPr>
              <w:pStyle w:val="TableParagraph"/>
            </w:pPr>
          </w:p>
        </w:tc>
      </w:tr>
      <w:tr w:rsidR="00E828BC" w14:paraId="65763BE8" w14:textId="77777777">
        <w:trPr>
          <w:trHeight w:val="283"/>
        </w:trPr>
        <w:tc>
          <w:tcPr>
            <w:tcW w:w="2658" w:type="dxa"/>
          </w:tcPr>
          <w:p w14:paraId="100599D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inHospitalNum</w:t>
            </w:r>
          </w:p>
        </w:tc>
        <w:tc>
          <w:tcPr>
            <w:tcW w:w="1545" w:type="dxa"/>
          </w:tcPr>
          <w:p w14:paraId="41EB366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住院号</w:t>
            </w:r>
          </w:p>
        </w:tc>
        <w:tc>
          <w:tcPr>
            <w:tcW w:w="1466" w:type="dxa"/>
          </w:tcPr>
          <w:p w14:paraId="7792E5D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5988031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51EBFDD8" w14:textId="77777777" w:rsidR="00E828BC" w:rsidRDefault="00E828BC">
            <w:pPr>
              <w:pStyle w:val="TableParagraph"/>
            </w:pPr>
          </w:p>
        </w:tc>
      </w:tr>
      <w:tr w:rsidR="00E828BC" w14:paraId="7F3DEFCA" w14:textId="77777777">
        <w:trPr>
          <w:trHeight w:val="283"/>
        </w:trPr>
        <w:tc>
          <w:tcPr>
            <w:tcW w:w="2658" w:type="dxa"/>
          </w:tcPr>
          <w:p w14:paraId="03E51777" w14:textId="77777777" w:rsidR="00E828BC" w:rsidRDefault="00FB3A0E">
            <w:pPr>
              <w:pStyle w:val="TableParagraph"/>
            </w:pPr>
            <w:r>
              <w:t>m</w:t>
            </w:r>
            <w:r>
              <w:rPr>
                <w:rFonts w:hint="eastAsia"/>
              </w:rPr>
              <w:t>edical</w:t>
            </w:r>
            <w:r>
              <w:t>CardNum</w:t>
            </w:r>
          </w:p>
        </w:tc>
        <w:tc>
          <w:tcPr>
            <w:tcW w:w="1545" w:type="dxa"/>
          </w:tcPr>
          <w:p w14:paraId="06C1DE1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就诊卡号</w:t>
            </w:r>
          </w:p>
        </w:tc>
        <w:tc>
          <w:tcPr>
            <w:tcW w:w="1466" w:type="dxa"/>
          </w:tcPr>
          <w:p w14:paraId="5671D22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String(500)</w:t>
            </w:r>
          </w:p>
        </w:tc>
        <w:tc>
          <w:tcPr>
            <w:tcW w:w="1300" w:type="dxa"/>
          </w:tcPr>
          <w:p w14:paraId="6796F12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  <w:vAlign w:val="center"/>
          </w:tcPr>
          <w:p w14:paraId="24AF96EE" w14:textId="77777777" w:rsidR="00E828BC" w:rsidRDefault="00E828BC">
            <w:pPr>
              <w:pStyle w:val="TableParagraph"/>
            </w:pPr>
          </w:p>
        </w:tc>
      </w:tr>
      <w:tr w:rsidR="00E828BC" w14:paraId="4E5C42FC" w14:textId="77777777">
        <w:trPr>
          <w:trHeight w:val="283"/>
        </w:trPr>
        <w:tc>
          <w:tcPr>
            <w:tcW w:w="2658" w:type="dxa"/>
          </w:tcPr>
          <w:p w14:paraId="0625159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policyNo</w:t>
            </w:r>
          </w:p>
        </w:tc>
        <w:tc>
          <w:tcPr>
            <w:tcW w:w="1545" w:type="dxa"/>
          </w:tcPr>
          <w:p w14:paraId="57BA096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保单号</w:t>
            </w:r>
          </w:p>
        </w:tc>
        <w:tc>
          <w:tcPr>
            <w:tcW w:w="1466" w:type="dxa"/>
          </w:tcPr>
          <w:p w14:paraId="1707ECE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2617C85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796C6499" w14:textId="77777777" w:rsidR="00E828BC" w:rsidRDefault="00E828BC">
            <w:pPr>
              <w:pStyle w:val="TableParagraph"/>
            </w:pPr>
          </w:p>
        </w:tc>
      </w:tr>
      <w:tr w:rsidR="00E828BC" w14:paraId="1B680A41" w14:textId="77777777">
        <w:trPr>
          <w:trHeight w:val="283"/>
        </w:trPr>
        <w:tc>
          <w:tcPr>
            <w:tcW w:w="2658" w:type="dxa"/>
          </w:tcPr>
          <w:p w14:paraId="44828BB2" w14:textId="77777777" w:rsidR="00E828BC" w:rsidRDefault="00FB3A0E">
            <w:pPr>
              <w:pStyle w:val="TableParagraph"/>
            </w:pPr>
            <w:r>
              <w:t>phoneNumber</w:t>
            </w:r>
          </w:p>
        </w:tc>
        <w:tc>
          <w:tcPr>
            <w:tcW w:w="1545" w:type="dxa"/>
          </w:tcPr>
          <w:p w14:paraId="5F3616C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66" w:type="dxa"/>
          </w:tcPr>
          <w:p w14:paraId="3915F9A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1B17A8E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</w:tcPr>
          <w:p w14:paraId="75B77DF5" w14:textId="77777777" w:rsidR="00E828BC" w:rsidRDefault="00E828BC">
            <w:pPr>
              <w:pStyle w:val="TableParagraph"/>
            </w:pPr>
          </w:p>
        </w:tc>
      </w:tr>
      <w:tr w:rsidR="00E828BC" w14:paraId="3BF5E469" w14:textId="77777777">
        <w:trPr>
          <w:trHeight w:val="283"/>
        </w:trPr>
        <w:tc>
          <w:tcPr>
            <w:tcW w:w="2658" w:type="dxa"/>
          </w:tcPr>
          <w:p w14:paraId="015E28F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businessTransaction</w:t>
            </w:r>
          </w:p>
        </w:tc>
        <w:tc>
          <w:tcPr>
            <w:tcW w:w="1545" w:type="dxa"/>
          </w:tcPr>
          <w:p w14:paraId="1456854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业务流水号</w:t>
            </w:r>
          </w:p>
        </w:tc>
        <w:tc>
          <w:tcPr>
            <w:tcW w:w="1466" w:type="dxa"/>
          </w:tcPr>
          <w:p w14:paraId="56434D0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6EEE19C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098" w:type="dxa"/>
          </w:tcPr>
          <w:p w14:paraId="3F5F0955" w14:textId="77777777" w:rsidR="00E828BC" w:rsidRDefault="00E828BC">
            <w:pPr>
              <w:pStyle w:val="TableParagraph"/>
            </w:pPr>
          </w:p>
        </w:tc>
      </w:tr>
      <w:tr w:rsidR="00E828BC" w14:paraId="555A0F21" w14:textId="77777777">
        <w:trPr>
          <w:trHeight w:val="283"/>
        </w:trPr>
        <w:tc>
          <w:tcPr>
            <w:tcW w:w="2658" w:type="dxa"/>
          </w:tcPr>
          <w:p w14:paraId="6348648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callBackUrl</w:t>
            </w:r>
          </w:p>
        </w:tc>
        <w:tc>
          <w:tcPr>
            <w:tcW w:w="1545" w:type="dxa"/>
          </w:tcPr>
          <w:p w14:paraId="6B44E3A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url</w:t>
            </w:r>
          </w:p>
        </w:tc>
        <w:tc>
          <w:tcPr>
            <w:tcW w:w="1466" w:type="dxa"/>
          </w:tcPr>
          <w:p w14:paraId="4CDE9DB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1300" w:type="dxa"/>
          </w:tcPr>
          <w:p w14:paraId="13554EB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098" w:type="dxa"/>
          </w:tcPr>
          <w:p w14:paraId="4AB9CF7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数据回传时，访问</w:t>
            </w:r>
            <w:r>
              <w:rPr>
                <w:rFonts w:hint="eastAsia"/>
              </w:rPr>
              <w:t>url</w:t>
            </w:r>
          </w:p>
        </w:tc>
      </w:tr>
      <w:tr w:rsidR="00E828BC" w14:paraId="5385F8D0" w14:textId="77777777">
        <w:trPr>
          <w:trHeight w:val="283"/>
        </w:trPr>
        <w:tc>
          <w:tcPr>
            <w:tcW w:w="2658" w:type="dxa"/>
          </w:tcPr>
          <w:p w14:paraId="7B035694" w14:textId="77777777" w:rsidR="00E828BC" w:rsidRDefault="00FB3A0E">
            <w:pPr>
              <w:pStyle w:val="TableParagraph"/>
            </w:pPr>
            <w:r>
              <w:t>o</w:t>
            </w:r>
            <w:r>
              <w:rPr>
                <w:rFonts w:hint="eastAsia"/>
              </w:rPr>
              <w:t>rganizationCode</w:t>
            </w:r>
          </w:p>
        </w:tc>
        <w:tc>
          <w:tcPr>
            <w:tcW w:w="1545" w:type="dxa"/>
          </w:tcPr>
          <w:p w14:paraId="4A1D53B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保险</w:t>
            </w:r>
            <w:r>
              <w:t>公司</w:t>
            </w:r>
            <w:r>
              <w:t>code</w:t>
            </w:r>
          </w:p>
        </w:tc>
        <w:tc>
          <w:tcPr>
            <w:tcW w:w="1466" w:type="dxa"/>
          </w:tcPr>
          <w:p w14:paraId="622084B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00" w:type="dxa"/>
          </w:tcPr>
          <w:p w14:paraId="149145E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098" w:type="dxa"/>
            <w:vAlign w:val="center"/>
          </w:tcPr>
          <w:p w14:paraId="2432FFA4" w14:textId="77777777" w:rsidR="00E828BC" w:rsidRDefault="00E828BC">
            <w:pPr>
              <w:pStyle w:val="TableParagraph"/>
            </w:pPr>
          </w:p>
        </w:tc>
      </w:tr>
    </w:tbl>
    <w:p w14:paraId="55A73348" w14:textId="77777777" w:rsidR="00E828BC" w:rsidRDefault="00FB3A0E">
      <w:pPr>
        <w:pStyle w:val="20"/>
        <w:ind w:left="360" w:firstLineChars="0" w:firstLine="0"/>
        <w:rPr>
          <w:b/>
        </w:rPr>
      </w:pPr>
      <w:proofErr w:type="gramStart"/>
      <w:r>
        <w:rPr>
          <w:rFonts w:hint="eastAsia"/>
          <w:b/>
        </w:rPr>
        <w:t>规则</w:t>
      </w:r>
      <w:r>
        <w:rPr>
          <w:b/>
        </w:rPr>
        <w:t>见</w:t>
      </w:r>
      <w:proofErr w:type="gramEnd"/>
      <w:r>
        <w:rPr>
          <w:b/>
        </w:rPr>
        <w:t>同步接口</w:t>
      </w:r>
    </w:p>
    <w:p w14:paraId="0A672455" w14:textId="77777777" w:rsidR="00E828BC" w:rsidRDefault="00E828BC"/>
    <w:p w14:paraId="31E975D2" w14:textId="77777777" w:rsidR="00E828BC" w:rsidRDefault="00FB3A0E">
      <w:pPr>
        <w:pStyle w:val="3"/>
      </w:pPr>
      <w:commentRangeStart w:id="415"/>
      <w:r>
        <w:rPr>
          <w:rFonts w:hint="eastAsia"/>
        </w:rPr>
        <w:t>检查</w:t>
      </w:r>
      <w:r>
        <w:t>检验数据回调接口（</w:t>
      </w:r>
      <w:r>
        <w:rPr>
          <w:rFonts w:hint="eastAsia"/>
        </w:rPr>
        <w:t>异步</w:t>
      </w:r>
      <w:r>
        <w:t>）</w:t>
      </w:r>
      <w:commentRangeEnd w:id="415"/>
      <w:r>
        <w:rPr>
          <w:rStyle w:val="ad"/>
          <w:rFonts w:eastAsiaTheme="minorEastAsia"/>
          <w:b w:val="0"/>
        </w:rPr>
        <w:commentReference w:id="415"/>
      </w:r>
    </w:p>
    <w:p w14:paraId="6459C1D1" w14:textId="77777777" w:rsidR="00E828BC" w:rsidRDefault="00FB3A0E">
      <w:pPr>
        <w:ind w:left="425"/>
        <w:rPr>
          <w:szCs w:val="21"/>
        </w:rPr>
      </w:pPr>
      <w:r>
        <w:rPr>
          <w:rFonts w:hint="eastAsia"/>
          <w:szCs w:val="21"/>
        </w:rPr>
        <w:t>此接口用于第三方平台拿到医疗数据后，将检查检验数据回传给医疗数据平台；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48B8472B" w14:textId="77777777">
        <w:tc>
          <w:tcPr>
            <w:tcW w:w="8613" w:type="dxa"/>
            <w:gridSpan w:val="2"/>
            <w:shd w:val="clear" w:color="auto" w:fill="FFFF99"/>
          </w:tcPr>
          <w:p w14:paraId="626D6888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  <w:r>
              <w:rPr>
                <w:rFonts w:hint="eastAsia"/>
              </w:rPr>
              <w:t>*.His.callbackInspectInfoUpload</w:t>
            </w:r>
          </w:p>
          <w:p w14:paraId="1A50220B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  <w:r>
              <w:rPr>
                <w:rFonts w:hint="eastAsia"/>
              </w:rPr>
              <w:t>inspectInfoRequest</w:t>
            </w:r>
          </w:p>
          <w:p w14:paraId="0F36C469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inspectInfo</w:t>
            </w:r>
            <w:r>
              <w:t>Response</w:t>
            </w:r>
          </w:p>
          <w:p w14:paraId="43199D67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</w:p>
        </w:tc>
      </w:tr>
      <w:tr w:rsidR="00E828BC" w14:paraId="7D5DF8ED" w14:textId="77777777">
        <w:tc>
          <w:tcPr>
            <w:tcW w:w="542" w:type="dxa"/>
          </w:tcPr>
          <w:p w14:paraId="608F12C9" w14:textId="77777777" w:rsidR="00E828BC" w:rsidRDefault="00E828BC"/>
        </w:tc>
        <w:tc>
          <w:tcPr>
            <w:tcW w:w="8071" w:type="dxa"/>
          </w:tcPr>
          <w:p w14:paraId="6BD0A4E0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3E5208E1" w14:textId="77777777" w:rsidR="00E828BC" w:rsidRDefault="00FB3A0E">
            <w:r>
              <w:rPr>
                <w:rFonts w:hint="eastAsia"/>
              </w:rPr>
              <w:t>{</w:t>
            </w:r>
          </w:p>
          <w:p w14:paraId="6C2B81F8" w14:textId="77777777" w:rsidR="00E828BC" w:rsidRDefault="00FB3A0E">
            <w:r>
              <w:rPr>
                <w:rFonts w:hint="eastAsia"/>
              </w:rPr>
              <w:tab/>
              <w:t>"source":</w:t>
            </w:r>
            <w:r>
              <w:rPr>
                <w:rFonts w:hint="eastAsia"/>
              </w:rPr>
              <w:tab/>
              <w:t>"MDP",</w:t>
            </w:r>
          </w:p>
          <w:p w14:paraId="5C25E5F4" w14:textId="77777777" w:rsidR="00E828BC" w:rsidRDefault="00FB3A0E">
            <w:pPr>
              <w:rPr>
                <w:ins w:id="416" w:author="za-wanggang" w:date="2018-07-24T10:59:00Z"/>
              </w:rPr>
            </w:pPr>
            <w:r>
              <w:rPr>
                <w:rFonts w:hint="eastAsia"/>
              </w:rPr>
              <w:tab/>
              <w:t>"businessTransaction":</w:t>
            </w:r>
            <w:r>
              <w:rPr>
                <w:rFonts w:hint="eastAsia"/>
              </w:rPr>
              <w:tab/>
              <w:t>"000000001",</w:t>
            </w:r>
          </w:p>
          <w:p w14:paraId="34F399FB" w14:textId="77777777" w:rsidR="00E828BC" w:rsidRDefault="00FB3A0E">
            <w:pPr>
              <w:rPr>
                <w:ins w:id="417" w:author="za-wanggang" w:date="2018-07-24T11:00:00Z"/>
              </w:rPr>
            </w:pPr>
            <w:ins w:id="418" w:author="za-wanggang" w:date="2018-07-24T11:00:00Z">
              <w:r>
                <w:rPr>
                  <w:rFonts w:hint="eastAsia"/>
                </w:rPr>
                <w:t xml:space="preserve">    </w:t>
              </w:r>
              <w:r>
                <w:t>“</w:t>
              </w:r>
              <w:r>
                <w:rPr>
                  <w:rFonts w:hint="eastAsia"/>
                </w:rPr>
                <w:t>bizCode</w:t>
              </w:r>
              <w:r>
                <w:t>”</w:t>
              </w:r>
              <w:r>
                <w:rPr>
                  <w:rFonts w:hint="eastAsia"/>
                </w:rPr>
                <w:t>:200,</w:t>
              </w:r>
            </w:ins>
          </w:p>
          <w:p w14:paraId="006711F2" w14:textId="77777777" w:rsidR="00E828BC" w:rsidRDefault="00FB3A0E">
            <w:ins w:id="419" w:author="za-wanggang" w:date="2018-07-24T11:00:00Z">
              <w:r>
                <w:rPr>
                  <w:rFonts w:hint="eastAsia"/>
                </w:rPr>
                <w:t xml:space="preserve">    </w:t>
              </w:r>
              <w:r>
                <w:t>“</w:t>
              </w:r>
              <w:r>
                <w:rPr>
                  <w:rFonts w:hint="eastAsia"/>
                </w:rPr>
                <w:t>bizMsg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t>”</w:t>
              </w:r>
              <w:r>
                <w:rPr>
                  <w:rFonts w:hint="eastAsia"/>
                </w:rPr>
                <w:t>成功</w:t>
              </w:r>
              <w:proofErr w:type="gramStart"/>
              <w:r>
                <w:t>”</w:t>
              </w:r>
              <w:proofErr w:type="gramEnd"/>
              <w:r>
                <w:rPr>
                  <w:rFonts w:hint="eastAsia"/>
                </w:rPr>
                <w:t>,</w:t>
              </w:r>
            </w:ins>
          </w:p>
          <w:p w14:paraId="0D2829A3" w14:textId="77777777" w:rsidR="00E828BC" w:rsidRDefault="00FB3A0E">
            <w:r>
              <w:rPr>
                <w:rFonts w:hint="eastAsia"/>
              </w:rPr>
              <w:tab/>
              <w:t>inspectInfoList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ab/>
            </w:r>
          </w:p>
          <w:p w14:paraId="58D218F3" w14:textId="77777777" w:rsidR="00E828BC" w:rsidRDefault="00FB3A0E">
            <w:r>
              <w:rPr>
                <w:rFonts w:hint="eastAsia"/>
              </w:rPr>
              <w:tab/>
              <w:t>{</w:t>
            </w:r>
          </w:p>
          <w:p w14:paraId="0F13F61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"medicalNum":"</w:t>
            </w:r>
            <w:r>
              <w:rPr>
                <w:rFonts w:hint="eastAsia"/>
              </w:rPr>
              <w:t>就诊流水号</w:t>
            </w:r>
            <w:r>
              <w:rPr>
                <w:rFonts w:hint="eastAsia"/>
              </w:rPr>
              <w:t>",</w:t>
            </w:r>
          </w:p>
          <w:p w14:paraId="0BD58AE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hospital</w:t>
            </w:r>
            <w:r>
              <w:t>I</w:t>
            </w:r>
            <w:r>
              <w:rPr>
                <w:rFonts w:hint="eastAsia"/>
              </w:rPr>
              <w:t>d":"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code",</w:t>
            </w:r>
          </w:p>
          <w:p w14:paraId="1A3EADF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"patientId":"</w:t>
            </w:r>
            <w:r>
              <w:rPr>
                <w:rFonts w:hint="eastAsia"/>
              </w:rPr>
              <w:t>病人</w:t>
            </w:r>
            <w:r>
              <w:rPr>
                <w:rFonts w:hint="eastAsia"/>
              </w:rPr>
              <w:t>ID",</w:t>
            </w:r>
          </w:p>
          <w:p w14:paraId="71A5963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"isExist":"</w:t>
            </w:r>
            <w:r>
              <w:rPr>
                <w:rFonts w:hint="eastAsia"/>
              </w:rPr>
              <w:t>是否存在</w:t>
            </w:r>
            <w:r>
              <w:rPr>
                <w:rFonts w:hint="eastAsia"/>
              </w:rPr>
              <w:t>",</w:t>
            </w:r>
          </w:p>
          <w:p w14:paraId="78812EA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"inHospitalNum":"</w:t>
            </w:r>
            <w:r>
              <w:rPr>
                <w:rFonts w:hint="eastAsia"/>
              </w:rPr>
              <w:t>住院号</w:t>
            </w:r>
            <w:r>
              <w:rPr>
                <w:rFonts w:hint="eastAsia"/>
              </w:rPr>
              <w:t>",</w:t>
            </w:r>
          </w:p>
          <w:p w14:paraId="0EE8633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",</w:t>
            </w:r>
          </w:p>
          <w:p w14:paraId="0432E9A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"gender":"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",</w:t>
            </w:r>
          </w:p>
          <w:p w14:paraId="303AA01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"birthday":"</w:t>
            </w: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",</w:t>
            </w:r>
          </w:p>
          <w:p w14:paraId="541D0FF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"certType":"</w:t>
            </w:r>
            <w:r>
              <w:rPr>
                <w:rFonts w:hint="eastAsia"/>
              </w:rPr>
              <w:t>证件类型</w:t>
            </w:r>
            <w:r>
              <w:rPr>
                <w:rFonts w:hint="eastAsia"/>
              </w:rPr>
              <w:t>",</w:t>
            </w:r>
          </w:p>
          <w:p w14:paraId="79FB312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"certNo":"</w:t>
            </w:r>
            <w:r>
              <w:rPr>
                <w:rFonts w:hint="eastAsia"/>
              </w:rPr>
              <w:t>证件号码</w:t>
            </w:r>
            <w:r>
              <w:rPr>
                <w:rFonts w:hint="eastAsia"/>
              </w:rPr>
              <w:t>",</w:t>
            </w:r>
          </w:p>
          <w:p w14:paraId="34989F1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"age":"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",</w:t>
            </w:r>
          </w:p>
          <w:p w14:paraId="5E1D43E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"ageUnit":"</w:t>
            </w:r>
            <w:r>
              <w:rPr>
                <w:rFonts w:hint="eastAsia"/>
              </w:rPr>
              <w:t>年龄单位</w:t>
            </w:r>
            <w:r>
              <w:rPr>
                <w:rFonts w:hint="eastAsia"/>
              </w:rPr>
              <w:t>",</w:t>
            </w:r>
          </w:p>
          <w:p w14:paraId="23C2AE0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"idDueDay":"</w:t>
            </w:r>
            <w:r>
              <w:rPr>
                <w:rFonts w:hint="eastAsia"/>
              </w:rPr>
              <w:t>患者证件到期日</w:t>
            </w:r>
            <w:r>
              <w:rPr>
                <w:rFonts w:hint="eastAsia"/>
              </w:rPr>
              <w:t>",</w:t>
            </w:r>
          </w:p>
          <w:p w14:paraId="7E9A92A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"race":"</w:t>
            </w:r>
            <w:r>
              <w:rPr>
                <w:rFonts w:hint="eastAsia"/>
              </w:rPr>
              <w:t>民族</w:t>
            </w:r>
            <w:r>
              <w:rPr>
                <w:rFonts w:hint="eastAsia"/>
              </w:rPr>
              <w:t>",</w:t>
            </w:r>
          </w:p>
          <w:p w14:paraId="0AF95AF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"homeAddress":"</w:t>
            </w:r>
            <w:r>
              <w:rPr>
                <w:rFonts w:hint="eastAsia"/>
              </w:rPr>
              <w:t>家庭地址</w:t>
            </w:r>
            <w:r>
              <w:rPr>
                <w:rFonts w:hint="eastAsia"/>
              </w:rPr>
              <w:t>",</w:t>
            </w:r>
          </w:p>
          <w:p w14:paraId="1B23ECC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"companyName":"</w:t>
            </w:r>
            <w:r>
              <w:rPr>
                <w:rFonts w:hint="eastAsia"/>
              </w:rPr>
              <w:t>单位名称</w:t>
            </w:r>
            <w:r>
              <w:rPr>
                <w:rFonts w:hint="eastAsia"/>
              </w:rPr>
              <w:t>",</w:t>
            </w:r>
          </w:p>
          <w:p w14:paraId="4C3F84D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"phoneNum":"</w:t>
            </w:r>
            <w:r>
              <w:rPr>
                <w:rFonts w:hint="eastAsia"/>
              </w:rPr>
              <w:t>就诊人手机号码</w:t>
            </w:r>
            <w:r>
              <w:rPr>
                <w:rFonts w:hint="eastAsia"/>
              </w:rPr>
              <w:t>",</w:t>
            </w:r>
          </w:p>
          <w:p w14:paraId="3BD7A07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"email":"</w:t>
            </w:r>
            <w:r>
              <w:rPr>
                <w:rFonts w:hint="eastAsia"/>
              </w:rPr>
              <w:t>电子邮箱</w:t>
            </w:r>
            <w:r>
              <w:rPr>
                <w:rFonts w:hint="eastAsia"/>
              </w:rPr>
              <w:t>",</w:t>
            </w:r>
          </w:p>
          <w:p w14:paraId="5A34D5B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"linkmanName":"</w:t>
            </w:r>
            <w:r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>",</w:t>
            </w:r>
          </w:p>
          <w:p w14:paraId="37F6D1ED" w14:textId="77777777" w:rsidR="00E828BC" w:rsidRDefault="00FB3A0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"relationshipOfPatient":"</w:t>
            </w:r>
            <w:r>
              <w:rPr>
                <w:rFonts w:hint="eastAsia"/>
              </w:rPr>
              <w:t>联系人与患者关系</w:t>
            </w:r>
            <w:r>
              <w:rPr>
                <w:rFonts w:hint="eastAsia"/>
              </w:rPr>
              <w:t>",</w:t>
            </w:r>
          </w:p>
          <w:p w14:paraId="12E036C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"guardianName":"</w:t>
            </w:r>
            <w:r>
              <w:rPr>
                <w:rFonts w:hint="eastAsia"/>
              </w:rPr>
              <w:t>监护人姓名</w:t>
            </w:r>
            <w:r>
              <w:rPr>
                <w:rFonts w:hint="eastAsia"/>
              </w:rPr>
              <w:t>",</w:t>
            </w:r>
          </w:p>
          <w:p w14:paraId="3EA26DA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"guardianIdType":"</w:t>
            </w:r>
            <w:r>
              <w:rPr>
                <w:rFonts w:hint="eastAsia"/>
              </w:rPr>
              <w:t>联系人证件类型</w:t>
            </w:r>
            <w:r>
              <w:rPr>
                <w:rFonts w:hint="eastAsia"/>
              </w:rPr>
              <w:t>",</w:t>
            </w:r>
          </w:p>
          <w:p w14:paraId="78554EB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"guardianIdNo":"</w:t>
            </w:r>
            <w:r>
              <w:rPr>
                <w:rFonts w:hint="eastAsia"/>
              </w:rPr>
              <w:t>联系人证件号码</w:t>
            </w:r>
            <w:r>
              <w:rPr>
                <w:rFonts w:hint="eastAsia"/>
              </w:rPr>
              <w:t>",</w:t>
            </w:r>
          </w:p>
          <w:p w14:paraId="7BB9EBB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"guardianIdDueDay"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联系人证件号码</w:t>
            </w:r>
            <w:r>
              <w:rPr>
                <w:rFonts w:hint="eastAsia"/>
              </w:rPr>
              <w:t>",</w:t>
            </w:r>
          </w:p>
          <w:p w14:paraId="2695BE7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"guardianIdNo":"</w:t>
            </w:r>
            <w:r>
              <w:rPr>
                <w:rFonts w:hint="eastAsia"/>
              </w:rPr>
              <w:t>联系人证件到期日</w:t>
            </w:r>
            <w:r>
              <w:rPr>
                <w:rFonts w:hint="eastAsia"/>
              </w:rPr>
              <w:t>",</w:t>
            </w:r>
          </w:p>
          <w:p w14:paraId="59B8274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"guardianBirthday":"</w:t>
            </w:r>
            <w:r>
              <w:rPr>
                <w:rFonts w:hint="eastAsia"/>
              </w:rPr>
              <w:t>联系人人出生年月</w:t>
            </w:r>
            <w:r>
              <w:rPr>
                <w:rFonts w:hint="eastAsia"/>
              </w:rPr>
              <w:t>",</w:t>
            </w:r>
          </w:p>
          <w:p w14:paraId="08C8B9E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"guardianGender":"</w:t>
            </w:r>
            <w:r>
              <w:rPr>
                <w:rFonts w:hint="eastAsia"/>
              </w:rPr>
              <w:t>联系人性别</w:t>
            </w:r>
            <w:r>
              <w:rPr>
                <w:rFonts w:hint="eastAsia"/>
              </w:rPr>
              <w:t>",</w:t>
            </w:r>
          </w:p>
          <w:p w14:paraId="179068E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"inspectionExaminationList":[</w:t>
            </w:r>
          </w:p>
          <w:p w14:paraId="1A14155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0F82AA4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2CA53A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"isExist":"1",</w:t>
            </w:r>
          </w:p>
          <w:p w14:paraId="46F932C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"labNum":"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检验单号</w:t>
            </w:r>
            <w:r>
              <w:rPr>
                <w:rFonts w:hint="eastAsia"/>
              </w:rPr>
              <w:t>",</w:t>
            </w:r>
          </w:p>
          <w:p w14:paraId="611D935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"barCode":"</w:t>
            </w:r>
            <w:r>
              <w:rPr>
                <w:rFonts w:hint="eastAsia"/>
              </w:rPr>
              <w:t>条码号</w:t>
            </w:r>
            <w:r>
              <w:rPr>
                <w:rFonts w:hint="eastAsia"/>
              </w:rPr>
              <w:t>",</w:t>
            </w:r>
          </w:p>
          <w:p w14:paraId="46AB7B4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"recordNum":"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检验记录流水号</w:t>
            </w:r>
            <w:r>
              <w:rPr>
                <w:rFonts w:hint="eastAsia"/>
              </w:rPr>
              <w:t>",</w:t>
            </w:r>
          </w:p>
          <w:p w14:paraId="3BA43AF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serviceClassification":"</w:t>
            </w:r>
            <w:r>
              <w:rPr>
                <w:rFonts w:hint="eastAsia"/>
              </w:rPr>
              <w:t>检查检验业务分类</w:t>
            </w:r>
            <w:r>
              <w:rPr>
                <w:rFonts w:hint="eastAsia"/>
              </w:rPr>
              <w:t>",</w:t>
            </w:r>
          </w:p>
          <w:p w14:paraId="2677D59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"outOrInIdentify":"</w:t>
            </w:r>
            <w:r>
              <w:rPr>
                <w:rFonts w:hint="eastAsia"/>
              </w:rPr>
              <w:t>检查单来源</w:t>
            </w:r>
            <w:r>
              <w:rPr>
                <w:rFonts w:hint="eastAsia"/>
              </w:rPr>
              <w:t>",</w:t>
            </w:r>
          </w:p>
          <w:p w14:paraId="5E4A38A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"outpatientNo":"</w:t>
            </w:r>
            <w:r>
              <w:rPr>
                <w:rFonts w:hint="eastAsia"/>
              </w:rPr>
              <w:t>门诊号</w:t>
            </w:r>
            <w:r>
              <w:rPr>
                <w:rFonts w:hint="eastAsia"/>
              </w:rPr>
              <w:t>",</w:t>
            </w:r>
          </w:p>
          <w:p w14:paraId="606D4CD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"inHospitalNum":"</w:t>
            </w:r>
            <w:r>
              <w:rPr>
                <w:rFonts w:hint="eastAsia"/>
              </w:rPr>
              <w:t>住院号</w:t>
            </w:r>
            <w:r>
              <w:rPr>
                <w:rFonts w:hint="eastAsia"/>
              </w:rPr>
              <w:t>",</w:t>
            </w:r>
          </w:p>
          <w:p w14:paraId="5C29C7F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"inspectionItem":"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检验项目</w:t>
            </w:r>
            <w:r>
              <w:rPr>
                <w:rFonts w:hint="eastAsia"/>
              </w:rPr>
              <w:t>",</w:t>
            </w:r>
          </w:p>
          <w:p w14:paraId="49E861B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"InspectionPart":"</w:t>
            </w:r>
            <w:r>
              <w:rPr>
                <w:rFonts w:hint="eastAsia"/>
              </w:rPr>
              <w:t>检查部位</w:t>
            </w:r>
            <w:r>
              <w:rPr>
                <w:rFonts w:hint="eastAsia"/>
              </w:rPr>
              <w:t>",</w:t>
            </w:r>
          </w:p>
          <w:p w14:paraId="72F951F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"categoryName":"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检验类别名称</w:t>
            </w:r>
            <w:r>
              <w:rPr>
                <w:rFonts w:hint="eastAsia"/>
              </w:rPr>
              <w:t>",</w:t>
            </w:r>
          </w:p>
          <w:p w14:paraId="61C967A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"findings":"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所见</w:t>
            </w:r>
            <w:r>
              <w:rPr>
                <w:rFonts w:hint="eastAsia"/>
              </w:rPr>
              <w:t>",</w:t>
            </w:r>
          </w:p>
          <w:p w14:paraId="069B9C6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"inspectExamResu</w:t>
            </w:r>
            <w:r>
              <w:rPr>
                <w:rFonts w:hint="eastAsia"/>
              </w:rPr>
              <w:t>lt":"</w:t>
            </w:r>
            <w:r>
              <w:rPr>
                <w:rFonts w:hint="eastAsia"/>
              </w:rPr>
              <w:t>检查建议</w:t>
            </w:r>
            <w:r>
              <w:rPr>
                <w:rFonts w:hint="eastAsia"/>
              </w:rPr>
              <w:t>",</w:t>
            </w:r>
          </w:p>
          <w:p w14:paraId="1ACB467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"inspectImpression":"</w:t>
            </w:r>
            <w:r>
              <w:rPr>
                <w:rFonts w:hint="eastAsia"/>
              </w:rPr>
              <w:t>检查印象</w:t>
            </w:r>
            <w:r>
              <w:rPr>
                <w:rFonts w:hint="eastAsia"/>
              </w:rPr>
              <w:t>",</w:t>
            </w:r>
          </w:p>
          <w:p w14:paraId="035A845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"diagnosis":"</w:t>
            </w:r>
            <w:r>
              <w:rPr>
                <w:rFonts w:hint="eastAsia"/>
              </w:rPr>
              <w:t>病理诊断</w:t>
            </w:r>
            <w:r>
              <w:rPr>
                <w:rFonts w:hint="eastAsia"/>
              </w:rPr>
              <w:t>",</w:t>
            </w:r>
          </w:p>
          <w:p w14:paraId="4294D4C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"clinicalDiagnosis":"</w:t>
            </w:r>
            <w:r>
              <w:rPr>
                <w:rFonts w:hint="eastAsia"/>
              </w:rPr>
              <w:t>临床诊断</w:t>
            </w:r>
            <w:r>
              <w:rPr>
                <w:rFonts w:hint="eastAsia"/>
              </w:rPr>
              <w:t>",</w:t>
            </w:r>
          </w:p>
          <w:p w14:paraId="62B3ACD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"patType":"</w:t>
            </w:r>
            <w:r>
              <w:rPr>
                <w:rFonts w:hint="eastAsia"/>
              </w:rPr>
              <w:t>病人种类</w:t>
            </w:r>
            <w:r>
              <w:rPr>
                <w:rFonts w:hint="eastAsia"/>
              </w:rPr>
              <w:t>",</w:t>
            </w:r>
          </w:p>
          <w:p w14:paraId="21FA5FB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"departmentCode":"</w:t>
            </w:r>
            <w:r>
              <w:rPr>
                <w:rFonts w:hint="eastAsia"/>
              </w:rPr>
              <w:t>送检科室代码</w:t>
            </w:r>
            <w:r>
              <w:rPr>
                <w:rFonts w:hint="eastAsia"/>
              </w:rPr>
              <w:t>",</w:t>
            </w:r>
          </w:p>
          <w:p w14:paraId="1D36BE6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"departmentName":"</w:t>
            </w:r>
            <w:r>
              <w:rPr>
                <w:rFonts w:hint="eastAsia"/>
              </w:rPr>
              <w:t>送检科室</w:t>
            </w:r>
            <w:r>
              <w:rPr>
                <w:rFonts w:hint="eastAsia"/>
              </w:rPr>
              <w:t>",</w:t>
            </w:r>
          </w:p>
          <w:p w14:paraId="5832735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"doctorNo":"</w:t>
            </w:r>
            <w:r>
              <w:rPr>
                <w:rFonts w:hint="eastAsia"/>
              </w:rPr>
              <w:t>送检医生工号</w:t>
            </w:r>
            <w:r>
              <w:rPr>
                <w:rFonts w:hint="eastAsia"/>
              </w:rPr>
              <w:t>",</w:t>
            </w:r>
          </w:p>
          <w:p w14:paraId="227FC43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"doctorName":"</w:t>
            </w:r>
            <w:r>
              <w:rPr>
                <w:rFonts w:hint="eastAsia"/>
              </w:rPr>
              <w:t>送检医生</w:t>
            </w:r>
            <w:r>
              <w:rPr>
                <w:rFonts w:hint="eastAsia"/>
              </w:rPr>
              <w:t>",</w:t>
            </w:r>
          </w:p>
          <w:p w14:paraId="1A977C9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"bunkId":"</w:t>
            </w:r>
            <w:r>
              <w:rPr>
                <w:rFonts w:hint="eastAsia"/>
              </w:rPr>
              <w:t>床号</w:t>
            </w:r>
            <w:r>
              <w:rPr>
                <w:rFonts w:hint="eastAsia"/>
              </w:rPr>
              <w:t>",</w:t>
            </w:r>
          </w:p>
          <w:p w14:paraId="4093D4C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endemicArea":"</w:t>
            </w:r>
            <w:r>
              <w:rPr>
                <w:rFonts w:hint="eastAsia"/>
              </w:rPr>
              <w:t>病区</w:t>
            </w:r>
            <w:r>
              <w:rPr>
                <w:rFonts w:hint="eastAsia"/>
              </w:rPr>
              <w:t>",</w:t>
            </w:r>
          </w:p>
          <w:p w14:paraId="0256659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"inHospitalTimes":"</w:t>
            </w:r>
            <w:r>
              <w:rPr>
                <w:rFonts w:hint="eastAsia"/>
              </w:rPr>
              <w:t>住院次数</w:t>
            </w:r>
            <w:r>
              <w:rPr>
                <w:rFonts w:hint="eastAsia"/>
              </w:rPr>
              <w:t>",</w:t>
            </w:r>
          </w:p>
          <w:p w14:paraId="4783BAB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"applyDate":"</w:t>
            </w:r>
            <w:r>
              <w:rPr>
                <w:rFonts w:hint="eastAsia"/>
              </w:rPr>
              <w:t>送检日期</w:t>
            </w:r>
            <w:r>
              <w:rPr>
                <w:rFonts w:hint="eastAsia"/>
              </w:rPr>
              <w:t>",</w:t>
            </w:r>
          </w:p>
          <w:p w14:paraId="239E605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"reportDate":"</w:t>
            </w:r>
            <w:r>
              <w:rPr>
                <w:rFonts w:hint="eastAsia"/>
              </w:rPr>
              <w:t>报告日期</w:t>
            </w:r>
            <w:r>
              <w:rPr>
                <w:rFonts w:hint="eastAsia"/>
              </w:rPr>
              <w:t>",</w:t>
            </w:r>
          </w:p>
          <w:p w14:paraId="0DE3998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"confirmDate":"</w:t>
            </w:r>
            <w:r>
              <w:rPr>
                <w:rFonts w:hint="eastAsia"/>
              </w:rPr>
              <w:t>审核日期</w:t>
            </w:r>
            <w:r>
              <w:rPr>
                <w:rFonts w:hint="eastAsia"/>
              </w:rPr>
              <w:t>",</w:t>
            </w:r>
          </w:p>
          <w:p w14:paraId="6F852C9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"sampleNo":"</w:t>
            </w:r>
            <w:r>
              <w:rPr>
                <w:rFonts w:hint="eastAsia"/>
              </w:rPr>
              <w:t>样本号</w:t>
            </w:r>
            <w:r>
              <w:rPr>
                <w:rFonts w:hint="eastAsia"/>
              </w:rPr>
              <w:t>",</w:t>
            </w:r>
          </w:p>
          <w:p w14:paraId="630CED0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"collectionDate":"</w:t>
            </w:r>
            <w:r>
              <w:rPr>
                <w:rFonts w:hint="eastAsia"/>
              </w:rPr>
              <w:t>采集时间</w:t>
            </w:r>
            <w:r>
              <w:rPr>
                <w:rFonts w:hint="eastAsia"/>
              </w:rPr>
              <w:t>",</w:t>
            </w:r>
          </w:p>
          <w:p w14:paraId="01ED304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"reportDoctorCode":"</w:t>
            </w:r>
            <w:r>
              <w:rPr>
                <w:rFonts w:hint="eastAsia"/>
              </w:rPr>
              <w:t>报告医生工号</w:t>
            </w:r>
            <w:r>
              <w:rPr>
                <w:rFonts w:hint="eastAsia"/>
              </w:rPr>
              <w:t>",</w:t>
            </w:r>
          </w:p>
          <w:p w14:paraId="036209B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"reportDoctorName":"</w:t>
            </w:r>
            <w:r>
              <w:rPr>
                <w:rFonts w:hint="eastAsia"/>
              </w:rPr>
              <w:t>报告医生</w:t>
            </w:r>
            <w:r>
              <w:rPr>
                <w:rFonts w:hint="eastAsia"/>
              </w:rPr>
              <w:t>",</w:t>
            </w:r>
          </w:p>
          <w:p w14:paraId="631C210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confirmDoctorCode":"</w:t>
            </w:r>
            <w:r>
              <w:rPr>
                <w:rFonts w:hint="eastAsia"/>
              </w:rPr>
              <w:t>审核医生工号</w:t>
            </w:r>
            <w:r>
              <w:rPr>
                <w:rFonts w:hint="eastAsia"/>
              </w:rPr>
              <w:t>",</w:t>
            </w:r>
          </w:p>
          <w:p w14:paraId="492BEF1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"confirmDoctorName":"</w:t>
            </w:r>
            <w:r>
              <w:rPr>
                <w:rFonts w:hint="eastAsia"/>
              </w:rPr>
              <w:t>审核医生</w:t>
            </w:r>
            <w:r>
              <w:rPr>
                <w:rFonts w:hint="eastAsia"/>
              </w:rPr>
              <w:t>",</w:t>
            </w:r>
          </w:p>
          <w:p w14:paraId="357F0816" w14:textId="77777777" w:rsidR="00E828BC" w:rsidRDefault="00FB3A0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"chargeType":"</w:t>
            </w:r>
            <w:r>
              <w:rPr>
                <w:rFonts w:hint="eastAsia"/>
              </w:rPr>
              <w:t>收费种类</w:t>
            </w:r>
            <w:r>
              <w:rPr>
                <w:rFonts w:hint="eastAsia"/>
              </w:rPr>
              <w:t>",</w:t>
            </w:r>
          </w:p>
          <w:p w14:paraId="6566149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"sampleType":"</w:t>
            </w:r>
            <w:r>
              <w:rPr>
                <w:rFonts w:hint="eastAsia"/>
              </w:rPr>
              <w:t>样本种类</w:t>
            </w:r>
            <w:r>
              <w:rPr>
                <w:rFonts w:hint="eastAsia"/>
              </w:rPr>
              <w:t>",</w:t>
            </w:r>
          </w:p>
          <w:p w14:paraId="18302A6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"instrna":"</w:t>
            </w:r>
            <w:r>
              <w:rPr>
                <w:rFonts w:hint="eastAsia"/>
              </w:rPr>
              <w:t>仪器名称</w:t>
            </w:r>
            <w:r>
              <w:rPr>
                <w:rFonts w:hint="eastAsia"/>
              </w:rPr>
              <w:t>",</w:t>
            </w:r>
          </w:p>
          <w:p w14:paraId="0AD7E44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"instrKind":"</w:t>
            </w:r>
            <w:r>
              <w:rPr>
                <w:rFonts w:hint="eastAsia"/>
              </w:rPr>
              <w:t>仪器类型</w:t>
            </w:r>
            <w:r>
              <w:rPr>
                <w:rFonts w:hint="eastAsia"/>
              </w:rPr>
              <w:t>",</w:t>
            </w:r>
          </w:p>
          <w:p w14:paraId="175D1B0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"instrKindName":"</w:t>
            </w:r>
            <w:r>
              <w:rPr>
                <w:rFonts w:hint="eastAsia"/>
              </w:rPr>
              <w:t>仪器类型名称</w:t>
            </w:r>
            <w:r>
              <w:rPr>
                <w:rFonts w:hint="eastAsia"/>
              </w:rPr>
              <w:t>",</w:t>
            </w:r>
          </w:p>
          <w:p w14:paraId="69E203C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"insertFlag":"</w:t>
            </w:r>
            <w:r>
              <w:rPr>
                <w:rFonts w:hint="eastAsia"/>
              </w:rPr>
              <w:t>插入标志</w:t>
            </w:r>
            <w:r>
              <w:rPr>
                <w:rFonts w:hint="eastAsia"/>
              </w:rPr>
              <w:t>",</w:t>
            </w:r>
          </w:p>
          <w:p w14:paraId="1EB8B4C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"remark":"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14:paraId="2EFBFFF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"effectiveMark":"</w:t>
            </w:r>
            <w:r>
              <w:rPr>
                <w:rFonts w:hint="eastAsia"/>
              </w:rPr>
              <w:t>有效标志</w:t>
            </w:r>
            <w:r>
              <w:rPr>
                <w:rFonts w:hint="eastAsia"/>
              </w:rPr>
              <w:t>",</w:t>
            </w:r>
          </w:p>
          <w:p w14:paraId="1496D5F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"totalRecordInfo":"</w:t>
            </w:r>
            <w:r>
              <w:rPr>
                <w:rFonts w:hint="eastAsia"/>
              </w:rPr>
              <w:t>全量检查检验信息</w:t>
            </w:r>
            <w:r>
              <w:rPr>
                <w:rFonts w:hint="eastAsia"/>
              </w:rPr>
              <w:t>",</w:t>
            </w:r>
          </w:p>
          <w:p w14:paraId="799AF92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"inspectionExaminationDetailList":[</w:t>
            </w:r>
          </w:p>
          <w:p w14:paraId="4956707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142570C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"itemNo":"</w:t>
            </w:r>
            <w:r>
              <w:rPr>
                <w:rFonts w:hint="eastAsia"/>
              </w:rPr>
              <w:t>项目代码</w:t>
            </w:r>
            <w:r>
              <w:rPr>
                <w:rFonts w:hint="eastAsia"/>
              </w:rPr>
              <w:t>",</w:t>
            </w:r>
          </w:p>
          <w:p w14:paraId="7B6368B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"itemName":"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",</w:t>
            </w:r>
          </w:p>
          <w:p w14:paraId="2FB41A3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"itemContent":"</w:t>
            </w:r>
            <w:r>
              <w:rPr>
                <w:rFonts w:hint="eastAsia"/>
              </w:rPr>
              <w:t>项目内容</w:t>
            </w:r>
            <w:r>
              <w:rPr>
                <w:rFonts w:hint="eastAsia"/>
              </w:rPr>
              <w:t>",</w:t>
            </w:r>
          </w:p>
          <w:p w14:paraId="2B5E16E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"englishAbbreviation":"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</w:t>
            </w:r>
            <w:r>
              <w:rPr>
                <w:rFonts w:hint="eastAsia"/>
              </w:rPr>
              <w:t>",</w:t>
            </w:r>
          </w:p>
          <w:p w14:paraId="53A0955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"pnFlag":"1",</w:t>
            </w:r>
          </w:p>
          <w:p w14:paraId="528E487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"reference":"</w:t>
            </w:r>
            <w:r>
              <w:rPr>
                <w:rFonts w:hint="eastAsia"/>
              </w:rPr>
              <w:t>参考值</w:t>
            </w:r>
            <w:r>
              <w:rPr>
                <w:rFonts w:hint="eastAsia"/>
              </w:rPr>
              <w:t>",</w:t>
            </w:r>
          </w:p>
          <w:p w14:paraId="377F65A9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"unit":"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",</w:t>
            </w:r>
          </w:p>
          <w:p w14:paraId="2D6BC91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"insertFlag":"1",</w:t>
            </w:r>
          </w:p>
          <w:p w14:paraId="1B0ED9F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"method1":"</w:t>
            </w:r>
            <w:r>
              <w:rPr>
                <w:rFonts w:hint="eastAsia"/>
              </w:rPr>
              <w:t>正常使用</w:t>
            </w:r>
            <w:r>
              <w:rPr>
                <w:rFonts w:hint="eastAsia"/>
              </w:rPr>
              <w:t>",</w:t>
            </w:r>
          </w:p>
          <w:p w14:paraId="23CBB0D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"method2":"</w:t>
            </w:r>
            <w:r>
              <w:rPr>
                <w:rFonts w:hint="eastAsia"/>
              </w:rPr>
              <w:t>配合其他仪器使用</w:t>
            </w:r>
            <w:r>
              <w:rPr>
                <w:rFonts w:hint="eastAsia"/>
              </w:rPr>
              <w:t>",</w:t>
            </w:r>
          </w:p>
          <w:p w14:paraId="584B199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"plasmaConcentration1":"23mol",</w:t>
            </w:r>
          </w:p>
          <w:p w14:paraId="5421A3A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"plasmaConcentration2":"23mol",</w:t>
            </w:r>
          </w:p>
          <w:p w14:paraId="298F0EF0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"urineConcentration1":"1mol",</w:t>
            </w:r>
          </w:p>
          <w:p w14:paraId="703CD08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"urineConcentration2":"2mol",</w:t>
            </w:r>
          </w:p>
          <w:p w14:paraId="6819700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"drugAllergyCode":"</w:t>
            </w:r>
            <w:r>
              <w:rPr>
                <w:rFonts w:hint="eastAsia"/>
              </w:rPr>
              <w:t>12576",</w:t>
            </w:r>
          </w:p>
          <w:p w14:paraId="32EB055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"sensitivity":"2",</w:t>
            </w:r>
          </w:p>
          <w:p w14:paraId="7D37F9A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"bacteriostatDiameter":"23mm",</w:t>
            </w:r>
          </w:p>
          <w:p w14:paraId="67712D7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"microorganismName":"</w:t>
            </w:r>
            <w:r>
              <w:rPr>
                <w:rFonts w:hint="eastAsia"/>
              </w:rPr>
              <w:t>微生物名称</w:t>
            </w:r>
            <w:r>
              <w:rPr>
                <w:rFonts w:hint="eastAsia"/>
              </w:rPr>
              <w:t>",</w:t>
            </w:r>
          </w:p>
          <w:p w14:paraId="7BEB330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"cultureResult":"</w:t>
            </w:r>
            <w:r>
              <w:rPr>
                <w:rFonts w:hint="eastAsia"/>
              </w:rPr>
              <w:t>培养结果</w:t>
            </w:r>
            <w:r>
              <w:rPr>
                <w:rFonts w:hint="eastAsia"/>
              </w:rPr>
              <w:t>",</w:t>
            </w:r>
          </w:p>
          <w:p w14:paraId="0911A83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"antibioticName":"</w:t>
            </w:r>
            <w:r>
              <w:rPr>
                <w:rFonts w:hint="eastAsia"/>
              </w:rPr>
              <w:t>抗生素中文名称</w:t>
            </w:r>
            <w:r>
              <w:rPr>
                <w:rFonts w:hint="eastAsia"/>
              </w:rPr>
              <w:t>",</w:t>
            </w:r>
          </w:p>
          <w:p w14:paraId="056E94C2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"antibioticQualitativeResult":"</w:t>
            </w:r>
            <w:r>
              <w:rPr>
                <w:rFonts w:hint="eastAsia"/>
              </w:rPr>
              <w:t>抗生素定性结果</w:t>
            </w:r>
            <w:r>
              <w:rPr>
                <w:rFonts w:hint="eastAsia"/>
              </w:rPr>
              <w:t>",</w:t>
            </w:r>
          </w:p>
          <w:p w14:paraId="7E4D7CF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"antibioticQuantitativeResult":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抗生素定量结果</w:t>
            </w:r>
            <w:r>
              <w:rPr>
                <w:rFonts w:hint="eastAsia"/>
              </w:rPr>
              <w:t>"</w:t>
            </w:r>
          </w:p>
          <w:p w14:paraId="7DC0DDA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6B05727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4B043A3C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7C3AD9E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14:paraId="78C63F0B" w14:textId="77777777" w:rsidR="00E828BC" w:rsidRDefault="00FB3A0E">
            <w:r>
              <w:rPr>
                <w:rFonts w:hint="eastAsia"/>
              </w:rPr>
              <w:tab/>
              <w:t>}</w:t>
            </w:r>
          </w:p>
          <w:p w14:paraId="686D77D0" w14:textId="77777777" w:rsidR="00E828BC" w:rsidRDefault="00FB3A0E">
            <w:r>
              <w:rPr>
                <w:rFonts w:hint="eastAsia"/>
              </w:rPr>
              <w:tab/>
            </w:r>
          </w:p>
          <w:p w14:paraId="4A9A5947" w14:textId="77777777" w:rsidR="00E828BC" w:rsidRDefault="00FB3A0E">
            <w:r>
              <w:rPr>
                <w:rFonts w:hint="eastAsia"/>
              </w:rPr>
              <w:t>]</w:t>
            </w:r>
          </w:p>
          <w:p w14:paraId="1E5FD628" w14:textId="77777777" w:rsidR="00E828BC" w:rsidRDefault="00FB3A0E">
            <w:r>
              <w:rPr>
                <w:rFonts w:hint="eastAsia"/>
              </w:rPr>
              <w:t>}</w:t>
            </w:r>
          </w:p>
          <w:p w14:paraId="5DA77C72" w14:textId="77777777" w:rsidR="00E828BC" w:rsidRDefault="00FB3A0E">
            <w:r>
              <w:rPr>
                <w:rFonts w:hint="eastAsia"/>
              </w:rPr>
              <w:object w:dxaOrig="3060" w:dyaOrig="870" w14:anchorId="0CA3D6F1">
                <v:shape id="_x0000_i1034" type="#_x0000_t75" style="width:153pt;height:43.5pt" o:ole="">
                  <v:imagedata r:id="rId30" o:title=""/>
                </v:shape>
                <o:OLEObject Type="Embed" ProgID="Package" ShapeID="_x0000_i1034" DrawAspect="Content" ObjectID="_1593957131" r:id="rId31"/>
              </w:object>
            </w:r>
          </w:p>
        </w:tc>
      </w:tr>
      <w:tr w:rsidR="00E828BC" w14:paraId="77F9825B" w14:textId="77777777">
        <w:tc>
          <w:tcPr>
            <w:tcW w:w="542" w:type="dxa"/>
          </w:tcPr>
          <w:p w14:paraId="1923A24C" w14:textId="77777777" w:rsidR="00E828BC" w:rsidRDefault="00E828BC"/>
        </w:tc>
        <w:tc>
          <w:tcPr>
            <w:tcW w:w="8071" w:type="dxa"/>
          </w:tcPr>
          <w:p w14:paraId="0715FD61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71A61574" w14:textId="77777777" w:rsidR="00E828BC" w:rsidRDefault="00FB3A0E">
            <w:r>
              <w:rPr>
                <w:rFonts w:hint="eastAsia"/>
              </w:rPr>
              <w:t>{isSuccess:false}]</w:t>
            </w:r>
          </w:p>
          <w:p w14:paraId="0B91EB38" w14:textId="77777777" w:rsidR="00E828BC" w:rsidRDefault="00E828BC"/>
        </w:tc>
      </w:tr>
    </w:tbl>
    <w:p w14:paraId="3A0AD40C" w14:textId="77777777" w:rsidR="00E828BC" w:rsidRDefault="00E828BC"/>
    <w:p w14:paraId="4C7594EB" w14:textId="77777777" w:rsidR="00E828BC" w:rsidRDefault="00FB3A0E">
      <w:r>
        <w:rPr>
          <w:rFonts w:hint="eastAsia"/>
        </w:rPr>
        <w:t>入参</w:t>
      </w:r>
    </w:p>
    <w:tbl>
      <w:tblPr>
        <w:tblW w:w="8519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420" w:author="za-wanggang" w:date="2018-07-23T12:30:00Z">
          <w:tblPr>
            <w:tblW w:w="8519" w:type="dxa"/>
            <w:tblInd w:w="-13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153"/>
        <w:gridCol w:w="2229"/>
        <w:gridCol w:w="1300"/>
        <w:gridCol w:w="1091"/>
        <w:gridCol w:w="1746"/>
        <w:tblGridChange w:id="421">
          <w:tblGrid>
            <w:gridCol w:w="2678"/>
            <w:gridCol w:w="1704"/>
            <w:gridCol w:w="1300"/>
            <w:gridCol w:w="1300"/>
            <w:gridCol w:w="1537"/>
          </w:tblGrid>
        </w:tblGridChange>
      </w:tblGrid>
      <w:tr w:rsidR="00E828BC" w14:paraId="4313EB5C" w14:textId="77777777" w:rsidTr="00E828BC">
        <w:trPr>
          <w:trHeight w:val="283"/>
          <w:trPrChange w:id="422" w:author="za-wanggang" w:date="2018-07-23T12:30:00Z">
            <w:trPr>
              <w:trHeight w:val="283"/>
            </w:trPr>
          </w:trPrChange>
        </w:trPr>
        <w:tc>
          <w:tcPr>
            <w:tcW w:w="2153" w:type="dxa"/>
            <w:shd w:val="clear" w:color="auto" w:fill="D9D9D9" w:themeFill="background1" w:themeFillShade="D9"/>
            <w:tcPrChange w:id="423" w:author="za-wanggang" w:date="2018-07-23T12:30:00Z">
              <w:tcPr>
                <w:tcW w:w="2678" w:type="dxa"/>
                <w:shd w:val="clear" w:color="auto" w:fill="D9D9D9" w:themeFill="background1" w:themeFillShade="D9"/>
              </w:tcPr>
            </w:tcPrChange>
          </w:tcPr>
          <w:p w14:paraId="55DEDCE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229" w:type="dxa"/>
            <w:shd w:val="clear" w:color="auto" w:fill="D9D9D9" w:themeFill="background1" w:themeFillShade="D9"/>
            <w:tcPrChange w:id="424" w:author="za-wanggang" w:date="2018-07-23T12:30:00Z">
              <w:tcPr>
                <w:tcW w:w="1704" w:type="dxa"/>
                <w:shd w:val="clear" w:color="auto" w:fill="D9D9D9" w:themeFill="background1" w:themeFillShade="D9"/>
              </w:tcPr>
            </w:tcPrChange>
          </w:tcPr>
          <w:p w14:paraId="61CE5CF7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00" w:type="dxa"/>
            <w:shd w:val="clear" w:color="auto" w:fill="D9D9D9" w:themeFill="background1" w:themeFillShade="D9"/>
            <w:tcPrChange w:id="425" w:author="za-wanggang" w:date="2018-07-23T12:30:00Z">
              <w:tcPr>
                <w:tcW w:w="1300" w:type="dxa"/>
                <w:shd w:val="clear" w:color="auto" w:fill="D9D9D9" w:themeFill="background1" w:themeFillShade="D9"/>
              </w:tcPr>
            </w:tcPrChange>
          </w:tcPr>
          <w:p w14:paraId="44D16D03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091" w:type="dxa"/>
            <w:shd w:val="clear" w:color="auto" w:fill="D9D9D9" w:themeFill="background1" w:themeFillShade="D9"/>
            <w:tcPrChange w:id="426" w:author="za-wanggang" w:date="2018-07-23T12:30:00Z">
              <w:tcPr>
                <w:tcW w:w="1300" w:type="dxa"/>
                <w:shd w:val="clear" w:color="auto" w:fill="D9D9D9" w:themeFill="background1" w:themeFillShade="D9"/>
              </w:tcPr>
            </w:tcPrChange>
          </w:tcPr>
          <w:p w14:paraId="314FDA8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746" w:type="dxa"/>
            <w:shd w:val="clear" w:color="auto" w:fill="D9D9D9" w:themeFill="background1" w:themeFillShade="D9"/>
            <w:tcPrChange w:id="427" w:author="za-wanggang" w:date="2018-07-23T12:30:00Z">
              <w:tcPr>
                <w:tcW w:w="1537" w:type="dxa"/>
                <w:shd w:val="clear" w:color="auto" w:fill="D9D9D9" w:themeFill="background1" w:themeFillShade="D9"/>
              </w:tcPr>
            </w:tcPrChange>
          </w:tcPr>
          <w:p w14:paraId="5F7FC0C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292D0E1D" w14:textId="77777777" w:rsidTr="00E828BC">
        <w:trPr>
          <w:trHeight w:val="90"/>
          <w:trPrChange w:id="428" w:author="za-wanggang" w:date="2018-07-23T12:30:00Z">
            <w:trPr>
              <w:trHeight w:val="90"/>
            </w:trPr>
          </w:trPrChange>
        </w:trPr>
        <w:tc>
          <w:tcPr>
            <w:tcW w:w="2153" w:type="dxa"/>
            <w:tcPrChange w:id="429" w:author="za-wanggang" w:date="2018-07-23T12:30:00Z">
              <w:tcPr>
                <w:tcW w:w="2678" w:type="dxa"/>
              </w:tcPr>
            </w:tcPrChange>
          </w:tcPr>
          <w:p w14:paraId="6E390A6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source</w:t>
            </w:r>
          </w:p>
        </w:tc>
        <w:tc>
          <w:tcPr>
            <w:tcW w:w="2229" w:type="dxa"/>
            <w:tcPrChange w:id="430" w:author="za-wanggang" w:date="2018-07-23T12:30:00Z">
              <w:tcPr>
                <w:tcW w:w="1704" w:type="dxa"/>
              </w:tcPr>
            </w:tcPrChange>
          </w:tcPr>
          <w:p w14:paraId="1D51E7E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300" w:type="dxa"/>
            <w:tcPrChange w:id="431" w:author="za-wanggang" w:date="2018-07-23T12:30:00Z">
              <w:tcPr>
                <w:tcW w:w="1300" w:type="dxa"/>
              </w:tcPr>
            </w:tcPrChange>
          </w:tcPr>
          <w:p w14:paraId="6A3AE0A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091" w:type="dxa"/>
            <w:tcPrChange w:id="432" w:author="za-wanggang" w:date="2018-07-23T12:30:00Z">
              <w:tcPr>
                <w:tcW w:w="1300" w:type="dxa"/>
              </w:tcPr>
            </w:tcPrChange>
          </w:tcPr>
          <w:p w14:paraId="6FC8A4E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746" w:type="dxa"/>
            <w:tcPrChange w:id="433" w:author="za-wanggang" w:date="2018-07-23T12:30:00Z">
              <w:tcPr>
                <w:tcW w:w="1537" w:type="dxa"/>
              </w:tcPr>
            </w:tcPrChange>
          </w:tcPr>
          <w:p w14:paraId="7F6A398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由</w:t>
            </w:r>
            <w:proofErr w:type="gramStart"/>
            <w:r>
              <w:rPr>
                <w:rFonts w:hint="eastAsia"/>
              </w:rPr>
              <w:t>众安提供</w:t>
            </w:r>
            <w:proofErr w:type="gramEnd"/>
          </w:p>
        </w:tc>
      </w:tr>
      <w:tr w:rsidR="00E828BC" w14:paraId="4F029F27" w14:textId="77777777" w:rsidTr="00E828BC">
        <w:trPr>
          <w:trHeight w:val="90"/>
          <w:trPrChange w:id="434" w:author="za-wanggang" w:date="2018-07-23T12:30:00Z">
            <w:trPr>
              <w:trHeight w:val="90"/>
            </w:trPr>
          </w:trPrChange>
        </w:trPr>
        <w:tc>
          <w:tcPr>
            <w:tcW w:w="2153" w:type="dxa"/>
            <w:tcPrChange w:id="435" w:author="za-wanggang" w:date="2018-07-23T12:30:00Z">
              <w:tcPr>
                <w:tcW w:w="2678" w:type="dxa"/>
              </w:tcPr>
            </w:tcPrChange>
          </w:tcPr>
          <w:p w14:paraId="408338F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businessTransaction</w:t>
            </w:r>
          </w:p>
        </w:tc>
        <w:tc>
          <w:tcPr>
            <w:tcW w:w="2229" w:type="dxa"/>
            <w:tcPrChange w:id="436" w:author="za-wanggang" w:date="2018-07-23T12:30:00Z">
              <w:tcPr>
                <w:tcW w:w="1704" w:type="dxa"/>
              </w:tcPr>
            </w:tcPrChange>
          </w:tcPr>
          <w:p w14:paraId="052C373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业务流水号</w:t>
            </w:r>
          </w:p>
        </w:tc>
        <w:tc>
          <w:tcPr>
            <w:tcW w:w="1300" w:type="dxa"/>
            <w:tcPrChange w:id="437" w:author="za-wanggang" w:date="2018-07-23T12:30:00Z">
              <w:tcPr>
                <w:tcW w:w="1300" w:type="dxa"/>
              </w:tcPr>
            </w:tcPrChange>
          </w:tcPr>
          <w:p w14:paraId="0C4E0AC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091" w:type="dxa"/>
            <w:tcPrChange w:id="438" w:author="za-wanggang" w:date="2018-07-23T12:30:00Z">
              <w:tcPr>
                <w:tcW w:w="1300" w:type="dxa"/>
              </w:tcPr>
            </w:tcPrChange>
          </w:tcPr>
          <w:p w14:paraId="29001BB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746" w:type="dxa"/>
            <w:tcPrChange w:id="439" w:author="za-wanggang" w:date="2018-07-23T12:30:00Z">
              <w:tcPr>
                <w:tcW w:w="1537" w:type="dxa"/>
              </w:tcPr>
            </w:tcPrChange>
          </w:tcPr>
          <w:p w14:paraId="0433B71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入参的业务流水号原样返回</w:t>
            </w:r>
          </w:p>
        </w:tc>
      </w:tr>
      <w:tr w:rsidR="00E828BC" w14:paraId="34C279DF" w14:textId="77777777" w:rsidTr="00E828BC">
        <w:trPr>
          <w:trHeight w:val="90"/>
          <w:ins w:id="440" w:author="za-wanggang" w:date="2018-07-23T11:51:00Z"/>
          <w:trPrChange w:id="441" w:author="za-wanggang" w:date="2018-07-23T12:30:00Z">
            <w:trPr>
              <w:trHeight w:val="90"/>
            </w:trPr>
          </w:trPrChange>
        </w:trPr>
        <w:tc>
          <w:tcPr>
            <w:tcW w:w="2153" w:type="dxa"/>
            <w:tcPrChange w:id="442" w:author="za-wanggang" w:date="2018-07-23T12:30:00Z">
              <w:tcPr>
                <w:tcW w:w="2678" w:type="dxa"/>
              </w:tcPr>
            </w:tcPrChange>
          </w:tcPr>
          <w:p w14:paraId="32A079CE" w14:textId="77777777" w:rsidR="00E828BC" w:rsidRDefault="00FB3A0E">
            <w:pPr>
              <w:pStyle w:val="TableParagraph"/>
              <w:rPr>
                <w:ins w:id="443" w:author="za-wanggang" w:date="2018-07-23T11:51:00Z"/>
              </w:rPr>
            </w:pPr>
            <w:ins w:id="444" w:author="za-wanggang" w:date="2018-07-23T11:51:00Z">
              <w:r>
                <w:rPr>
                  <w:rFonts w:hint="eastAsia"/>
                </w:rPr>
                <w:t>bizCode</w:t>
              </w:r>
            </w:ins>
          </w:p>
        </w:tc>
        <w:tc>
          <w:tcPr>
            <w:tcW w:w="2229" w:type="dxa"/>
            <w:tcPrChange w:id="445" w:author="za-wanggang" w:date="2018-07-23T12:30:00Z">
              <w:tcPr>
                <w:tcW w:w="1704" w:type="dxa"/>
              </w:tcPr>
            </w:tcPrChange>
          </w:tcPr>
          <w:p w14:paraId="516D971F" w14:textId="77777777" w:rsidR="00E828BC" w:rsidRDefault="00FB3A0E">
            <w:pPr>
              <w:pStyle w:val="TableParagraph"/>
              <w:rPr>
                <w:ins w:id="446" w:author="za-wanggang" w:date="2018-07-23T11:51:00Z"/>
              </w:rPr>
            </w:pPr>
            <w:ins w:id="447" w:author="za-wanggang" w:date="2018-07-23T11:51:00Z">
              <w:r>
                <w:rPr>
                  <w:rFonts w:hint="eastAsia"/>
                </w:rPr>
                <w:t>返回码</w:t>
              </w:r>
            </w:ins>
          </w:p>
        </w:tc>
        <w:tc>
          <w:tcPr>
            <w:tcW w:w="1300" w:type="dxa"/>
            <w:tcPrChange w:id="448" w:author="za-wanggang" w:date="2018-07-23T12:30:00Z">
              <w:tcPr>
                <w:tcW w:w="1300" w:type="dxa"/>
              </w:tcPr>
            </w:tcPrChange>
          </w:tcPr>
          <w:p w14:paraId="744B5E72" w14:textId="77777777" w:rsidR="00E828BC" w:rsidRDefault="00FB3A0E">
            <w:pPr>
              <w:pStyle w:val="TableParagraph"/>
              <w:rPr>
                <w:ins w:id="449" w:author="za-wanggang" w:date="2018-07-23T11:51:00Z"/>
              </w:rPr>
            </w:pPr>
            <w:ins w:id="450" w:author="za-wanggang" w:date="2018-07-23T11:51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10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1091" w:type="dxa"/>
            <w:tcPrChange w:id="451" w:author="za-wanggang" w:date="2018-07-23T12:30:00Z">
              <w:tcPr>
                <w:tcW w:w="1300" w:type="dxa"/>
              </w:tcPr>
            </w:tcPrChange>
          </w:tcPr>
          <w:p w14:paraId="0A73219F" w14:textId="77777777" w:rsidR="00E828BC" w:rsidRDefault="00FB3A0E">
            <w:pPr>
              <w:pStyle w:val="TableParagraph"/>
              <w:rPr>
                <w:ins w:id="452" w:author="za-wanggang" w:date="2018-07-23T11:51:00Z"/>
              </w:rPr>
            </w:pPr>
            <w:ins w:id="453" w:author="za-wanggang" w:date="2018-07-23T11:51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1746" w:type="dxa"/>
            <w:tcPrChange w:id="454" w:author="za-wanggang" w:date="2018-07-23T12:30:00Z">
              <w:tcPr>
                <w:tcW w:w="1537" w:type="dxa"/>
              </w:tcPr>
            </w:tcPrChange>
          </w:tcPr>
          <w:p w14:paraId="7DDD7AF1" w14:textId="77777777" w:rsidR="00E828BC" w:rsidRDefault="00FB3A0E">
            <w:pPr>
              <w:pStyle w:val="TableParagraph"/>
              <w:rPr>
                <w:ins w:id="455" w:author="za-wanggang" w:date="2018-07-23T11:51:00Z"/>
              </w:rPr>
            </w:pPr>
            <w:ins w:id="456" w:author="za-wanggang" w:date="2018-07-23T12:30:00Z">
              <w:r>
                <w:rPr>
                  <w:rFonts w:hint="eastAsia"/>
                </w:rPr>
                <w:t>若未查询到数据返回码为</w:t>
              </w:r>
              <w:r>
                <w:rPr>
                  <w:rFonts w:ascii="黑体" w:eastAsia="黑体" w:hAnsi="黑体" w:hint="eastAsia"/>
                </w:rPr>
                <w:t>1006</w:t>
              </w:r>
            </w:ins>
          </w:p>
        </w:tc>
      </w:tr>
      <w:tr w:rsidR="00E828BC" w14:paraId="219F9CC3" w14:textId="77777777" w:rsidTr="00E828BC">
        <w:trPr>
          <w:trHeight w:val="90"/>
          <w:ins w:id="457" w:author="za-wanggang" w:date="2018-07-23T11:51:00Z"/>
          <w:trPrChange w:id="458" w:author="za-wanggang" w:date="2018-07-23T12:30:00Z">
            <w:trPr>
              <w:trHeight w:val="90"/>
            </w:trPr>
          </w:trPrChange>
        </w:trPr>
        <w:tc>
          <w:tcPr>
            <w:tcW w:w="2153" w:type="dxa"/>
            <w:tcPrChange w:id="459" w:author="za-wanggang" w:date="2018-07-23T12:30:00Z">
              <w:tcPr>
                <w:tcW w:w="2678" w:type="dxa"/>
              </w:tcPr>
            </w:tcPrChange>
          </w:tcPr>
          <w:p w14:paraId="23CA1F7A" w14:textId="77777777" w:rsidR="00E828BC" w:rsidRDefault="00FB3A0E">
            <w:pPr>
              <w:pStyle w:val="TableParagraph"/>
              <w:rPr>
                <w:ins w:id="460" w:author="za-wanggang" w:date="2018-07-23T11:51:00Z"/>
              </w:rPr>
            </w:pPr>
            <w:ins w:id="461" w:author="za-wanggang" w:date="2018-07-23T11:52:00Z">
              <w:r>
                <w:rPr>
                  <w:rFonts w:hint="eastAsia"/>
                </w:rPr>
                <w:t>bizMsg</w:t>
              </w:r>
            </w:ins>
          </w:p>
        </w:tc>
        <w:tc>
          <w:tcPr>
            <w:tcW w:w="2229" w:type="dxa"/>
            <w:tcPrChange w:id="462" w:author="za-wanggang" w:date="2018-07-23T12:30:00Z">
              <w:tcPr>
                <w:tcW w:w="1704" w:type="dxa"/>
              </w:tcPr>
            </w:tcPrChange>
          </w:tcPr>
          <w:p w14:paraId="1C265F64" w14:textId="77777777" w:rsidR="00E828BC" w:rsidRDefault="00FB3A0E">
            <w:pPr>
              <w:pStyle w:val="TableParagraph"/>
              <w:rPr>
                <w:ins w:id="463" w:author="za-wanggang" w:date="2018-07-23T11:51:00Z"/>
              </w:rPr>
            </w:pPr>
            <w:ins w:id="464" w:author="za-wanggang" w:date="2018-07-23T11:52:00Z">
              <w:r>
                <w:rPr>
                  <w:rFonts w:hint="eastAsia"/>
                </w:rPr>
                <w:t>提示</w:t>
              </w:r>
              <w:r>
                <w:rPr>
                  <w:rFonts w:hint="eastAsia"/>
                </w:rPr>
                <w:t>信息</w:t>
              </w:r>
            </w:ins>
          </w:p>
        </w:tc>
        <w:tc>
          <w:tcPr>
            <w:tcW w:w="1300" w:type="dxa"/>
            <w:tcPrChange w:id="465" w:author="za-wanggang" w:date="2018-07-23T12:30:00Z">
              <w:tcPr>
                <w:tcW w:w="1300" w:type="dxa"/>
              </w:tcPr>
            </w:tcPrChange>
          </w:tcPr>
          <w:p w14:paraId="07265187" w14:textId="77777777" w:rsidR="00E828BC" w:rsidRDefault="00FB3A0E" w:rsidP="00E828BC">
            <w:pPr>
              <w:pStyle w:val="TableParagraph"/>
              <w:ind w:left="0"/>
              <w:rPr>
                <w:ins w:id="466" w:author="za-wanggang" w:date="2018-07-23T11:51:00Z"/>
              </w:rPr>
              <w:pPrChange w:id="467" w:author="za-wanggang" w:date="2018-07-23T11:52:00Z">
                <w:pPr>
                  <w:pStyle w:val="TableParagraph"/>
                </w:pPr>
              </w:pPrChange>
            </w:pPr>
            <w:ins w:id="468" w:author="za-wanggang" w:date="2018-07-23T11:52:00Z">
              <w:r>
                <w:rPr>
                  <w:rFonts w:hint="eastAsia"/>
                </w:rPr>
                <w:t xml:space="preserve"> String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50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1091" w:type="dxa"/>
            <w:tcPrChange w:id="469" w:author="za-wanggang" w:date="2018-07-23T12:30:00Z">
              <w:tcPr>
                <w:tcW w:w="1300" w:type="dxa"/>
              </w:tcPr>
            </w:tcPrChange>
          </w:tcPr>
          <w:p w14:paraId="6412657B" w14:textId="77777777" w:rsidR="00E828BC" w:rsidRDefault="00FB3A0E" w:rsidP="00E828BC">
            <w:pPr>
              <w:pStyle w:val="TableParagraph"/>
              <w:ind w:left="0"/>
              <w:rPr>
                <w:ins w:id="470" w:author="za-wanggang" w:date="2018-07-23T11:51:00Z"/>
              </w:rPr>
              <w:pPrChange w:id="471" w:author="za-wanggang" w:date="2018-07-23T11:52:00Z">
                <w:pPr>
                  <w:pStyle w:val="TableParagraph"/>
                </w:pPr>
              </w:pPrChange>
            </w:pPr>
            <w:ins w:id="472" w:author="za-wanggang" w:date="2018-07-23T11:55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1746" w:type="dxa"/>
            <w:tcPrChange w:id="473" w:author="za-wanggang" w:date="2018-07-23T12:30:00Z">
              <w:tcPr>
                <w:tcW w:w="1537" w:type="dxa"/>
              </w:tcPr>
            </w:tcPrChange>
          </w:tcPr>
          <w:p w14:paraId="30CC1DCA" w14:textId="77777777" w:rsidR="00E828BC" w:rsidRDefault="00E828BC">
            <w:pPr>
              <w:pStyle w:val="TableParagraph"/>
              <w:rPr>
                <w:ins w:id="474" w:author="za-wanggang" w:date="2018-07-23T11:51:00Z"/>
              </w:rPr>
            </w:pPr>
          </w:p>
        </w:tc>
      </w:tr>
      <w:tr w:rsidR="00E828BC" w14:paraId="2DBFEA9D" w14:textId="77777777" w:rsidTr="00E828BC">
        <w:trPr>
          <w:trHeight w:val="90"/>
          <w:trPrChange w:id="475" w:author="za-wanggang" w:date="2018-07-23T12:30:00Z">
            <w:trPr>
              <w:trHeight w:val="90"/>
            </w:trPr>
          </w:trPrChange>
        </w:trPr>
        <w:tc>
          <w:tcPr>
            <w:tcW w:w="2153" w:type="dxa"/>
            <w:tcPrChange w:id="476" w:author="za-wanggang" w:date="2018-07-23T12:30:00Z">
              <w:tcPr>
                <w:tcW w:w="2678" w:type="dxa"/>
              </w:tcPr>
            </w:tcPrChange>
          </w:tcPr>
          <w:p w14:paraId="034D982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inspectInfoList</w:t>
            </w:r>
          </w:p>
        </w:tc>
        <w:tc>
          <w:tcPr>
            <w:tcW w:w="2229" w:type="dxa"/>
            <w:tcPrChange w:id="477" w:author="za-wanggang" w:date="2018-07-23T12:30:00Z">
              <w:tcPr>
                <w:tcW w:w="1704" w:type="dxa"/>
              </w:tcPr>
            </w:tcPrChange>
          </w:tcPr>
          <w:p w14:paraId="52D36D5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fldChar w:fldCharType="begin"/>
            </w:r>
            <w:r>
              <w:instrText xml:space="preserve"> HYPERLINK \l "</w:instrText>
            </w:r>
            <w:r>
              <w:instrText>检查检验出参</w:instrText>
            </w:r>
            <w:r>
              <w:instrText xml:space="preserve">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b"/>
                <w:rFonts w:hint="eastAsia"/>
              </w:rPr>
              <w:t>就诊流水号检查检验信息</w:t>
            </w:r>
            <w:r>
              <w:rPr>
                <w:rStyle w:val="ab"/>
                <w:rFonts w:hint="eastAsia"/>
              </w:rPr>
              <w:fldChar w:fldCharType="end"/>
            </w:r>
          </w:p>
        </w:tc>
        <w:tc>
          <w:tcPr>
            <w:tcW w:w="1300" w:type="dxa"/>
            <w:tcPrChange w:id="478" w:author="za-wanggang" w:date="2018-07-23T12:30:00Z">
              <w:tcPr>
                <w:tcW w:w="1300" w:type="dxa"/>
              </w:tcPr>
            </w:tcPrChange>
          </w:tcPr>
          <w:p w14:paraId="14171DB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091" w:type="dxa"/>
            <w:tcPrChange w:id="479" w:author="za-wanggang" w:date="2018-07-23T12:30:00Z">
              <w:tcPr>
                <w:tcW w:w="1300" w:type="dxa"/>
              </w:tcPr>
            </w:tcPrChange>
          </w:tcPr>
          <w:p w14:paraId="55DAF3C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746" w:type="dxa"/>
            <w:tcPrChange w:id="480" w:author="za-wanggang" w:date="2018-07-23T12:30:00Z">
              <w:tcPr>
                <w:tcW w:w="1537" w:type="dxa"/>
              </w:tcPr>
            </w:tcPrChange>
          </w:tcPr>
          <w:p w14:paraId="4BC70963" w14:textId="77777777" w:rsidR="00E828BC" w:rsidRDefault="00E828BC">
            <w:pPr>
              <w:pStyle w:val="TableParagraph"/>
            </w:pPr>
          </w:p>
        </w:tc>
      </w:tr>
    </w:tbl>
    <w:p w14:paraId="36986619" w14:textId="77777777" w:rsidR="00E828BC" w:rsidRDefault="00E828BC"/>
    <w:p w14:paraId="0F91977D" w14:textId="77777777" w:rsidR="00E828BC" w:rsidRDefault="00FB3A0E">
      <w:r>
        <w:rPr>
          <w:rFonts w:hint="eastAsia"/>
        </w:rPr>
        <w:t>出参：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7"/>
        <w:gridCol w:w="1656"/>
        <w:gridCol w:w="1416"/>
        <w:gridCol w:w="1050"/>
        <w:gridCol w:w="2349"/>
      </w:tblGrid>
      <w:tr w:rsidR="00E828BC" w14:paraId="4853016E" w14:textId="77777777">
        <w:trPr>
          <w:trHeight w:val="23"/>
          <w:del w:id="481" w:author="za-duting" w:date="2018-06-25T17:02:00Z"/>
        </w:trPr>
        <w:tc>
          <w:tcPr>
            <w:tcW w:w="2047" w:type="dxa"/>
            <w:shd w:val="clear" w:color="auto" w:fill="D9D9D9" w:themeFill="background1" w:themeFillShade="D9"/>
          </w:tcPr>
          <w:p w14:paraId="5F6D580C" w14:textId="77777777" w:rsidR="00E828BC" w:rsidRDefault="00FB3A0E">
            <w:pPr>
              <w:pStyle w:val="TableParagraph"/>
              <w:rPr>
                <w:del w:id="482" w:author="za-duting" w:date="2018-06-25T17:02:00Z"/>
                <w:b/>
                <w:bCs/>
              </w:rPr>
            </w:pPr>
            <w:del w:id="483" w:author="za-duting" w:date="2018-06-25T16:40:00Z">
              <w:r>
                <w:rPr>
                  <w:rFonts w:hint="eastAsia"/>
                  <w:b/>
                  <w:bCs/>
                </w:rPr>
                <w:delText>字段名称</w:delText>
              </w:r>
            </w:del>
          </w:p>
        </w:tc>
        <w:tc>
          <w:tcPr>
            <w:tcW w:w="1656" w:type="dxa"/>
            <w:shd w:val="clear" w:color="auto" w:fill="D9D9D9" w:themeFill="background1" w:themeFillShade="D9"/>
          </w:tcPr>
          <w:p w14:paraId="00D7A2B3" w14:textId="77777777" w:rsidR="00E828BC" w:rsidRDefault="00FB3A0E">
            <w:pPr>
              <w:pStyle w:val="TableParagraph"/>
              <w:rPr>
                <w:del w:id="484" w:author="za-duting" w:date="2018-06-25T17:02:00Z"/>
                <w:b/>
                <w:bCs/>
              </w:rPr>
            </w:pPr>
            <w:del w:id="485" w:author="za-duting" w:date="2018-06-25T16:40:00Z">
              <w:r>
                <w:rPr>
                  <w:rFonts w:hint="eastAsia"/>
                  <w:b/>
                  <w:bCs/>
                </w:rPr>
                <w:delText>描述</w:delText>
              </w:r>
            </w:del>
          </w:p>
        </w:tc>
        <w:tc>
          <w:tcPr>
            <w:tcW w:w="1416" w:type="dxa"/>
            <w:shd w:val="clear" w:color="auto" w:fill="D9D9D9" w:themeFill="background1" w:themeFillShade="D9"/>
          </w:tcPr>
          <w:p w14:paraId="6B895470" w14:textId="77777777" w:rsidR="00E828BC" w:rsidRDefault="00FB3A0E">
            <w:pPr>
              <w:pStyle w:val="TableParagraph"/>
              <w:rPr>
                <w:del w:id="486" w:author="za-duting" w:date="2018-06-25T17:02:00Z"/>
                <w:b/>
                <w:bCs/>
              </w:rPr>
            </w:pPr>
            <w:del w:id="487" w:author="za-duting" w:date="2018-06-25T16:40:00Z">
              <w:r>
                <w:rPr>
                  <w:rFonts w:hint="eastAsia"/>
                  <w:b/>
                  <w:bCs/>
                </w:rPr>
                <w:delText>类型</w:delText>
              </w:r>
            </w:del>
          </w:p>
        </w:tc>
        <w:tc>
          <w:tcPr>
            <w:tcW w:w="1050" w:type="dxa"/>
            <w:shd w:val="clear" w:color="auto" w:fill="D9D9D9" w:themeFill="background1" w:themeFillShade="D9"/>
          </w:tcPr>
          <w:p w14:paraId="0E793B5C" w14:textId="77777777" w:rsidR="00E828BC" w:rsidRDefault="00FB3A0E">
            <w:pPr>
              <w:pStyle w:val="TableParagraph"/>
              <w:rPr>
                <w:del w:id="488" w:author="za-duting" w:date="2018-06-25T17:02:00Z"/>
                <w:b/>
                <w:bCs/>
              </w:rPr>
            </w:pPr>
            <w:del w:id="489" w:author="za-duting" w:date="2018-06-25T16:40:00Z">
              <w:r>
                <w:rPr>
                  <w:rFonts w:hint="eastAsia"/>
                  <w:b/>
                  <w:bCs/>
                </w:rPr>
                <w:delText>是否必填</w:delText>
              </w:r>
            </w:del>
          </w:p>
        </w:tc>
        <w:tc>
          <w:tcPr>
            <w:tcW w:w="2349" w:type="dxa"/>
            <w:shd w:val="clear" w:color="auto" w:fill="D9D9D9" w:themeFill="background1" w:themeFillShade="D9"/>
          </w:tcPr>
          <w:p w14:paraId="5BE70260" w14:textId="77777777" w:rsidR="00E828BC" w:rsidRDefault="00FB3A0E">
            <w:pPr>
              <w:pStyle w:val="TableParagraph"/>
              <w:rPr>
                <w:del w:id="490" w:author="za-duting" w:date="2018-06-25T17:02:00Z"/>
                <w:b/>
                <w:bCs/>
              </w:rPr>
            </w:pPr>
            <w:del w:id="491" w:author="za-duting" w:date="2018-06-25T16:40:00Z">
              <w:r>
                <w:rPr>
                  <w:rFonts w:hint="eastAsia"/>
                  <w:b/>
                  <w:bCs/>
                </w:rPr>
                <w:delText>备注</w:delText>
              </w:r>
            </w:del>
          </w:p>
        </w:tc>
      </w:tr>
      <w:tr w:rsidR="00E828BC" w14:paraId="660C2634" w14:textId="77777777">
        <w:trPr>
          <w:trHeight w:val="90"/>
          <w:del w:id="492" w:author="za-duting" w:date="2018-06-25T17:02:00Z"/>
        </w:trPr>
        <w:tc>
          <w:tcPr>
            <w:tcW w:w="2047" w:type="dxa"/>
          </w:tcPr>
          <w:p w14:paraId="336AA9A9" w14:textId="77777777" w:rsidR="00E828BC" w:rsidRDefault="00FB3A0E">
            <w:pPr>
              <w:pStyle w:val="TableParagraph"/>
              <w:jc w:val="both"/>
              <w:rPr>
                <w:del w:id="493" w:author="za-duting" w:date="2018-06-25T17:02:00Z"/>
              </w:rPr>
            </w:pPr>
            <w:del w:id="494" w:author="za-duting" w:date="2018-06-25T16:40:00Z">
              <w:r>
                <w:rPr>
                  <w:rFonts w:hint="eastAsia"/>
                </w:rPr>
                <w:delText>isSuccess</w:delText>
              </w:r>
            </w:del>
          </w:p>
        </w:tc>
        <w:tc>
          <w:tcPr>
            <w:tcW w:w="1656" w:type="dxa"/>
          </w:tcPr>
          <w:p w14:paraId="1DFB83ED" w14:textId="77777777" w:rsidR="00E828BC" w:rsidRDefault="00FB3A0E">
            <w:pPr>
              <w:pStyle w:val="TableParagraph"/>
              <w:rPr>
                <w:del w:id="495" w:author="za-duting" w:date="2018-06-25T17:02:00Z"/>
              </w:rPr>
            </w:pPr>
            <w:del w:id="496" w:author="za-duting" w:date="2018-06-25T16:40:00Z">
              <w:r>
                <w:rPr>
                  <w:rStyle w:val="ac"/>
                  <w:rFonts w:hint="eastAsia"/>
                </w:rPr>
                <w:delText>是否成功</w:delText>
              </w:r>
            </w:del>
          </w:p>
        </w:tc>
        <w:tc>
          <w:tcPr>
            <w:tcW w:w="1416" w:type="dxa"/>
          </w:tcPr>
          <w:p w14:paraId="5500D22B" w14:textId="77777777" w:rsidR="00E828BC" w:rsidRDefault="00FB3A0E">
            <w:pPr>
              <w:pStyle w:val="TableParagraph"/>
              <w:rPr>
                <w:del w:id="497" w:author="za-duting" w:date="2018-06-25T17:02:00Z"/>
              </w:rPr>
            </w:pPr>
            <w:del w:id="498" w:author="za-duting" w:date="2018-06-25T16:40:00Z">
              <w:r>
                <w:rPr>
                  <w:rFonts w:hint="eastAsia"/>
                </w:rPr>
                <w:delText>String(1)</w:delText>
              </w:r>
            </w:del>
          </w:p>
        </w:tc>
        <w:tc>
          <w:tcPr>
            <w:tcW w:w="1050" w:type="dxa"/>
          </w:tcPr>
          <w:p w14:paraId="1B8BA8DE" w14:textId="77777777" w:rsidR="00E828BC" w:rsidRDefault="00FB3A0E">
            <w:pPr>
              <w:pStyle w:val="TableParagraph"/>
              <w:rPr>
                <w:del w:id="499" w:author="za-duting" w:date="2018-06-25T17:02:00Z"/>
              </w:rPr>
            </w:pPr>
            <w:del w:id="500" w:author="za-duting" w:date="2018-06-25T16:40:00Z">
              <w:r>
                <w:rPr>
                  <w:rFonts w:hint="eastAsia"/>
                </w:rPr>
                <w:delText>必填</w:delText>
              </w:r>
            </w:del>
          </w:p>
        </w:tc>
        <w:tc>
          <w:tcPr>
            <w:tcW w:w="2349" w:type="dxa"/>
          </w:tcPr>
          <w:p w14:paraId="57DA200B" w14:textId="77777777" w:rsidR="00E828BC" w:rsidRDefault="00E828BC">
            <w:pPr>
              <w:pStyle w:val="TableParagraph"/>
              <w:rPr>
                <w:del w:id="501" w:author="za-duting" w:date="2018-06-25T17:02:00Z"/>
              </w:rPr>
            </w:pPr>
          </w:p>
        </w:tc>
      </w:tr>
    </w:tbl>
    <w:p w14:paraId="7B227B6B" w14:textId="77777777" w:rsidR="00E828BC" w:rsidRDefault="00E828BC">
      <w:pPr>
        <w:rPr>
          <w:ins w:id="502" w:author="za-duting" w:date="2018-06-25T16:40:00Z"/>
        </w:rPr>
      </w:pPr>
    </w:p>
    <w:tbl>
      <w:tblPr>
        <w:tblW w:w="9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2136"/>
        <w:gridCol w:w="1096"/>
        <w:gridCol w:w="3870"/>
      </w:tblGrid>
      <w:tr w:rsidR="00E828BC" w14:paraId="61D0DBB8" w14:textId="77777777">
        <w:trPr>
          <w:ins w:id="503" w:author="za-duting" w:date="2018-06-25T16:40:00Z"/>
        </w:trPr>
        <w:tc>
          <w:tcPr>
            <w:tcW w:w="2124" w:type="dxa"/>
            <w:shd w:val="clear" w:color="auto" w:fill="A6A6A6"/>
          </w:tcPr>
          <w:p w14:paraId="74E5B29A" w14:textId="77777777" w:rsidR="00E828BC" w:rsidRDefault="00FB3A0E">
            <w:pPr>
              <w:jc w:val="center"/>
              <w:rPr>
                <w:ins w:id="504" w:author="za-duting" w:date="2018-06-25T16:40:00Z"/>
                <w:b/>
                <w:bCs/>
              </w:rPr>
            </w:pPr>
            <w:ins w:id="505" w:author="za-duting" w:date="2018-06-25T16:40:00Z">
              <w:r>
                <w:rPr>
                  <w:rFonts w:hint="eastAsia"/>
                  <w:b/>
                  <w:bCs/>
                </w:rPr>
                <w:t>字段名称</w:t>
              </w:r>
            </w:ins>
          </w:p>
        </w:tc>
        <w:tc>
          <w:tcPr>
            <w:tcW w:w="2136" w:type="dxa"/>
            <w:shd w:val="clear" w:color="auto" w:fill="A6A6A6"/>
          </w:tcPr>
          <w:p w14:paraId="2B01AC2B" w14:textId="77777777" w:rsidR="00E828BC" w:rsidRDefault="00FB3A0E">
            <w:pPr>
              <w:jc w:val="center"/>
              <w:rPr>
                <w:ins w:id="506" w:author="za-duting" w:date="2018-06-25T16:40:00Z"/>
                <w:b/>
                <w:bCs/>
              </w:rPr>
            </w:pPr>
            <w:ins w:id="507" w:author="za-duting" w:date="2018-06-25T16:40:00Z">
              <w:r>
                <w:rPr>
                  <w:rFonts w:hint="eastAsia"/>
                  <w:b/>
                  <w:bCs/>
                </w:rPr>
                <w:t>数据类型</w:t>
              </w:r>
            </w:ins>
          </w:p>
        </w:tc>
        <w:tc>
          <w:tcPr>
            <w:tcW w:w="1096" w:type="dxa"/>
            <w:shd w:val="clear" w:color="auto" w:fill="A6A6A6"/>
          </w:tcPr>
          <w:p w14:paraId="7A36A896" w14:textId="77777777" w:rsidR="00E828BC" w:rsidRDefault="00FB3A0E">
            <w:pPr>
              <w:jc w:val="center"/>
              <w:rPr>
                <w:ins w:id="508" w:author="za-duting" w:date="2018-06-25T16:40:00Z"/>
                <w:b/>
                <w:bCs/>
              </w:rPr>
            </w:pPr>
            <w:ins w:id="509" w:author="za-duting" w:date="2018-06-25T16:40:00Z">
              <w:r>
                <w:rPr>
                  <w:rFonts w:hint="eastAsia"/>
                  <w:b/>
                  <w:bCs/>
                </w:rPr>
                <w:t>是否必传</w:t>
              </w:r>
            </w:ins>
          </w:p>
        </w:tc>
        <w:tc>
          <w:tcPr>
            <w:tcW w:w="3870" w:type="dxa"/>
            <w:shd w:val="clear" w:color="auto" w:fill="A6A6A6"/>
          </w:tcPr>
          <w:p w14:paraId="1DEE80D3" w14:textId="77777777" w:rsidR="00E828BC" w:rsidRDefault="00FB3A0E">
            <w:pPr>
              <w:jc w:val="center"/>
              <w:rPr>
                <w:ins w:id="510" w:author="za-duting" w:date="2018-06-25T16:40:00Z"/>
                <w:b/>
                <w:bCs/>
              </w:rPr>
            </w:pPr>
            <w:ins w:id="511" w:author="za-duting" w:date="2018-06-25T16:40:00Z">
              <w:r>
                <w:rPr>
                  <w:rFonts w:hint="eastAsia"/>
                  <w:b/>
                  <w:bCs/>
                </w:rPr>
                <w:t>描述</w:t>
              </w:r>
            </w:ins>
          </w:p>
        </w:tc>
      </w:tr>
      <w:tr w:rsidR="00E828BC" w14:paraId="2C8E2D95" w14:textId="77777777">
        <w:trPr>
          <w:ins w:id="512" w:author="za-duting" w:date="2018-06-25T16:40:00Z"/>
        </w:trPr>
        <w:tc>
          <w:tcPr>
            <w:tcW w:w="2124" w:type="dxa"/>
          </w:tcPr>
          <w:p w14:paraId="2489FD1C" w14:textId="77777777" w:rsidR="00E828BC" w:rsidRDefault="00FB3A0E">
            <w:pPr>
              <w:jc w:val="center"/>
              <w:rPr>
                <w:ins w:id="513" w:author="za-duting" w:date="2018-06-25T16:40:00Z"/>
              </w:rPr>
            </w:pPr>
            <w:ins w:id="514" w:author="za-duting" w:date="2018-06-25T16:40:00Z">
              <w:r>
                <w:rPr>
                  <w:rFonts w:hint="eastAsia"/>
                </w:rPr>
                <w:t>success</w:t>
              </w:r>
            </w:ins>
          </w:p>
        </w:tc>
        <w:tc>
          <w:tcPr>
            <w:tcW w:w="2136" w:type="dxa"/>
          </w:tcPr>
          <w:p w14:paraId="5CBFD7CA" w14:textId="77777777" w:rsidR="00E828BC" w:rsidRDefault="00FB3A0E">
            <w:pPr>
              <w:jc w:val="center"/>
              <w:rPr>
                <w:ins w:id="515" w:author="za-duting" w:date="2018-06-25T16:40:00Z"/>
              </w:rPr>
            </w:pPr>
            <w:ins w:id="516" w:author="za-duting" w:date="2018-06-25T16:40:00Z">
              <w:r>
                <w:rPr>
                  <w:rFonts w:hint="eastAsia"/>
                </w:rPr>
                <w:t>boolean</w:t>
              </w:r>
            </w:ins>
          </w:p>
        </w:tc>
        <w:tc>
          <w:tcPr>
            <w:tcW w:w="1096" w:type="dxa"/>
          </w:tcPr>
          <w:p w14:paraId="46C63833" w14:textId="77777777" w:rsidR="00E828BC" w:rsidRDefault="00FB3A0E">
            <w:pPr>
              <w:jc w:val="center"/>
              <w:rPr>
                <w:ins w:id="517" w:author="za-duting" w:date="2018-06-25T16:40:00Z"/>
              </w:rPr>
            </w:pPr>
            <w:ins w:id="518" w:author="za-duting" w:date="2018-06-25T16:40:00Z">
              <w:r>
                <w:rPr>
                  <w:rFonts w:hint="eastAsia"/>
                </w:rPr>
                <w:t>Y</w:t>
              </w:r>
            </w:ins>
          </w:p>
        </w:tc>
        <w:tc>
          <w:tcPr>
            <w:tcW w:w="3870" w:type="dxa"/>
          </w:tcPr>
          <w:p w14:paraId="3D66D1DF" w14:textId="77777777" w:rsidR="00E828BC" w:rsidRDefault="00FB3A0E">
            <w:pPr>
              <w:jc w:val="left"/>
              <w:rPr>
                <w:ins w:id="519" w:author="za-duting" w:date="2018-06-25T16:40:00Z"/>
              </w:rPr>
            </w:pPr>
            <w:ins w:id="520" w:author="za-duting" w:date="2018-06-25T16:40:00Z">
              <w:r>
                <w:rPr>
                  <w:rFonts w:hint="eastAsia"/>
                </w:rPr>
                <w:t>接口调用结果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输出</w:t>
              </w:r>
              <w:r>
                <w:rPr>
                  <w:rFonts w:hint="eastAsia"/>
                </w:rPr>
                <w:t>true</w:t>
              </w:r>
              <w:r>
                <w:rPr>
                  <w:rFonts w:hint="eastAsia"/>
                </w:rPr>
                <w:t>：成功</w:t>
              </w:r>
              <w:r>
                <w:rPr>
                  <w:rFonts w:hint="eastAsia"/>
                </w:rPr>
                <w:t xml:space="preserve"> false</w:t>
              </w:r>
              <w:r>
                <w:rPr>
                  <w:rFonts w:hint="eastAsia"/>
                </w:rPr>
                <w:t>：失败</w:t>
              </w:r>
            </w:ins>
          </w:p>
        </w:tc>
      </w:tr>
      <w:tr w:rsidR="00E828BC" w14:paraId="037F09AD" w14:textId="77777777">
        <w:trPr>
          <w:ins w:id="521" w:author="za-duting" w:date="2018-06-25T16:40:00Z"/>
        </w:trPr>
        <w:tc>
          <w:tcPr>
            <w:tcW w:w="2124" w:type="dxa"/>
          </w:tcPr>
          <w:p w14:paraId="6577713D" w14:textId="77777777" w:rsidR="00E828BC" w:rsidRDefault="00FB3A0E">
            <w:pPr>
              <w:jc w:val="center"/>
              <w:rPr>
                <w:ins w:id="522" w:author="za-duting" w:date="2018-06-25T16:40:00Z"/>
              </w:rPr>
            </w:pPr>
            <w:ins w:id="523" w:author="za-duting" w:date="2018-06-25T16:40:00Z">
              <w:r>
                <w:rPr>
                  <w:rFonts w:hint="eastAsia"/>
                </w:rPr>
                <w:t>code</w:t>
              </w:r>
            </w:ins>
          </w:p>
        </w:tc>
        <w:tc>
          <w:tcPr>
            <w:tcW w:w="2136" w:type="dxa"/>
          </w:tcPr>
          <w:p w14:paraId="32400F45" w14:textId="77777777" w:rsidR="00E828BC" w:rsidRDefault="00FB3A0E">
            <w:pPr>
              <w:jc w:val="center"/>
              <w:rPr>
                <w:ins w:id="524" w:author="za-duting" w:date="2018-06-25T16:40:00Z"/>
              </w:rPr>
            </w:pPr>
            <w:ins w:id="525" w:author="za-duting" w:date="2018-06-25T16:4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096" w:type="dxa"/>
          </w:tcPr>
          <w:p w14:paraId="5E96A94C" w14:textId="77777777" w:rsidR="00E828BC" w:rsidRDefault="00FB3A0E">
            <w:pPr>
              <w:jc w:val="center"/>
              <w:rPr>
                <w:ins w:id="526" w:author="za-duting" w:date="2018-06-25T16:40:00Z"/>
              </w:rPr>
            </w:pPr>
            <w:ins w:id="527" w:author="za-duting" w:date="2018-06-25T16:40:00Z">
              <w:r>
                <w:rPr>
                  <w:rFonts w:hint="eastAsia"/>
                </w:rPr>
                <w:t>Y</w:t>
              </w:r>
            </w:ins>
          </w:p>
        </w:tc>
        <w:tc>
          <w:tcPr>
            <w:tcW w:w="3870" w:type="dxa"/>
          </w:tcPr>
          <w:p w14:paraId="54E9C3A4" w14:textId="77777777" w:rsidR="00E828BC" w:rsidRDefault="00FB3A0E">
            <w:pPr>
              <w:rPr>
                <w:ins w:id="528" w:author="za-duting" w:date="2018-06-25T16:40:00Z"/>
              </w:rPr>
            </w:pPr>
            <w:ins w:id="529" w:author="za-duting" w:date="2018-06-25T16:40:00Z">
              <w:r>
                <w:rPr>
                  <w:rFonts w:hint="eastAsia"/>
                </w:rPr>
                <w:t>系统返回码</w:t>
              </w:r>
            </w:ins>
          </w:p>
          <w:p w14:paraId="27034E29" w14:textId="77777777" w:rsidR="00E828BC" w:rsidRDefault="00FB3A0E">
            <w:pPr>
              <w:rPr>
                <w:ins w:id="530" w:author="za-duting" w:date="2018-06-25T16:40:00Z"/>
              </w:rPr>
            </w:pPr>
            <w:ins w:id="531" w:author="za-duting" w:date="2018-06-25T16:40:00Z">
              <w:r>
                <w:t>00000</w:t>
              </w:r>
              <w:r>
                <w:rPr>
                  <w:rFonts w:hint="eastAsia"/>
                </w:rPr>
                <w:t>：成功</w:t>
              </w:r>
            </w:ins>
          </w:p>
          <w:p w14:paraId="44DA3DBB" w14:textId="77777777" w:rsidR="00E828BC" w:rsidRDefault="00FB3A0E">
            <w:pPr>
              <w:rPr>
                <w:ins w:id="532" w:author="za-duting" w:date="2018-06-25T16:40:00Z"/>
              </w:rPr>
            </w:pPr>
            <w:ins w:id="533" w:author="za-duting" w:date="2018-06-25T16:40:00Z">
              <w:r>
                <w:t>10000</w:t>
              </w:r>
              <w:r>
                <w:rPr>
                  <w:rFonts w:hint="eastAsia"/>
                </w:rPr>
                <w:t>：</w:t>
              </w:r>
              <w:r>
                <w:t>失败</w:t>
              </w:r>
            </w:ins>
          </w:p>
        </w:tc>
      </w:tr>
      <w:tr w:rsidR="00E828BC" w14:paraId="05C79F31" w14:textId="77777777">
        <w:trPr>
          <w:ins w:id="534" w:author="za-duting" w:date="2018-06-25T16:40:00Z"/>
        </w:trPr>
        <w:tc>
          <w:tcPr>
            <w:tcW w:w="2124" w:type="dxa"/>
          </w:tcPr>
          <w:p w14:paraId="3BA2E40D" w14:textId="77777777" w:rsidR="00E828BC" w:rsidRDefault="00FB3A0E">
            <w:pPr>
              <w:jc w:val="center"/>
              <w:rPr>
                <w:ins w:id="535" w:author="za-duting" w:date="2018-06-25T16:40:00Z"/>
              </w:rPr>
            </w:pPr>
            <w:ins w:id="536" w:author="za-duting" w:date="2018-06-25T16:40:00Z">
              <w:r>
                <w:rPr>
                  <w:rFonts w:hint="eastAsia"/>
                </w:rPr>
                <w:t>m</w:t>
              </w:r>
              <w:r>
                <w:t>sg</w:t>
              </w:r>
            </w:ins>
          </w:p>
        </w:tc>
        <w:tc>
          <w:tcPr>
            <w:tcW w:w="2136" w:type="dxa"/>
          </w:tcPr>
          <w:p w14:paraId="73139505" w14:textId="77777777" w:rsidR="00E828BC" w:rsidRDefault="00FB3A0E">
            <w:pPr>
              <w:jc w:val="center"/>
              <w:rPr>
                <w:ins w:id="537" w:author="za-duting" w:date="2018-06-25T16:40:00Z"/>
              </w:rPr>
            </w:pPr>
            <w:ins w:id="538" w:author="za-duting" w:date="2018-06-25T16:4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096" w:type="dxa"/>
          </w:tcPr>
          <w:p w14:paraId="5148D9E6" w14:textId="77777777" w:rsidR="00E828BC" w:rsidRDefault="00FB3A0E">
            <w:pPr>
              <w:jc w:val="center"/>
              <w:rPr>
                <w:ins w:id="539" w:author="za-duting" w:date="2018-06-25T16:40:00Z"/>
              </w:rPr>
            </w:pPr>
            <w:ins w:id="540" w:author="za-duting" w:date="2018-06-25T16:40:00Z">
              <w:r>
                <w:rPr>
                  <w:rFonts w:hint="eastAsia"/>
                </w:rPr>
                <w:t>N</w:t>
              </w:r>
            </w:ins>
          </w:p>
        </w:tc>
        <w:tc>
          <w:tcPr>
            <w:tcW w:w="3870" w:type="dxa"/>
          </w:tcPr>
          <w:p w14:paraId="72DC3AC5" w14:textId="77777777" w:rsidR="00E828BC" w:rsidRDefault="00FB3A0E">
            <w:pPr>
              <w:rPr>
                <w:ins w:id="541" w:author="za-duting" w:date="2018-06-25T16:40:00Z"/>
              </w:rPr>
            </w:pPr>
            <w:ins w:id="542" w:author="za-duting" w:date="2018-06-25T16:40:00Z">
              <w:r>
                <w:rPr>
                  <w:rFonts w:hint="eastAsia"/>
                </w:rPr>
                <w:t>系统返回信息，接口返回</w:t>
              </w:r>
              <w:r>
                <w:rPr>
                  <w:rFonts w:hint="eastAsia"/>
                </w:rPr>
                <w:t>false</w:t>
              </w:r>
              <w:r>
                <w:rPr>
                  <w:rFonts w:hint="eastAsia"/>
                </w:rPr>
                <w:t>时附带错误信息提示调用方</w:t>
              </w:r>
            </w:ins>
          </w:p>
        </w:tc>
      </w:tr>
    </w:tbl>
    <w:p w14:paraId="5632C595" w14:textId="77777777" w:rsidR="00E828BC" w:rsidRDefault="00E828BC"/>
    <w:p w14:paraId="74D2DA77" w14:textId="77777777" w:rsidR="00E828BC" w:rsidRDefault="00FB3A0E" w:rsidP="00E828BC">
      <w:pPr>
        <w:pStyle w:val="1"/>
        <w:rPr>
          <w:ins w:id="543" w:author="za-zhangxuzhen" w:date="2018-06-25T10:54:00Z"/>
        </w:rPr>
        <w:pPrChange w:id="544" w:author="za-zhangxuzhen" w:date="2018-06-25T10:54:00Z">
          <w:pPr>
            <w:pStyle w:val="3"/>
          </w:pPr>
        </w:pPrChange>
      </w:pPr>
      <w:ins w:id="545" w:author="za-zhangxuzhen" w:date="2018-06-25T10:54:00Z">
        <w:r>
          <w:rPr>
            <w:rFonts w:hint="eastAsia"/>
          </w:rPr>
          <w:t>业务</w:t>
        </w:r>
        <w:r>
          <w:t>接口设计（</w:t>
        </w:r>
        <w:r>
          <w:rPr>
            <w:rFonts w:hint="eastAsia"/>
          </w:rPr>
          <w:t>诊疗</w:t>
        </w:r>
        <w:r>
          <w:t>中接口）</w:t>
        </w:r>
      </w:ins>
    </w:p>
    <w:p w14:paraId="5813F24D" w14:textId="77777777" w:rsidR="00E828BC" w:rsidRDefault="00FB3A0E" w:rsidP="00E828BC">
      <w:pPr>
        <w:pStyle w:val="3"/>
        <w:numPr>
          <w:ilvl w:val="0"/>
          <w:numId w:val="21"/>
        </w:numPr>
        <w:rPr>
          <w:ins w:id="546" w:author="za-zhangxuzhen" w:date="2018-06-25T10:50:00Z"/>
        </w:rPr>
        <w:pPrChange w:id="547" w:author="za-zhangxuzhen" w:date="2018-06-25T10:54:00Z">
          <w:pPr>
            <w:pStyle w:val="3"/>
          </w:pPr>
        </w:pPrChange>
      </w:pPr>
      <w:ins w:id="548" w:author="za-zhangxuzhen" w:date="2018-06-25T10:47:00Z">
        <w:r>
          <w:rPr>
            <w:rFonts w:hint="eastAsia"/>
          </w:rPr>
          <w:t>住院</w:t>
        </w:r>
        <w:r>
          <w:t>费用每日清单查询接口</w:t>
        </w:r>
      </w:ins>
    </w:p>
    <w:p w14:paraId="1043638B" w14:textId="77777777" w:rsidR="00E828BC" w:rsidRDefault="00FB3A0E">
      <w:pPr>
        <w:rPr>
          <w:ins w:id="549" w:author="za-zhangxuzhen" w:date="2018-06-25T10:51:00Z"/>
        </w:rPr>
      </w:pPr>
      <w:proofErr w:type="gramStart"/>
      <w:ins w:id="550" w:author="za-zhangxuzhen" w:date="2018-06-25T10:51:00Z">
        <w:r>
          <w:rPr>
            <w:rFonts w:hint="eastAsia"/>
          </w:rPr>
          <w:t>众安科技</w:t>
        </w:r>
        <w:proofErr w:type="gramEnd"/>
        <w:r>
          <w:t>与医院端约定，</w:t>
        </w:r>
        <w:r>
          <w:rPr>
            <w:rFonts w:hint="eastAsia"/>
          </w:rPr>
          <w:t>每日</w:t>
        </w:r>
        <w:r>
          <w:t>定时抽取住院病人</w:t>
        </w:r>
        <w:r>
          <w:rPr>
            <w:rFonts w:hint="eastAsia"/>
          </w:rPr>
          <w:t>在院</w:t>
        </w:r>
        <w:r>
          <w:t>期间</w:t>
        </w:r>
        <w:r>
          <w:rPr>
            <w:rFonts w:hint="eastAsia"/>
          </w:rPr>
          <w:t>的</w:t>
        </w:r>
        <w:r>
          <w:t>费用明细</w:t>
        </w:r>
      </w:ins>
    </w:p>
    <w:p w14:paraId="044E90BC" w14:textId="77777777" w:rsidR="00E828BC" w:rsidRDefault="00E828BC">
      <w:pPr>
        <w:rPr>
          <w:ins w:id="551" w:author="za-zhangxuzhen" w:date="2018-06-25T10:51:00Z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0C304E5B" w14:textId="77777777">
        <w:trPr>
          <w:trHeight w:val="1328"/>
          <w:ins w:id="552" w:author="za-zhangxuzhen" w:date="2018-06-25T10:51:00Z"/>
        </w:trPr>
        <w:tc>
          <w:tcPr>
            <w:tcW w:w="8613" w:type="dxa"/>
            <w:gridSpan w:val="2"/>
            <w:shd w:val="clear" w:color="auto" w:fill="FFFF99"/>
          </w:tcPr>
          <w:p w14:paraId="5513297A" w14:textId="77777777" w:rsidR="00E828BC" w:rsidRDefault="00FB3A0E">
            <w:pPr>
              <w:tabs>
                <w:tab w:val="left" w:pos="6728"/>
              </w:tabs>
              <w:rPr>
                <w:ins w:id="553" w:author="za-zhangxuzhen" w:date="2018-06-25T10:51:00Z"/>
              </w:rPr>
            </w:pPr>
            <w:ins w:id="554" w:author="za-zhangxuzhen" w:date="2018-06-25T10:51:00Z">
              <w:r>
                <w:rPr>
                  <w:rFonts w:hint="eastAsia"/>
                </w:rPr>
                <w:t>接口名称：</w:t>
              </w:r>
            </w:ins>
          </w:p>
          <w:p w14:paraId="5B2B1B77" w14:textId="77777777" w:rsidR="00E828BC" w:rsidRDefault="00FB3A0E">
            <w:pPr>
              <w:tabs>
                <w:tab w:val="left" w:pos="6728"/>
              </w:tabs>
              <w:rPr>
                <w:ins w:id="555" w:author="za-zhangxuzhen" w:date="2018-06-25T10:51:00Z"/>
              </w:rPr>
            </w:pPr>
            <w:ins w:id="556" w:author="za-zhangxuzhen" w:date="2018-06-25T10:51:00Z">
              <w:r>
                <w:rPr>
                  <w:rFonts w:hint="eastAsia"/>
                </w:rPr>
                <w:t>入参名称</w:t>
              </w:r>
              <w:r>
                <w:t>：</w:t>
              </w:r>
            </w:ins>
          </w:p>
          <w:p w14:paraId="1FC97E85" w14:textId="77777777" w:rsidR="00E828BC" w:rsidRDefault="00FB3A0E">
            <w:pPr>
              <w:tabs>
                <w:tab w:val="left" w:pos="6728"/>
              </w:tabs>
              <w:rPr>
                <w:ins w:id="557" w:author="za-zhangxuzhen" w:date="2018-06-25T10:51:00Z"/>
              </w:rPr>
            </w:pPr>
            <w:proofErr w:type="gramStart"/>
            <w:ins w:id="558" w:author="za-zhangxuzhen" w:date="2018-06-25T10:51:00Z">
              <w:r>
                <w:t>出参名称</w:t>
              </w:r>
              <w:proofErr w:type="gramEnd"/>
              <w:r>
                <w:t>：</w:t>
              </w:r>
            </w:ins>
          </w:p>
          <w:p w14:paraId="10078970" w14:textId="77777777" w:rsidR="00E828BC" w:rsidRDefault="00FB3A0E">
            <w:pPr>
              <w:tabs>
                <w:tab w:val="left" w:pos="6728"/>
              </w:tabs>
              <w:rPr>
                <w:ins w:id="559" w:author="za-zhangxuzhen" w:date="2018-06-25T10:51:00Z"/>
              </w:rPr>
            </w:pPr>
            <w:ins w:id="560" w:author="za-zhangxuzhen" w:date="2018-06-25T10:51:00Z">
              <w:r>
                <w:t>测试服务版本号：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E828BC" w14:paraId="57F88C71" w14:textId="77777777">
        <w:trPr>
          <w:ins w:id="561" w:author="za-zhangxuzhen" w:date="2018-06-25T10:51:00Z"/>
        </w:trPr>
        <w:tc>
          <w:tcPr>
            <w:tcW w:w="542" w:type="dxa"/>
          </w:tcPr>
          <w:p w14:paraId="343AA32B" w14:textId="77777777" w:rsidR="00E828BC" w:rsidRDefault="00E828BC">
            <w:pPr>
              <w:rPr>
                <w:ins w:id="562" w:author="za-zhangxuzhen" w:date="2018-06-25T10:51:00Z"/>
              </w:rPr>
            </w:pPr>
          </w:p>
        </w:tc>
        <w:tc>
          <w:tcPr>
            <w:tcW w:w="8071" w:type="dxa"/>
          </w:tcPr>
          <w:p w14:paraId="4892859B" w14:textId="77777777" w:rsidR="00E828BC" w:rsidRDefault="00FB3A0E">
            <w:pPr>
              <w:rPr>
                <w:ins w:id="563" w:author="za-zhangxuzhen" w:date="2018-06-25T10:51:00Z"/>
              </w:rPr>
            </w:pPr>
            <w:ins w:id="564" w:author="za-zhangxuzhen" w:date="2018-06-25T10:51:00Z">
              <w:r>
                <w:rPr>
                  <w:rFonts w:hint="eastAsia"/>
                </w:rPr>
                <w:t>输入参数格式：</w:t>
              </w:r>
            </w:ins>
          </w:p>
          <w:p w14:paraId="381C751C" w14:textId="77777777" w:rsidR="00E828BC" w:rsidRDefault="00FB3A0E">
            <w:pPr>
              <w:rPr>
                <w:ins w:id="565" w:author="za-zhangxuzhen" w:date="2018-06-25T10:51:00Z"/>
              </w:rPr>
            </w:pPr>
            <w:ins w:id="566" w:author="za-zhangxuzhen" w:date="2018-06-25T10:51:00Z">
              <w:r>
                <w:rPr>
                  <w:rFonts w:hint="eastAsia"/>
                </w:rPr>
                <w:t>{</w:t>
              </w:r>
            </w:ins>
          </w:p>
          <w:p w14:paraId="36C578EE" w14:textId="77777777" w:rsidR="00E828BC" w:rsidRDefault="00FB3A0E">
            <w:pPr>
              <w:rPr>
                <w:ins w:id="567" w:author="za-zhangxuzhen" w:date="2018-06-25T10:51:00Z"/>
              </w:rPr>
            </w:pPr>
            <w:ins w:id="568" w:author="za-zhangxuzhen" w:date="2018-06-25T10:51:00Z">
              <w:r>
                <w:rPr>
                  <w:rFonts w:hint="eastAsia"/>
                </w:rPr>
                <w:t xml:space="preserve">    " businessTransaction":"X123456",</w:t>
              </w:r>
            </w:ins>
          </w:p>
          <w:p w14:paraId="50BD206C" w14:textId="77777777" w:rsidR="00E828BC" w:rsidRDefault="00FB3A0E">
            <w:pPr>
              <w:rPr>
                <w:ins w:id="569" w:author="za-zhangxuzhen" w:date="2018-06-25T10:51:00Z"/>
              </w:rPr>
            </w:pPr>
            <w:ins w:id="570" w:author="za-zhangxuzhen" w:date="2018-06-25T10:51:00Z">
              <w:r>
                <w:rPr>
                  <w:rFonts w:hint="eastAsia"/>
                </w:rPr>
                <w:t xml:space="preserve">    " insurancename ":"</w:t>
              </w:r>
              <w:r>
                <w:rPr>
                  <w:rFonts w:hint="eastAsia"/>
                </w:rPr>
                <w:t>姓名</w:t>
              </w:r>
              <w:r>
                <w:rPr>
                  <w:rFonts w:hint="eastAsia"/>
                </w:rPr>
                <w:t>",</w:t>
              </w:r>
            </w:ins>
          </w:p>
          <w:p w14:paraId="0291A089" w14:textId="77777777" w:rsidR="00E828BC" w:rsidRDefault="00FB3A0E">
            <w:pPr>
              <w:rPr>
                <w:ins w:id="571" w:author="za-zhangxuzhen" w:date="2018-06-25T10:51:00Z"/>
              </w:rPr>
            </w:pPr>
            <w:ins w:id="572" w:author="za-zhangxuzhen" w:date="2018-06-25T10:51:00Z">
              <w:r>
                <w:rPr>
                  <w:rFonts w:hint="eastAsia"/>
                </w:rPr>
                <w:lastRenderedPageBreak/>
                <w:tab/>
                <w:t>" inhospitalnum ":"</w:t>
              </w:r>
              <w:r>
                <w:rPr>
                  <w:rFonts w:hint="eastAsia"/>
                </w:rPr>
                <w:t>住院号</w:t>
              </w:r>
              <w:r>
                <w:rPr>
                  <w:rFonts w:hint="eastAsia"/>
                </w:rPr>
                <w:t>",</w:t>
              </w:r>
            </w:ins>
          </w:p>
          <w:p w14:paraId="27C85E52" w14:textId="77777777" w:rsidR="00E828BC" w:rsidRDefault="00FB3A0E">
            <w:pPr>
              <w:rPr>
                <w:ins w:id="573" w:author="za-zhangxuzhen" w:date="2018-06-25T10:51:00Z"/>
              </w:rPr>
            </w:pPr>
            <w:ins w:id="574" w:author="za-zhangxuzhen" w:date="2018-06-25T10:51:00Z">
              <w:r>
                <w:rPr>
                  <w:rFonts w:hint="eastAsia"/>
                </w:rPr>
                <w:tab/>
                <w:t>" hospitalid ":"</w:t>
              </w:r>
              <w:r>
                <w:rPr>
                  <w:rFonts w:hint="eastAsia"/>
                </w:rPr>
                <w:t>医院</w:t>
              </w:r>
              <w:r>
                <w:rPr>
                  <w:rFonts w:hint="eastAsia"/>
                </w:rPr>
                <w:t>id ",</w:t>
              </w:r>
            </w:ins>
          </w:p>
          <w:p w14:paraId="4CD72C42" w14:textId="77777777" w:rsidR="00E828BC" w:rsidRDefault="00FB3A0E">
            <w:pPr>
              <w:rPr>
                <w:ins w:id="575" w:author="za-zhangxuzhen" w:date="2018-06-25T10:51:00Z"/>
              </w:rPr>
            </w:pPr>
            <w:ins w:id="576" w:author="za-zhangxuzhen" w:date="2018-06-25T10:51:00Z">
              <w:r>
                <w:rPr>
                  <w:rFonts w:hint="eastAsia"/>
                </w:rPr>
                <w:t>……</w:t>
              </w:r>
            </w:ins>
          </w:p>
          <w:p w14:paraId="75C9C0DB" w14:textId="77777777" w:rsidR="00E828BC" w:rsidRDefault="00FB3A0E">
            <w:pPr>
              <w:rPr>
                <w:ins w:id="577" w:author="za-zhangxuzhen" w:date="2018-06-25T10:51:00Z"/>
              </w:rPr>
            </w:pPr>
            <w:ins w:id="578" w:author="za-zhangxuzhen" w:date="2018-06-25T10:51:00Z">
              <w:r>
                <w:rPr>
                  <w:rFonts w:hint="eastAsia"/>
                </w:rPr>
                <w:t>}</w:t>
              </w:r>
            </w:ins>
          </w:p>
        </w:tc>
      </w:tr>
      <w:tr w:rsidR="00E828BC" w14:paraId="72AD7E73" w14:textId="77777777">
        <w:trPr>
          <w:ins w:id="579" w:author="za-zhangxuzhen" w:date="2018-06-25T10:51:00Z"/>
        </w:trPr>
        <w:tc>
          <w:tcPr>
            <w:tcW w:w="542" w:type="dxa"/>
          </w:tcPr>
          <w:p w14:paraId="7530A0B1" w14:textId="77777777" w:rsidR="00E828BC" w:rsidRDefault="00E828BC">
            <w:pPr>
              <w:rPr>
                <w:ins w:id="580" w:author="za-zhangxuzhen" w:date="2018-06-25T10:51:00Z"/>
              </w:rPr>
            </w:pPr>
          </w:p>
        </w:tc>
        <w:tc>
          <w:tcPr>
            <w:tcW w:w="8071" w:type="dxa"/>
          </w:tcPr>
          <w:p w14:paraId="659197BE" w14:textId="77777777" w:rsidR="00E828BC" w:rsidRDefault="00FB3A0E">
            <w:pPr>
              <w:rPr>
                <w:ins w:id="581" w:author="za-zhangxuzhen" w:date="2018-06-25T10:51:00Z"/>
              </w:rPr>
            </w:pPr>
            <w:ins w:id="582" w:author="za-zhangxuzhen" w:date="2018-06-25T10:51:00Z">
              <w:r>
                <w:rPr>
                  <w:rFonts w:hint="eastAsia"/>
                </w:rPr>
                <w:t>输出参数格式：</w:t>
              </w:r>
            </w:ins>
          </w:p>
          <w:p w14:paraId="1D772E2A" w14:textId="77777777" w:rsidR="00E828BC" w:rsidRDefault="00FB3A0E">
            <w:pPr>
              <w:rPr>
                <w:ins w:id="583" w:author="za-zhangxuzhen" w:date="2018-06-25T10:51:00Z"/>
              </w:rPr>
            </w:pPr>
            <w:ins w:id="584" w:author="za-zhangxuzhen" w:date="2018-06-25T10:51:00Z">
              <w:r>
                <w:rPr>
                  <w:rFonts w:hint="eastAsia"/>
                </w:rPr>
                <w:t>{</w:t>
              </w:r>
            </w:ins>
          </w:p>
          <w:p w14:paraId="0032C872" w14:textId="77777777" w:rsidR="00E828BC" w:rsidRDefault="00FB3A0E">
            <w:pPr>
              <w:rPr>
                <w:ins w:id="585" w:author="za-zhangxuzhen" w:date="2018-06-25T10:51:00Z"/>
              </w:rPr>
            </w:pPr>
            <w:ins w:id="586" w:author="za-zhangxuzhen" w:date="2018-06-25T10:51:00Z">
              <w:r>
                <w:rPr>
                  <w:rFonts w:hint="eastAsia"/>
                </w:rPr>
                <w:t xml:space="preserve">  "success" :true,</w:t>
              </w:r>
            </w:ins>
          </w:p>
          <w:p w14:paraId="37405FF5" w14:textId="77777777" w:rsidR="00E828BC" w:rsidRDefault="00FB3A0E">
            <w:pPr>
              <w:rPr>
                <w:ins w:id="587" w:author="za-zhangxuzhen" w:date="2018-06-25T10:51:00Z"/>
              </w:rPr>
            </w:pPr>
            <w:ins w:id="588" w:author="za-zhangxuzhen" w:date="2018-06-25T10:51:00Z">
              <w:r>
                <w:rPr>
                  <w:rFonts w:hint="eastAsia"/>
                </w:rPr>
                <w:t xml:space="preserve">  "code" :"</w:t>
              </w:r>
              <w:r>
                <w:rPr>
                  <w:rFonts w:hint="eastAsia"/>
                </w:rPr>
                <w:t>非必填</w:t>
              </w:r>
              <w:r>
                <w:rPr>
                  <w:rFonts w:hint="eastAsia"/>
                </w:rPr>
                <w:t>",</w:t>
              </w:r>
            </w:ins>
          </w:p>
          <w:p w14:paraId="3BAE09BB" w14:textId="77777777" w:rsidR="00E828BC" w:rsidRDefault="00FB3A0E">
            <w:pPr>
              <w:rPr>
                <w:ins w:id="589" w:author="za-zhangxuzhen" w:date="2018-06-25T10:51:00Z"/>
              </w:rPr>
            </w:pPr>
            <w:ins w:id="590" w:author="za-zhangxuzhen" w:date="2018-06-25T10:51:00Z">
              <w:r>
                <w:rPr>
                  <w:rFonts w:hint="eastAsia"/>
                </w:rPr>
                <w:t xml:space="preserve">  "m</w:t>
              </w:r>
              <w:del w:id="591" w:author="za-duting" w:date="2018-06-25T16:32:00Z">
                <w:r>
                  <w:rPr>
                    <w:rFonts w:hint="eastAsia"/>
                  </w:rPr>
                  <w:delText>essage</w:delText>
                </w:r>
              </w:del>
            </w:ins>
            <w:ins w:id="592" w:author="za-duting" w:date="2018-06-25T16:32:00Z">
              <w:r>
                <w:t>sg</w:t>
              </w:r>
            </w:ins>
            <w:ins w:id="593" w:author="za-zhangxuzhen" w:date="2018-06-25T10:51:00Z">
              <w:r>
                <w:rPr>
                  <w:rFonts w:hint="eastAsia"/>
                </w:rPr>
                <w:t>" :"</w:t>
              </w:r>
              <w:r>
                <w:rPr>
                  <w:rFonts w:hint="eastAsia"/>
                </w:rPr>
                <w:t>非必填</w:t>
              </w:r>
              <w:r>
                <w:rPr>
                  <w:rFonts w:hint="eastAsia"/>
                </w:rPr>
                <w:t>"</w:t>
              </w:r>
            </w:ins>
          </w:p>
          <w:p w14:paraId="1EB816FD" w14:textId="77777777" w:rsidR="00E828BC" w:rsidRDefault="00FB3A0E">
            <w:pPr>
              <w:rPr>
                <w:ins w:id="594" w:author="za-zhangxuzhen" w:date="2018-06-25T10:51:00Z"/>
              </w:rPr>
            </w:pPr>
            <w:ins w:id="595" w:author="za-zhangxuzhen" w:date="2018-06-25T10:51:00Z">
              <w:r>
                <w:rPr>
                  <w:rFonts w:hint="eastAsia"/>
                </w:rPr>
                <w:t>}</w:t>
              </w:r>
            </w:ins>
          </w:p>
          <w:p w14:paraId="1756A966" w14:textId="77777777" w:rsidR="00E828BC" w:rsidRDefault="00E828BC">
            <w:pPr>
              <w:rPr>
                <w:ins w:id="596" w:author="za-zhangxuzhen" w:date="2018-06-25T10:51:00Z"/>
              </w:rPr>
            </w:pPr>
          </w:p>
        </w:tc>
      </w:tr>
    </w:tbl>
    <w:p w14:paraId="04D8FE2A" w14:textId="77777777" w:rsidR="00E828BC" w:rsidRDefault="00E828BC">
      <w:pPr>
        <w:rPr>
          <w:ins w:id="597" w:author="za-zhangxuzhen" w:date="2018-06-25T10:51:00Z"/>
        </w:rPr>
      </w:pPr>
    </w:p>
    <w:p w14:paraId="139B3274" w14:textId="77777777" w:rsidR="00E828BC" w:rsidRDefault="00FB3A0E">
      <w:pPr>
        <w:pStyle w:val="a6"/>
        <w:rPr>
          <w:ins w:id="598" w:author="za-zhangxuzhen" w:date="2018-06-25T10:51:00Z"/>
        </w:rPr>
      </w:pPr>
      <w:ins w:id="599" w:author="za-zhangxuzhen" w:date="2018-06-25T10:51:00Z">
        <w:r>
          <w:rPr>
            <w:rFonts w:hint="eastAsia"/>
          </w:rPr>
          <w:t>入参：</w:t>
        </w:r>
      </w:ins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6"/>
        <w:gridCol w:w="1400"/>
        <w:gridCol w:w="1534"/>
        <w:gridCol w:w="1566"/>
        <w:gridCol w:w="1483"/>
      </w:tblGrid>
      <w:tr w:rsidR="00E828BC" w14:paraId="73BA58EA" w14:textId="77777777">
        <w:trPr>
          <w:trHeight w:val="283"/>
          <w:ins w:id="600" w:author="za-zhangxuzhen" w:date="2018-06-25T10:51:00Z"/>
        </w:trPr>
        <w:tc>
          <w:tcPr>
            <w:tcW w:w="2536" w:type="dxa"/>
            <w:shd w:val="clear" w:color="auto" w:fill="D8D8D8"/>
          </w:tcPr>
          <w:p w14:paraId="43EB5186" w14:textId="77777777" w:rsidR="00E828BC" w:rsidRDefault="00FB3A0E">
            <w:pPr>
              <w:pStyle w:val="TableParagraph"/>
              <w:rPr>
                <w:ins w:id="601" w:author="za-zhangxuzhen" w:date="2018-06-25T10:51:00Z"/>
                <w:b/>
                <w:bCs/>
              </w:rPr>
            </w:pPr>
            <w:ins w:id="602" w:author="za-zhangxuzhen" w:date="2018-06-25T10:51:00Z">
              <w:r>
                <w:rPr>
                  <w:rFonts w:hint="eastAsia"/>
                  <w:b/>
                  <w:bCs/>
                </w:rPr>
                <w:t>字段名称</w:t>
              </w:r>
            </w:ins>
          </w:p>
        </w:tc>
        <w:tc>
          <w:tcPr>
            <w:tcW w:w="1400" w:type="dxa"/>
            <w:shd w:val="clear" w:color="auto" w:fill="D8D8D8"/>
          </w:tcPr>
          <w:p w14:paraId="35A3632A" w14:textId="77777777" w:rsidR="00E828BC" w:rsidRDefault="00FB3A0E">
            <w:pPr>
              <w:pStyle w:val="TableParagraph"/>
              <w:rPr>
                <w:ins w:id="603" w:author="za-zhangxuzhen" w:date="2018-06-25T10:51:00Z"/>
                <w:b/>
                <w:bCs/>
              </w:rPr>
            </w:pPr>
            <w:ins w:id="604" w:author="za-zhangxuzhen" w:date="2018-06-25T10:51:00Z">
              <w:r>
                <w:rPr>
                  <w:rFonts w:hint="eastAsia"/>
                  <w:b/>
                  <w:bCs/>
                </w:rPr>
                <w:t>描述</w:t>
              </w:r>
            </w:ins>
          </w:p>
        </w:tc>
        <w:tc>
          <w:tcPr>
            <w:tcW w:w="1534" w:type="dxa"/>
            <w:shd w:val="clear" w:color="auto" w:fill="D8D8D8"/>
          </w:tcPr>
          <w:p w14:paraId="582001CC" w14:textId="77777777" w:rsidR="00E828BC" w:rsidRDefault="00FB3A0E">
            <w:pPr>
              <w:pStyle w:val="TableParagraph"/>
              <w:rPr>
                <w:ins w:id="605" w:author="za-zhangxuzhen" w:date="2018-06-25T10:51:00Z"/>
                <w:b/>
                <w:bCs/>
              </w:rPr>
            </w:pPr>
            <w:ins w:id="606" w:author="za-zhangxuzhen" w:date="2018-06-25T10:51:00Z">
              <w:r>
                <w:rPr>
                  <w:rFonts w:hint="eastAsia"/>
                  <w:b/>
                  <w:bCs/>
                </w:rPr>
                <w:t>类型</w:t>
              </w:r>
            </w:ins>
          </w:p>
        </w:tc>
        <w:tc>
          <w:tcPr>
            <w:tcW w:w="1566" w:type="dxa"/>
            <w:shd w:val="clear" w:color="auto" w:fill="D8D8D8"/>
          </w:tcPr>
          <w:p w14:paraId="5EF1CA25" w14:textId="77777777" w:rsidR="00E828BC" w:rsidRDefault="00FB3A0E">
            <w:pPr>
              <w:pStyle w:val="TableParagraph"/>
              <w:rPr>
                <w:ins w:id="607" w:author="za-zhangxuzhen" w:date="2018-06-25T10:51:00Z"/>
                <w:b/>
                <w:bCs/>
              </w:rPr>
            </w:pPr>
            <w:ins w:id="608" w:author="za-zhangxuzhen" w:date="2018-06-25T10:51:00Z">
              <w:r>
                <w:rPr>
                  <w:rFonts w:hint="eastAsia"/>
                  <w:b/>
                  <w:bCs/>
                </w:rPr>
                <w:t>是否必填</w:t>
              </w:r>
            </w:ins>
          </w:p>
        </w:tc>
        <w:tc>
          <w:tcPr>
            <w:tcW w:w="1483" w:type="dxa"/>
            <w:shd w:val="clear" w:color="auto" w:fill="D8D8D8"/>
          </w:tcPr>
          <w:p w14:paraId="7CE4E1E0" w14:textId="77777777" w:rsidR="00E828BC" w:rsidRDefault="00FB3A0E">
            <w:pPr>
              <w:pStyle w:val="TableParagraph"/>
              <w:rPr>
                <w:ins w:id="609" w:author="za-zhangxuzhen" w:date="2018-06-25T10:51:00Z"/>
                <w:b/>
                <w:bCs/>
              </w:rPr>
            </w:pPr>
            <w:ins w:id="610" w:author="za-zhangxuzhen" w:date="2018-06-25T10:51:00Z">
              <w:r>
                <w:rPr>
                  <w:rFonts w:hint="eastAsia"/>
                  <w:b/>
                  <w:bCs/>
                </w:rPr>
                <w:t>备注</w:t>
              </w:r>
            </w:ins>
          </w:p>
        </w:tc>
      </w:tr>
      <w:tr w:rsidR="00E828BC" w14:paraId="43F7A44A" w14:textId="77777777">
        <w:trPr>
          <w:trHeight w:val="283"/>
          <w:ins w:id="611" w:author="za-zhangxuzhen" w:date="2018-06-25T10:51:00Z"/>
        </w:trPr>
        <w:tc>
          <w:tcPr>
            <w:tcW w:w="2536" w:type="dxa"/>
          </w:tcPr>
          <w:p w14:paraId="4EF203AA" w14:textId="77777777" w:rsidR="00E828BC" w:rsidRDefault="00FB3A0E">
            <w:pPr>
              <w:pStyle w:val="TableParagraph"/>
              <w:rPr>
                <w:ins w:id="612" w:author="za-zhangxuzhen" w:date="2018-06-25T10:51:00Z"/>
              </w:rPr>
            </w:pPr>
            <w:ins w:id="613" w:author="za-zhangxuzhen" w:date="2018-06-25T10:51:00Z">
              <w:r>
                <w:rPr>
                  <w:rFonts w:hint="eastAsia"/>
                </w:rPr>
                <w:t>businessTransaction</w:t>
              </w:r>
            </w:ins>
          </w:p>
        </w:tc>
        <w:tc>
          <w:tcPr>
            <w:tcW w:w="1400" w:type="dxa"/>
          </w:tcPr>
          <w:p w14:paraId="358377EF" w14:textId="77777777" w:rsidR="00E828BC" w:rsidRDefault="00FB3A0E">
            <w:pPr>
              <w:pStyle w:val="TableParagraph"/>
              <w:rPr>
                <w:ins w:id="614" w:author="za-zhangxuzhen" w:date="2018-06-25T10:51:00Z"/>
              </w:rPr>
            </w:pPr>
            <w:ins w:id="615" w:author="za-zhangxuzhen" w:date="2018-06-25T10:51:00Z">
              <w:r>
                <w:rPr>
                  <w:rFonts w:hint="eastAsia"/>
                </w:rPr>
                <w:t>交易流水号</w:t>
              </w:r>
            </w:ins>
          </w:p>
        </w:tc>
        <w:tc>
          <w:tcPr>
            <w:tcW w:w="1534" w:type="dxa"/>
          </w:tcPr>
          <w:p w14:paraId="0F9CEA3D" w14:textId="77777777" w:rsidR="00E828BC" w:rsidRDefault="00FB3A0E">
            <w:pPr>
              <w:pStyle w:val="TableParagraph"/>
              <w:rPr>
                <w:ins w:id="616" w:author="za-zhangxuzhen" w:date="2018-06-25T10:51:00Z"/>
              </w:rPr>
            </w:pPr>
            <w:ins w:id="617" w:author="za-zhangxuzhen" w:date="2018-06-25T10:51:00Z">
              <w:r>
                <w:rPr>
                  <w:rFonts w:hint="eastAsia"/>
                </w:rPr>
                <w:t>String(50)</w:t>
              </w:r>
            </w:ins>
          </w:p>
        </w:tc>
        <w:tc>
          <w:tcPr>
            <w:tcW w:w="1566" w:type="dxa"/>
          </w:tcPr>
          <w:p w14:paraId="11D2D48B" w14:textId="77777777" w:rsidR="00E828BC" w:rsidRDefault="00FB3A0E">
            <w:pPr>
              <w:pStyle w:val="TableParagraph"/>
              <w:rPr>
                <w:ins w:id="618" w:author="za-zhangxuzhen" w:date="2018-06-25T10:51:00Z"/>
              </w:rPr>
            </w:pPr>
            <w:ins w:id="619" w:author="za-zhangxuzhen" w:date="2018-06-25T10:51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1483" w:type="dxa"/>
            <w:vAlign w:val="center"/>
          </w:tcPr>
          <w:p w14:paraId="60309CAE" w14:textId="77777777" w:rsidR="00E828BC" w:rsidRDefault="00FB3A0E">
            <w:pPr>
              <w:pStyle w:val="TableParagraph"/>
              <w:rPr>
                <w:ins w:id="620" w:author="za-zhangxuzhen" w:date="2018-06-25T10:51:00Z"/>
              </w:rPr>
            </w:pPr>
            <w:ins w:id="621" w:author="za-zhangxuzhen" w:date="2018-06-25T10:51:00Z">
              <w:r>
                <w:rPr>
                  <w:rFonts w:hint="eastAsia"/>
                </w:rPr>
                <w:t>本次查询流水号</w:t>
              </w:r>
            </w:ins>
          </w:p>
        </w:tc>
      </w:tr>
      <w:tr w:rsidR="00E828BC" w14:paraId="794521AE" w14:textId="77777777">
        <w:trPr>
          <w:trHeight w:val="283"/>
          <w:ins w:id="622" w:author="za-zhangxuzhen" w:date="2018-06-25T10:51:00Z"/>
        </w:trPr>
        <w:tc>
          <w:tcPr>
            <w:tcW w:w="2536" w:type="dxa"/>
          </w:tcPr>
          <w:p w14:paraId="0E668600" w14:textId="77777777" w:rsidR="00E828BC" w:rsidRDefault="00FB3A0E">
            <w:pPr>
              <w:pStyle w:val="TableParagraph"/>
              <w:rPr>
                <w:ins w:id="623" w:author="za-zhangxuzhen" w:date="2018-06-25T10:51:00Z"/>
              </w:rPr>
            </w:pPr>
            <w:ins w:id="624" w:author="za-zhangxuzhen" w:date="2018-06-25T10:51:00Z">
              <w:r>
                <w:rPr>
                  <w:rFonts w:hint="eastAsia"/>
                </w:rPr>
                <w:t>insuranceName</w:t>
              </w:r>
            </w:ins>
          </w:p>
        </w:tc>
        <w:tc>
          <w:tcPr>
            <w:tcW w:w="1400" w:type="dxa"/>
          </w:tcPr>
          <w:p w14:paraId="0E2F5CAF" w14:textId="77777777" w:rsidR="00E828BC" w:rsidRDefault="00FB3A0E">
            <w:pPr>
              <w:pStyle w:val="TableParagraph"/>
              <w:rPr>
                <w:ins w:id="625" w:author="za-zhangxuzhen" w:date="2018-06-25T10:51:00Z"/>
              </w:rPr>
            </w:pPr>
            <w:ins w:id="626" w:author="za-zhangxuzhen" w:date="2018-06-25T10:51:00Z">
              <w:r>
                <w:rPr>
                  <w:rFonts w:hint="eastAsia"/>
                </w:rPr>
                <w:t>姓名</w:t>
              </w:r>
            </w:ins>
          </w:p>
        </w:tc>
        <w:tc>
          <w:tcPr>
            <w:tcW w:w="1534" w:type="dxa"/>
          </w:tcPr>
          <w:p w14:paraId="4A035F45" w14:textId="77777777" w:rsidR="00E828BC" w:rsidRDefault="00FB3A0E">
            <w:pPr>
              <w:pStyle w:val="TableParagraph"/>
              <w:rPr>
                <w:ins w:id="627" w:author="za-zhangxuzhen" w:date="2018-06-25T10:51:00Z"/>
              </w:rPr>
            </w:pPr>
            <w:ins w:id="628" w:author="za-zhangxuzhen" w:date="2018-06-25T10:51:00Z">
              <w:r>
                <w:rPr>
                  <w:rFonts w:hint="eastAsia"/>
                </w:rPr>
                <w:t>String(20)</w:t>
              </w:r>
            </w:ins>
          </w:p>
        </w:tc>
        <w:tc>
          <w:tcPr>
            <w:tcW w:w="1566" w:type="dxa"/>
          </w:tcPr>
          <w:p w14:paraId="7E6AAEA8" w14:textId="77777777" w:rsidR="00E828BC" w:rsidRDefault="00FB3A0E">
            <w:pPr>
              <w:pStyle w:val="TableParagraph"/>
              <w:rPr>
                <w:ins w:id="629" w:author="za-zhangxuzhen" w:date="2018-06-25T10:51:00Z"/>
              </w:rPr>
            </w:pPr>
            <w:ins w:id="630" w:author="za-zhangxuzhen" w:date="2018-06-25T10:51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1483" w:type="dxa"/>
          </w:tcPr>
          <w:p w14:paraId="5DBB6601" w14:textId="77777777" w:rsidR="00E828BC" w:rsidRDefault="00E828BC">
            <w:pPr>
              <w:pStyle w:val="TableParagraph"/>
              <w:rPr>
                <w:ins w:id="631" w:author="za-zhangxuzhen" w:date="2018-06-25T10:51:00Z"/>
              </w:rPr>
            </w:pPr>
          </w:p>
        </w:tc>
      </w:tr>
      <w:tr w:rsidR="00E828BC" w14:paraId="01C0D26D" w14:textId="77777777">
        <w:trPr>
          <w:trHeight w:val="283"/>
          <w:ins w:id="632" w:author="za-duting" w:date="2018-07-02T17:38:00Z"/>
        </w:trPr>
        <w:tc>
          <w:tcPr>
            <w:tcW w:w="2536" w:type="dxa"/>
          </w:tcPr>
          <w:p w14:paraId="6C2A10EF" w14:textId="77777777" w:rsidR="00E828BC" w:rsidRDefault="00FB3A0E">
            <w:pPr>
              <w:pStyle w:val="TableParagraph"/>
              <w:rPr>
                <w:ins w:id="633" w:author="za-duting" w:date="2018-07-02T17:38:00Z"/>
              </w:rPr>
            </w:pPr>
            <w:ins w:id="634" w:author="za-duting" w:date="2018-07-02T17:39:00Z">
              <w:r>
                <w:rPr>
                  <w:rFonts w:hint="eastAsia"/>
                </w:rPr>
                <w:t>insuranceCertNo</w:t>
              </w:r>
            </w:ins>
          </w:p>
        </w:tc>
        <w:tc>
          <w:tcPr>
            <w:tcW w:w="1400" w:type="dxa"/>
          </w:tcPr>
          <w:p w14:paraId="24D8A36D" w14:textId="77777777" w:rsidR="00E828BC" w:rsidRDefault="00FB3A0E">
            <w:pPr>
              <w:pStyle w:val="TableParagraph"/>
              <w:rPr>
                <w:ins w:id="635" w:author="za-duting" w:date="2018-07-02T17:38:00Z"/>
              </w:rPr>
            </w:pPr>
            <w:ins w:id="636" w:author="za-duting" w:date="2018-07-02T17:39:00Z">
              <w:r>
                <w:rPr>
                  <w:rFonts w:hint="eastAsia"/>
                </w:rPr>
                <w:t>证件号码</w:t>
              </w:r>
            </w:ins>
          </w:p>
        </w:tc>
        <w:tc>
          <w:tcPr>
            <w:tcW w:w="1534" w:type="dxa"/>
          </w:tcPr>
          <w:p w14:paraId="26025727" w14:textId="77777777" w:rsidR="00E828BC" w:rsidRDefault="00FB3A0E">
            <w:pPr>
              <w:pStyle w:val="TableParagraph"/>
              <w:rPr>
                <w:ins w:id="637" w:author="za-duting" w:date="2018-07-02T17:38:00Z"/>
              </w:rPr>
            </w:pPr>
            <w:ins w:id="638" w:author="za-duting" w:date="2018-07-02T17:39:00Z">
              <w:r>
                <w:rPr>
                  <w:rFonts w:hint="eastAsia"/>
                </w:rPr>
                <w:t>String(50)</w:t>
              </w:r>
            </w:ins>
          </w:p>
        </w:tc>
        <w:tc>
          <w:tcPr>
            <w:tcW w:w="1566" w:type="dxa"/>
          </w:tcPr>
          <w:p w14:paraId="42D642BE" w14:textId="77777777" w:rsidR="00E828BC" w:rsidRDefault="00FB3A0E">
            <w:pPr>
              <w:pStyle w:val="TableParagraph"/>
              <w:rPr>
                <w:ins w:id="639" w:author="za-duting" w:date="2018-07-02T17:38:00Z"/>
              </w:rPr>
            </w:pPr>
            <w:ins w:id="640" w:author="za-duting" w:date="2018-07-02T17:39:00Z">
              <w:r>
                <w:rPr>
                  <w:rFonts w:hint="eastAsia"/>
                </w:rPr>
                <w:t>非必填</w:t>
              </w:r>
            </w:ins>
          </w:p>
        </w:tc>
        <w:tc>
          <w:tcPr>
            <w:tcW w:w="1483" w:type="dxa"/>
          </w:tcPr>
          <w:p w14:paraId="30CB491E" w14:textId="77777777" w:rsidR="00E828BC" w:rsidRDefault="00E828BC">
            <w:pPr>
              <w:pStyle w:val="TableParagraph"/>
              <w:rPr>
                <w:ins w:id="641" w:author="za-duting" w:date="2018-07-02T17:38:00Z"/>
              </w:rPr>
            </w:pPr>
          </w:p>
        </w:tc>
      </w:tr>
      <w:tr w:rsidR="00E828BC" w14:paraId="364A16A1" w14:textId="77777777">
        <w:trPr>
          <w:trHeight w:val="283"/>
          <w:ins w:id="642" w:author="za-duting" w:date="2018-07-02T17:39:00Z"/>
        </w:trPr>
        <w:tc>
          <w:tcPr>
            <w:tcW w:w="2536" w:type="dxa"/>
          </w:tcPr>
          <w:p w14:paraId="5D5560DC" w14:textId="77777777" w:rsidR="00E828BC" w:rsidRDefault="00FB3A0E">
            <w:pPr>
              <w:pStyle w:val="TableParagraph"/>
              <w:rPr>
                <w:ins w:id="643" w:author="za-duting" w:date="2018-07-02T17:39:00Z"/>
              </w:rPr>
            </w:pPr>
            <w:ins w:id="644" w:author="za-duting" w:date="2018-07-02T17:39:00Z">
              <w:r>
                <w:rPr>
                  <w:rFonts w:hint="eastAsia"/>
                </w:rPr>
                <w:t>insuranceCertType</w:t>
              </w:r>
            </w:ins>
          </w:p>
        </w:tc>
        <w:tc>
          <w:tcPr>
            <w:tcW w:w="1400" w:type="dxa"/>
          </w:tcPr>
          <w:p w14:paraId="2F71B9C8" w14:textId="77777777" w:rsidR="00E828BC" w:rsidRDefault="00FB3A0E">
            <w:pPr>
              <w:pStyle w:val="TableParagraph"/>
              <w:rPr>
                <w:ins w:id="645" w:author="za-duting" w:date="2018-07-02T17:39:00Z"/>
              </w:rPr>
            </w:pPr>
            <w:ins w:id="646" w:author="za-duting" w:date="2018-07-02T17:39:00Z">
              <w:r>
                <w:rPr>
                  <w:rStyle w:val="ac"/>
                  <w:rFonts w:hint="eastAsia"/>
                </w:rPr>
                <w:t>证件类型</w:t>
              </w:r>
            </w:ins>
          </w:p>
        </w:tc>
        <w:tc>
          <w:tcPr>
            <w:tcW w:w="1534" w:type="dxa"/>
          </w:tcPr>
          <w:p w14:paraId="38F100AD" w14:textId="77777777" w:rsidR="00E828BC" w:rsidRDefault="00FB3A0E">
            <w:pPr>
              <w:pStyle w:val="TableParagraph"/>
              <w:rPr>
                <w:ins w:id="647" w:author="za-duting" w:date="2018-07-02T17:39:00Z"/>
              </w:rPr>
            </w:pPr>
            <w:ins w:id="648" w:author="za-duting" w:date="2018-07-02T17:39:00Z">
              <w:r>
                <w:rPr>
                  <w:rFonts w:hint="eastAsia"/>
                </w:rPr>
                <w:t>String(3)</w:t>
              </w:r>
            </w:ins>
          </w:p>
        </w:tc>
        <w:tc>
          <w:tcPr>
            <w:tcW w:w="1566" w:type="dxa"/>
          </w:tcPr>
          <w:p w14:paraId="10B3D095" w14:textId="77777777" w:rsidR="00E828BC" w:rsidRDefault="00FB3A0E">
            <w:pPr>
              <w:pStyle w:val="TableParagraph"/>
              <w:rPr>
                <w:ins w:id="649" w:author="za-duting" w:date="2018-07-02T17:39:00Z"/>
              </w:rPr>
            </w:pPr>
            <w:ins w:id="650" w:author="za-duting" w:date="2018-07-02T17:39:00Z">
              <w:r>
                <w:rPr>
                  <w:rFonts w:hint="eastAsia"/>
                </w:rPr>
                <w:t>非必填</w:t>
              </w:r>
            </w:ins>
          </w:p>
        </w:tc>
        <w:tc>
          <w:tcPr>
            <w:tcW w:w="1483" w:type="dxa"/>
          </w:tcPr>
          <w:p w14:paraId="5D558E89" w14:textId="77777777" w:rsidR="00E828BC" w:rsidRDefault="00E828BC">
            <w:pPr>
              <w:pStyle w:val="TableParagraph"/>
              <w:rPr>
                <w:ins w:id="651" w:author="za-duting" w:date="2018-07-02T17:39:00Z"/>
              </w:rPr>
            </w:pPr>
          </w:p>
        </w:tc>
      </w:tr>
      <w:tr w:rsidR="00E828BC" w14:paraId="11D5B66E" w14:textId="77777777">
        <w:trPr>
          <w:trHeight w:val="283"/>
          <w:ins w:id="652" w:author="za-zhangxuzhen" w:date="2018-06-25T10:51:00Z"/>
        </w:trPr>
        <w:tc>
          <w:tcPr>
            <w:tcW w:w="2536" w:type="dxa"/>
          </w:tcPr>
          <w:p w14:paraId="5352F7CD" w14:textId="77777777" w:rsidR="00E828BC" w:rsidRDefault="00FB3A0E">
            <w:pPr>
              <w:pStyle w:val="TableParagraph"/>
              <w:rPr>
                <w:ins w:id="653" w:author="za-zhangxuzhen" w:date="2018-06-25T10:51:00Z"/>
              </w:rPr>
            </w:pPr>
            <w:ins w:id="654" w:author="za-zhangxuzhen" w:date="2018-06-25T10:51:00Z">
              <w:r>
                <w:rPr>
                  <w:rFonts w:hint="eastAsia"/>
                </w:rPr>
                <w:t>inHospitalNum</w:t>
              </w:r>
            </w:ins>
          </w:p>
        </w:tc>
        <w:tc>
          <w:tcPr>
            <w:tcW w:w="1400" w:type="dxa"/>
          </w:tcPr>
          <w:p w14:paraId="30F96118" w14:textId="77777777" w:rsidR="00E828BC" w:rsidRDefault="00FB3A0E">
            <w:pPr>
              <w:pStyle w:val="TableParagraph"/>
              <w:rPr>
                <w:ins w:id="655" w:author="za-zhangxuzhen" w:date="2018-06-25T10:51:00Z"/>
              </w:rPr>
            </w:pPr>
            <w:ins w:id="656" w:author="za-zhangxuzhen" w:date="2018-06-25T10:51:00Z">
              <w:r>
                <w:rPr>
                  <w:rFonts w:hint="eastAsia"/>
                </w:rPr>
                <w:t>住院号</w:t>
              </w:r>
            </w:ins>
          </w:p>
        </w:tc>
        <w:tc>
          <w:tcPr>
            <w:tcW w:w="1534" w:type="dxa"/>
          </w:tcPr>
          <w:p w14:paraId="6A0EA597" w14:textId="77777777" w:rsidR="00E828BC" w:rsidRDefault="00FB3A0E">
            <w:pPr>
              <w:pStyle w:val="TableParagraph"/>
              <w:rPr>
                <w:ins w:id="657" w:author="za-zhangxuzhen" w:date="2018-06-25T10:51:00Z"/>
              </w:rPr>
            </w:pPr>
            <w:ins w:id="658" w:author="za-zhangxuzhen" w:date="2018-06-25T10:51:00Z">
              <w:r>
                <w:rPr>
                  <w:rFonts w:hint="eastAsia"/>
                </w:rPr>
                <w:t>String(50)</w:t>
              </w:r>
            </w:ins>
          </w:p>
        </w:tc>
        <w:tc>
          <w:tcPr>
            <w:tcW w:w="1566" w:type="dxa"/>
          </w:tcPr>
          <w:p w14:paraId="4EF383D2" w14:textId="77777777" w:rsidR="00E828BC" w:rsidRDefault="00FB3A0E">
            <w:pPr>
              <w:pStyle w:val="TableParagraph"/>
              <w:rPr>
                <w:ins w:id="659" w:author="za-zhangxuzhen" w:date="2018-06-25T10:51:00Z"/>
              </w:rPr>
            </w:pPr>
            <w:ins w:id="660" w:author="za-zhangxuzhen" w:date="2018-06-25T10:51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1483" w:type="dxa"/>
          </w:tcPr>
          <w:p w14:paraId="6F14F3B1" w14:textId="77777777" w:rsidR="00E828BC" w:rsidRDefault="00E828BC">
            <w:pPr>
              <w:pStyle w:val="TableParagraph"/>
              <w:rPr>
                <w:ins w:id="661" w:author="za-zhangxuzhen" w:date="2018-06-25T10:51:00Z"/>
              </w:rPr>
            </w:pPr>
          </w:p>
        </w:tc>
      </w:tr>
      <w:tr w:rsidR="00E828BC" w14:paraId="6420FD2D" w14:textId="77777777">
        <w:trPr>
          <w:trHeight w:val="283"/>
          <w:ins w:id="662" w:author="za-zhangxuzhen" w:date="2018-06-25T10:51:00Z"/>
        </w:trPr>
        <w:tc>
          <w:tcPr>
            <w:tcW w:w="2536" w:type="dxa"/>
            <w:vAlign w:val="center"/>
          </w:tcPr>
          <w:p w14:paraId="4EC44771" w14:textId="77777777" w:rsidR="00E828BC" w:rsidRDefault="00FB3A0E">
            <w:pPr>
              <w:pStyle w:val="TableParagraph"/>
              <w:rPr>
                <w:ins w:id="663" w:author="za-zhangxuzhen" w:date="2018-06-25T10:51:00Z"/>
              </w:rPr>
            </w:pPr>
            <w:ins w:id="664" w:author="za-zhangxuzhen" w:date="2018-06-25T10:51:00Z">
              <w:r>
                <w:rPr>
                  <w:rFonts w:hint="eastAsia"/>
                </w:rPr>
                <w:t>hospitalId</w:t>
              </w:r>
            </w:ins>
          </w:p>
        </w:tc>
        <w:tc>
          <w:tcPr>
            <w:tcW w:w="1400" w:type="dxa"/>
            <w:vAlign w:val="center"/>
          </w:tcPr>
          <w:p w14:paraId="5AF59DB4" w14:textId="77777777" w:rsidR="00E828BC" w:rsidRDefault="00FB3A0E">
            <w:pPr>
              <w:pStyle w:val="TableParagraph"/>
              <w:rPr>
                <w:ins w:id="665" w:author="za-zhangxuzhen" w:date="2018-06-25T10:51:00Z"/>
              </w:rPr>
            </w:pPr>
            <w:ins w:id="666" w:author="za-zhangxuzhen" w:date="2018-06-25T10:51:00Z">
              <w:r>
                <w:rPr>
                  <w:rFonts w:hint="eastAsia"/>
                </w:rPr>
                <w:t>医院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534" w:type="dxa"/>
          </w:tcPr>
          <w:p w14:paraId="1BAFF290" w14:textId="77777777" w:rsidR="00E828BC" w:rsidRDefault="00FB3A0E">
            <w:pPr>
              <w:pStyle w:val="TableParagraph"/>
              <w:rPr>
                <w:ins w:id="667" w:author="za-zhangxuzhen" w:date="2018-06-25T10:51:00Z"/>
              </w:rPr>
            </w:pPr>
            <w:ins w:id="668" w:author="za-zhangxuzhen" w:date="2018-06-25T10:51:00Z">
              <w:r>
                <w:rPr>
                  <w:rFonts w:hint="eastAsia"/>
                </w:rPr>
                <w:t>String(50)</w:t>
              </w:r>
            </w:ins>
          </w:p>
        </w:tc>
        <w:tc>
          <w:tcPr>
            <w:tcW w:w="1566" w:type="dxa"/>
          </w:tcPr>
          <w:p w14:paraId="47F92E91" w14:textId="77777777" w:rsidR="00E828BC" w:rsidRDefault="00FB3A0E">
            <w:pPr>
              <w:pStyle w:val="TableParagraph"/>
              <w:rPr>
                <w:ins w:id="669" w:author="za-zhangxuzhen" w:date="2018-06-25T10:51:00Z"/>
              </w:rPr>
            </w:pPr>
            <w:ins w:id="670" w:author="za-zhangxuzhen" w:date="2018-06-25T10:51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1483" w:type="dxa"/>
          </w:tcPr>
          <w:p w14:paraId="3D7C499E" w14:textId="77777777" w:rsidR="00E828BC" w:rsidRDefault="00E828BC">
            <w:pPr>
              <w:pStyle w:val="TableParagraph"/>
              <w:rPr>
                <w:ins w:id="671" w:author="za-zhangxuzhen" w:date="2018-06-25T10:51:00Z"/>
              </w:rPr>
            </w:pPr>
          </w:p>
        </w:tc>
      </w:tr>
      <w:tr w:rsidR="00E828BC" w14:paraId="216AAAE6" w14:textId="77777777">
        <w:trPr>
          <w:trHeight w:val="283"/>
          <w:ins w:id="672" w:author="za-duting" w:date="2018-07-02T18:49:00Z"/>
        </w:trPr>
        <w:tc>
          <w:tcPr>
            <w:tcW w:w="2536" w:type="dxa"/>
            <w:vAlign w:val="center"/>
          </w:tcPr>
          <w:p w14:paraId="609D8BD3" w14:textId="77777777" w:rsidR="00E828BC" w:rsidRDefault="00FB3A0E">
            <w:pPr>
              <w:pStyle w:val="TableParagraph"/>
              <w:rPr>
                <w:ins w:id="673" w:author="za-duting" w:date="2018-07-02T18:49:00Z"/>
              </w:rPr>
            </w:pPr>
            <w:ins w:id="674" w:author="za-duting" w:date="2018-07-02T18:49:00Z">
              <w:r>
                <w:rPr>
                  <w:rFonts w:hint="eastAsia"/>
                </w:rPr>
                <w:t>hospitalName</w:t>
              </w:r>
            </w:ins>
          </w:p>
        </w:tc>
        <w:tc>
          <w:tcPr>
            <w:tcW w:w="1400" w:type="dxa"/>
            <w:vAlign w:val="center"/>
          </w:tcPr>
          <w:p w14:paraId="170A0DBF" w14:textId="77777777" w:rsidR="00E828BC" w:rsidRDefault="00FB3A0E">
            <w:pPr>
              <w:pStyle w:val="TableParagraph"/>
              <w:rPr>
                <w:ins w:id="675" w:author="za-duting" w:date="2018-07-02T18:49:00Z"/>
              </w:rPr>
            </w:pPr>
            <w:ins w:id="676" w:author="za-duting" w:date="2018-07-02T18:49:00Z">
              <w:r>
                <w:rPr>
                  <w:rFonts w:hint="eastAsia"/>
                </w:rPr>
                <w:t>医院</w:t>
              </w:r>
              <w:r>
                <w:t>名称</w:t>
              </w:r>
            </w:ins>
          </w:p>
        </w:tc>
        <w:tc>
          <w:tcPr>
            <w:tcW w:w="1534" w:type="dxa"/>
          </w:tcPr>
          <w:p w14:paraId="77BE2808" w14:textId="77777777" w:rsidR="00E828BC" w:rsidRDefault="00FB3A0E">
            <w:pPr>
              <w:pStyle w:val="TableParagraph"/>
              <w:rPr>
                <w:ins w:id="677" w:author="za-duting" w:date="2018-07-02T18:49:00Z"/>
              </w:rPr>
            </w:pPr>
            <w:ins w:id="678" w:author="za-duting" w:date="2018-07-02T18:49:00Z">
              <w:r>
                <w:rPr>
                  <w:rFonts w:hint="eastAsia"/>
                </w:rPr>
                <w:t>String(50)</w:t>
              </w:r>
            </w:ins>
          </w:p>
        </w:tc>
        <w:tc>
          <w:tcPr>
            <w:tcW w:w="1566" w:type="dxa"/>
          </w:tcPr>
          <w:p w14:paraId="5512BE54" w14:textId="77777777" w:rsidR="00E828BC" w:rsidRDefault="00FB3A0E">
            <w:pPr>
              <w:pStyle w:val="TableParagraph"/>
              <w:rPr>
                <w:ins w:id="679" w:author="za-duting" w:date="2018-07-02T18:49:00Z"/>
              </w:rPr>
            </w:pPr>
            <w:ins w:id="680" w:author="za-duting" w:date="2018-07-02T18:49:00Z">
              <w:r>
                <w:rPr>
                  <w:rFonts w:hint="eastAsia"/>
                </w:rPr>
                <w:t>非必填</w:t>
              </w:r>
            </w:ins>
          </w:p>
        </w:tc>
        <w:tc>
          <w:tcPr>
            <w:tcW w:w="1483" w:type="dxa"/>
          </w:tcPr>
          <w:p w14:paraId="4B1C8D6F" w14:textId="77777777" w:rsidR="00E828BC" w:rsidRDefault="00E828BC">
            <w:pPr>
              <w:pStyle w:val="TableParagraph"/>
              <w:rPr>
                <w:ins w:id="681" w:author="za-duting" w:date="2018-07-02T18:49:00Z"/>
              </w:rPr>
            </w:pPr>
          </w:p>
        </w:tc>
      </w:tr>
      <w:tr w:rsidR="00E828BC" w14:paraId="29385542" w14:textId="77777777">
        <w:trPr>
          <w:trHeight w:val="283"/>
        </w:trPr>
        <w:tc>
          <w:tcPr>
            <w:tcW w:w="2536" w:type="dxa"/>
          </w:tcPr>
          <w:p w14:paraId="142B0FA6" w14:textId="77777777" w:rsidR="00E828BC" w:rsidRDefault="00FB3A0E">
            <w:pPr>
              <w:pStyle w:val="TableParagraph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Date</w:t>
            </w:r>
          </w:p>
        </w:tc>
        <w:tc>
          <w:tcPr>
            <w:tcW w:w="1400" w:type="dxa"/>
          </w:tcPr>
          <w:p w14:paraId="530421D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开始</w:t>
            </w:r>
            <w:r>
              <w:t>日期</w:t>
            </w:r>
          </w:p>
        </w:tc>
        <w:tc>
          <w:tcPr>
            <w:tcW w:w="1534" w:type="dxa"/>
          </w:tcPr>
          <w:p w14:paraId="6092A9A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566" w:type="dxa"/>
          </w:tcPr>
          <w:p w14:paraId="7582DA6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83" w:type="dxa"/>
          </w:tcPr>
          <w:p w14:paraId="3802B6B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</w:t>
            </w:r>
          </w:p>
          <w:p w14:paraId="5B28044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清单上</w:t>
            </w:r>
            <w:proofErr w:type="gramStart"/>
            <w:r>
              <w:rPr>
                <w:rFonts w:hint="eastAsia"/>
              </w:rPr>
              <w:t>的扣费日期</w:t>
            </w:r>
            <w:proofErr w:type="gramEnd"/>
            <w:r>
              <w:rPr>
                <w:rFonts w:hint="eastAsia"/>
              </w:rPr>
              <w:t>（执行日期）</w:t>
            </w:r>
          </w:p>
        </w:tc>
      </w:tr>
      <w:tr w:rsidR="00E828BC" w14:paraId="38541EDD" w14:textId="77777777">
        <w:trPr>
          <w:trHeight w:val="283"/>
        </w:trPr>
        <w:tc>
          <w:tcPr>
            <w:tcW w:w="2536" w:type="dxa"/>
            <w:vAlign w:val="center"/>
          </w:tcPr>
          <w:p w14:paraId="712B936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endDate</w:t>
            </w:r>
          </w:p>
        </w:tc>
        <w:tc>
          <w:tcPr>
            <w:tcW w:w="1400" w:type="dxa"/>
            <w:vAlign w:val="center"/>
          </w:tcPr>
          <w:p w14:paraId="2FC39D4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534" w:type="dxa"/>
          </w:tcPr>
          <w:p w14:paraId="7E74ACB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566" w:type="dxa"/>
          </w:tcPr>
          <w:p w14:paraId="5D13BE9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83" w:type="dxa"/>
            <w:vMerge w:val="restart"/>
            <w:vAlign w:val="center"/>
          </w:tcPr>
          <w:p w14:paraId="5984022B" w14:textId="77777777" w:rsidR="00E828BC" w:rsidRDefault="00E828BC">
            <w:pPr>
              <w:pStyle w:val="TableParagraph"/>
            </w:pPr>
          </w:p>
        </w:tc>
      </w:tr>
      <w:tr w:rsidR="00E828BC" w14:paraId="4D67CC4D" w14:textId="77777777">
        <w:trPr>
          <w:trHeight w:val="283"/>
        </w:trPr>
        <w:tc>
          <w:tcPr>
            <w:tcW w:w="2536" w:type="dxa"/>
          </w:tcPr>
          <w:p w14:paraId="0E30C5B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reportNo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400" w:type="dxa"/>
          </w:tcPr>
          <w:p w14:paraId="001D2D7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报案号</w:t>
            </w:r>
          </w:p>
        </w:tc>
        <w:tc>
          <w:tcPr>
            <w:tcW w:w="1534" w:type="dxa"/>
          </w:tcPr>
          <w:p w14:paraId="7A65BBA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66" w:type="dxa"/>
          </w:tcPr>
          <w:p w14:paraId="2BDC702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  <w:vMerge/>
          </w:tcPr>
          <w:p w14:paraId="42C652EB" w14:textId="77777777" w:rsidR="00E828BC" w:rsidRDefault="00E828BC">
            <w:pPr>
              <w:pStyle w:val="TableParagraph"/>
            </w:pPr>
          </w:p>
        </w:tc>
      </w:tr>
      <w:tr w:rsidR="00E828BC" w14:paraId="5AFFF1C8" w14:textId="77777777">
        <w:trPr>
          <w:trHeight w:val="283"/>
        </w:trPr>
        <w:tc>
          <w:tcPr>
            <w:tcW w:w="2536" w:type="dxa"/>
          </w:tcPr>
          <w:p w14:paraId="22157207" w14:textId="77777777" w:rsidR="00E828BC" w:rsidRDefault="00FB3A0E">
            <w:pPr>
              <w:pStyle w:val="TableParagraph"/>
            </w:pPr>
            <w:r>
              <w:t>o</w:t>
            </w:r>
            <w:r>
              <w:rPr>
                <w:rFonts w:hint="eastAsia"/>
              </w:rPr>
              <w:t>rganizationCode</w:t>
            </w:r>
          </w:p>
        </w:tc>
        <w:tc>
          <w:tcPr>
            <w:tcW w:w="1400" w:type="dxa"/>
          </w:tcPr>
          <w:p w14:paraId="2BC4380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保险</w:t>
            </w:r>
            <w:r>
              <w:t>公司</w:t>
            </w:r>
            <w:r>
              <w:t>code</w:t>
            </w:r>
          </w:p>
        </w:tc>
        <w:tc>
          <w:tcPr>
            <w:tcW w:w="1534" w:type="dxa"/>
          </w:tcPr>
          <w:p w14:paraId="21A65B4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66" w:type="dxa"/>
          </w:tcPr>
          <w:p w14:paraId="0609955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  <w:vAlign w:val="center"/>
          </w:tcPr>
          <w:p w14:paraId="38B38B9E" w14:textId="77777777" w:rsidR="00E828BC" w:rsidRDefault="00E828BC">
            <w:pPr>
              <w:pStyle w:val="TableParagraph"/>
            </w:pPr>
          </w:p>
        </w:tc>
      </w:tr>
      <w:tr w:rsidR="00E828BC" w14:paraId="2C754A1D" w14:textId="77777777">
        <w:trPr>
          <w:trHeight w:val="283"/>
        </w:trPr>
        <w:tc>
          <w:tcPr>
            <w:tcW w:w="2536" w:type="dxa"/>
          </w:tcPr>
          <w:p w14:paraId="27EB672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callBackUrl</w:t>
            </w:r>
          </w:p>
        </w:tc>
        <w:tc>
          <w:tcPr>
            <w:tcW w:w="1400" w:type="dxa"/>
          </w:tcPr>
          <w:p w14:paraId="0CE08F9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url</w:t>
            </w:r>
          </w:p>
        </w:tc>
        <w:tc>
          <w:tcPr>
            <w:tcW w:w="1534" w:type="dxa"/>
          </w:tcPr>
          <w:p w14:paraId="1DF27B7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1566" w:type="dxa"/>
          </w:tcPr>
          <w:p w14:paraId="7A7645C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83" w:type="dxa"/>
          </w:tcPr>
          <w:p w14:paraId="265F2E0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数据回传时，访问</w:t>
            </w:r>
            <w:r>
              <w:rPr>
                <w:rFonts w:hint="eastAsia"/>
              </w:rPr>
              <w:t>url</w:t>
            </w:r>
          </w:p>
        </w:tc>
      </w:tr>
    </w:tbl>
    <w:p w14:paraId="2AA8FB46" w14:textId="77777777" w:rsidR="00E828BC" w:rsidRDefault="00E828BC">
      <w:pPr>
        <w:pStyle w:val="a6"/>
      </w:pPr>
    </w:p>
    <w:p w14:paraId="2FBC83DF" w14:textId="77777777" w:rsidR="00E828BC" w:rsidRDefault="00FB3A0E">
      <w:r>
        <w:rPr>
          <w:rFonts w:hint="eastAsia"/>
        </w:rPr>
        <w:t>开始日期</w:t>
      </w:r>
      <w:r>
        <w:t>与结束日期的定义：</w:t>
      </w:r>
    </w:p>
    <w:p w14:paraId="6E1BDAE0" w14:textId="77777777" w:rsidR="00E828BC" w:rsidRDefault="00FB3A0E">
      <w:r>
        <w:t>1.</w:t>
      </w:r>
      <w:r>
        <w:rPr>
          <w:rFonts w:hint="eastAsia"/>
        </w:rPr>
        <w:t>此</w:t>
      </w:r>
      <w:r>
        <w:t>日期指的是需要哪个时间区间段的</w:t>
      </w:r>
      <w:r>
        <w:rPr>
          <w:rFonts w:hint="eastAsia"/>
        </w:rPr>
        <w:t>住院</w:t>
      </w:r>
      <w:r>
        <w:t>每日费用清单</w:t>
      </w:r>
    </w:p>
    <w:p w14:paraId="3DA8AD8D" w14:textId="77777777" w:rsidR="00E828BC" w:rsidRDefault="00FB3A0E">
      <w:r>
        <w:t>2.</w:t>
      </w:r>
      <w:r>
        <w:rPr>
          <w:rFonts w:hint="eastAsia"/>
        </w:rPr>
        <w:t>开始</w:t>
      </w:r>
      <w:r>
        <w:t>日期</w:t>
      </w:r>
      <w:r>
        <w:rPr>
          <w:rFonts w:hint="eastAsia"/>
        </w:rPr>
        <w:t>：本</w:t>
      </w:r>
      <w:r>
        <w:t>次就诊</w:t>
      </w:r>
      <w:r>
        <w:rPr>
          <w:rFonts w:hint="eastAsia"/>
        </w:rPr>
        <w:t>首次</w:t>
      </w:r>
      <w:r>
        <w:t>调用</w:t>
      </w:r>
      <w:r>
        <w:rPr>
          <w:rFonts w:hint="eastAsia"/>
        </w:rPr>
        <w:t>本</w:t>
      </w:r>
      <w:r>
        <w:t>接口</w:t>
      </w:r>
      <w:r>
        <w:rPr>
          <w:rFonts w:hint="eastAsia"/>
        </w:rPr>
        <w:t>，开始</w:t>
      </w:r>
      <w:r>
        <w:t>日期为入院日期</w:t>
      </w:r>
      <w:r>
        <w:rPr>
          <w:rFonts w:hint="eastAsia"/>
        </w:rPr>
        <w:t>；</w:t>
      </w:r>
      <w:r>
        <w:t>非首次则为调用日期</w:t>
      </w:r>
      <w:r>
        <w:rPr>
          <w:rFonts w:hint="eastAsia"/>
        </w:rPr>
        <w:t>的</w:t>
      </w:r>
      <w:r>
        <w:t>前一天</w:t>
      </w:r>
    </w:p>
    <w:p w14:paraId="0B16BC8A" w14:textId="77777777" w:rsidR="00E828BC" w:rsidRDefault="00FB3A0E">
      <w:r>
        <w:t>3.</w:t>
      </w:r>
      <w:r>
        <w:rPr>
          <w:rFonts w:hint="eastAsia"/>
        </w:rPr>
        <w:t>结束</w:t>
      </w:r>
      <w:r>
        <w:t>日期：调用日期</w:t>
      </w:r>
      <w:r>
        <w:rPr>
          <w:rFonts w:hint="eastAsia"/>
        </w:rPr>
        <w:t>的</w:t>
      </w:r>
      <w:r>
        <w:t>前一天</w:t>
      </w:r>
    </w:p>
    <w:p w14:paraId="024BA419" w14:textId="77777777" w:rsidR="00E828BC" w:rsidRDefault="00E828BC"/>
    <w:p w14:paraId="2AE2FBC5" w14:textId="77777777" w:rsidR="00E828BC" w:rsidRDefault="00FB3A0E">
      <w:r>
        <w:rPr>
          <w:rFonts w:hint="eastAsia"/>
        </w:rPr>
        <w:t>调用</w:t>
      </w:r>
      <w:r>
        <w:t>逻辑：</w:t>
      </w:r>
    </w:p>
    <w:p w14:paraId="60E1803F" w14:textId="77777777" w:rsidR="00E828BC" w:rsidRDefault="00FB3A0E">
      <w:r>
        <w:rPr>
          <w:rFonts w:hint="eastAsia"/>
        </w:rPr>
        <w:t>1.</w:t>
      </w:r>
      <w:r>
        <w:rPr>
          <w:rFonts w:hint="eastAsia"/>
        </w:rPr>
        <w:t>就诊</w:t>
      </w:r>
      <w:r>
        <w:t>首次调用本接口，根据下发案件触发</w:t>
      </w:r>
    </w:p>
    <w:p w14:paraId="4601CCE6" w14:textId="77777777" w:rsidR="00E828BC" w:rsidRDefault="00FB3A0E">
      <w:r>
        <w:t>2.</w:t>
      </w:r>
      <w:r>
        <w:rPr>
          <w:rFonts w:hint="eastAsia"/>
        </w:rPr>
        <w:t>如果</w:t>
      </w:r>
      <w:r>
        <w:t>前次</w:t>
      </w:r>
      <w:r>
        <w:rPr>
          <w:rFonts w:hint="eastAsia"/>
        </w:rPr>
        <w:t>数据</w:t>
      </w:r>
      <w:r>
        <w:t>反馈接口</w:t>
      </w:r>
      <w:r>
        <w:rPr>
          <w:rFonts w:hint="eastAsia"/>
        </w:rPr>
        <w:t>“</w:t>
      </w:r>
      <w:r>
        <w:t>是否</w:t>
      </w:r>
      <w:r>
        <w:rPr>
          <w:rFonts w:hint="eastAsia"/>
        </w:rPr>
        <w:t>出院”为</w:t>
      </w:r>
      <w:r>
        <w:t>“Y”</w:t>
      </w:r>
      <w:r>
        <w:rPr>
          <w:rFonts w:hint="eastAsia"/>
        </w:rPr>
        <w:t>，</w:t>
      </w:r>
      <w:r>
        <w:t>则本次就诊停止再调用</w:t>
      </w:r>
      <w:r>
        <w:rPr>
          <w:rFonts w:hint="eastAsia"/>
        </w:rPr>
        <w:t>本</w:t>
      </w:r>
      <w:r>
        <w:t>接口</w:t>
      </w:r>
    </w:p>
    <w:p w14:paraId="4E1E6F7E" w14:textId="77777777" w:rsidR="00E828BC" w:rsidRDefault="00E828BC"/>
    <w:p w14:paraId="00A809BF" w14:textId="77777777" w:rsidR="00E828BC" w:rsidRDefault="00FB3A0E">
      <w:pPr>
        <w:pStyle w:val="a6"/>
      </w:pPr>
      <w:r>
        <w:rPr>
          <w:rFonts w:hint="eastAsia"/>
        </w:rPr>
        <w:lastRenderedPageBreak/>
        <w:t>出参：</w:t>
      </w:r>
    </w:p>
    <w:tbl>
      <w:tblPr>
        <w:tblW w:w="9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2136"/>
        <w:gridCol w:w="1096"/>
        <w:gridCol w:w="3870"/>
      </w:tblGrid>
      <w:tr w:rsidR="00E828BC" w14:paraId="358114B5" w14:textId="77777777">
        <w:tc>
          <w:tcPr>
            <w:tcW w:w="2124" w:type="dxa"/>
            <w:shd w:val="clear" w:color="auto" w:fill="A6A6A6"/>
          </w:tcPr>
          <w:p w14:paraId="498A971D" w14:textId="77777777" w:rsidR="00E828BC" w:rsidRDefault="00FB3A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136" w:type="dxa"/>
            <w:shd w:val="clear" w:color="auto" w:fill="A6A6A6"/>
          </w:tcPr>
          <w:p w14:paraId="64D40C40" w14:textId="77777777" w:rsidR="00E828BC" w:rsidRDefault="00FB3A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6" w:type="dxa"/>
            <w:shd w:val="clear" w:color="auto" w:fill="A6A6A6"/>
          </w:tcPr>
          <w:p w14:paraId="35E6DAF4" w14:textId="77777777" w:rsidR="00E828BC" w:rsidRDefault="00FB3A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是否必传</w:t>
            </w:r>
          </w:p>
        </w:tc>
        <w:tc>
          <w:tcPr>
            <w:tcW w:w="3870" w:type="dxa"/>
            <w:shd w:val="clear" w:color="auto" w:fill="A6A6A6"/>
          </w:tcPr>
          <w:p w14:paraId="746A8519" w14:textId="77777777" w:rsidR="00E828BC" w:rsidRDefault="00FB3A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E828BC" w14:paraId="053EBECF" w14:textId="77777777">
        <w:tc>
          <w:tcPr>
            <w:tcW w:w="2124" w:type="dxa"/>
          </w:tcPr>
          <w:p w14:paraId="34042AB6" w14:textId="77777777" w:rsidR="00E828BC" w:rsidRDefault="00FB3A0E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136" w:type="dxa"/>
          </w:tcPr>
          <w:p w14:paraId="1EE7627C" w14:textId="77777777" w:rsidR="00E828BC" w:rsidRDefault="00FB3A0E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096" w:type="dxa"/>
          </w:tcPr>
          <w:p w14:paraId="2DB9E4C6" w14:textId="77777777" w:rsidR="00E828BC" w:rsidRDefault="00FB3A0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870" w:type="dxa"/>
          </w:tcPr>
          <w:p w14:paraId="4F8A3C79" w14:textId="77777777" w:rsidR="00E828BC" w:rsidRDefault="00FB3A0E">
            <w:pPr>
              <w:jc w:val="left"/>
            </w:pPr>
            <w:r>
              <w:rPr>
                <w:rFonts w:hint="eastAsia"/>
              </w:rPr>
              <w:t>接口调用结果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E828BC" w14:paraId="0A657672" w14:textId="77777777">
        <w:tc>
          <w:tcPr>
            <w:tcW w:w="2124" w:type="dxa"/>
          </w:tcPr>
          <w:p w14:paraId="532ABE4D" w14:textId="77777777" w:rsidR="00E828BC" w:rsidRDefault="00FB3A0E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6" w:type="dxa"/>
          </w:tcPr>
          <w:p w14:paraId="29D3652B" w14:textId="77777777" w:rsidR="00E828BC" w:rsidRDefault="00FB3A0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</w:tcPr>
          <w:p w14:paraId="2DDCEA41" w14:textId="77777777" w:rsidR="00E828BC" w:rsidRDefault="00FB3A0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870" w:type="dxa"/>
          </w:tcPr>
          <w:p w14:paraId="0F138BF8" w14:textId="77777777" w:rsidR="00E828BC" w:rsidRDefault="00FB3A0E">
            <w:r>
              <w:rPr>
                <w:rFonts w:hint="eastAsia"/>
              </w:rPr>
              <w:t>系统返回码</w:t>
            </w:r>
          </w:p>
          <w:p w14:paraId="7BED6016" w14:textId="77777777" w:rsidR="00E828BC" w:rsidRDefault="00FB3A0E">
            <w:r>
              <w:t>00000</w:t>
            </w:r>
            <w:r>
              <w:rPr>
                <w:rFonts w:hint="eastAsia"/>
              </w:rPr>
              <w:t>：成功</w:t>
            </w:r>
          </w:p>
          <w:p w14:paraId="5C8C38A2" w14:textId="77777777" w:rsidR="00E828BC" w:rsidRDefault="00FB3A0E">
            <w:r>
              <w:t>10000</w:t>
            </w:r>
            <w:r>
              <w:rPr>
                <w:rFonts w:hint="eastAsia"/>
              </w:rPr>
              <w:t>：</w:t>
            </w:r>
            <w:r>
              <w:t>失败</w:t>
            </w:r>
          </w:p>
        </w:tc>
      </w:tr>
      <w:tr w:rsidR="00E828BC" w14:paraId="6D8A1F6F" w14:textId="77777777">
        <w:tc>
          <w:tcPr>
            <w:tcW w:w="2124" w:type="dxa"/>
          </w:tcPr>
          <w:p w14:paraId="717DB3DA" w14:textId="77777777" w:rsidR="00E828BC" w:rsidRDefault="00FB3A0E">
            <w:pPr>
              <w:jc w:val="center"/>
            </w:pPr>
            <w:r>
              <w:rPr>
                <w:rFonts w:hint="eastAsia"/>
              </w:rPr>
              <w:t>m</w:t>
            </w:r>
            <w:del w:id="682" w:author="za-duting" w:date="2018-06-25T16:33:00Z">
              <w:r>
                <w:rPr>
                  <w:rFonts w:hint="eastAsia"/>
                </w:rPr>
                <w:delText>essage</w:delText>
              </w:r>
            </w:del>
            <w:r>
              <w:t>sg</w:t>
            </w:r>
          </w:p>
        </w:tc>
        <w:tc>
          <w:tcPr>
            <w:tcW w:w="2136" w:type="dxa"/>
          </w:tcPr>
          <w:p w14:paraId="7E699420" w14:textId="77777777" w:rsidR="00E828BC" w:rsidRDefault="00FB3A0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</w:tcPr>
          <w:p w14:paraId="3364790D" w14:textId="77777777" w:rsidR="00E828BC" w:rsidRDefault="00FB3A0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870" w:type="dxa"/>
          </w:tcPr>
          <w:p w14:paraId="3084B114" w14:textId="77777777" w:rsidR="00E828BC" w:rsidRDefault="00FB3A0E">
            <w:r>
              <w:rPr>
                <w:rFonts w:hint="eastAsia"/>
              </w:rPr>
              <w:t>系统返回信息，接口返回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时附带错误信息提示调用方</w:t>
            </w:r>
          </w:p>
        </w:tc>
      </w:tr>
    </w:tbl>
    <w:p w14:paraId="66E4D6FD" w14:textId="77777777" w:rsidR="00E828BC" w:rsidRDefault="00E828BC"/>
    <w:p w14:paraId="741896E0" w14:textId="77777777" w:rsidR="00E828BC" w:rsidRDefault="00E828BC" w:rsidP="00E828BC">
      <w:pPr>
        <w:pPrChange w:id="683" w:author="za-zhangxuzhen" w:date="2018-06-25T10:50:00Z">
          <w:pPr>
            <w:pStyle w:val="3"/>
          </w:pPr>
        </w:pPrChange>
      </w:pPr>
    </w:p>
    <w:p w14:paraId="6E610FF3" w14:textId="77777777" w:rsidR="00E828BC" w:rsidRDefault="00E828BC" w:rsidP="00E828BC">
      <w:pPr>
        <w:pPrChange w:id="684" w:author="za-zhangxuzhen" w:date="2018-06-25T10:47:00Z">
          <w:pPr>
            <w:pStyle w:val="3"/>
          </w:pPr>
        </w:pPrChange>
      </w:pPr>
    </w:p>
    <w:p w14:paraId="1CADD1CB" w14:textId="77777777" w:rsidR="00E828BC" w:rsidRDefault="00FB3A0E">
      <w:pPr>
        <w:pStyle w:val="3"/>
      </w:pPr>
      <w:r>
        <w:rPr>
          <w:rFonts w:hint="eastAsia"/>
        </w:rPr>
        <w:t>住院</w:t>
      </w:r>
      <w:r>
        <w:t>费用每日清单</w:t>
      </w:r>
      <w:r>
        <w:rPr>
          <w:rFonts w:hint="eastAsia"/>
        </w:rPr>
        <w:t>数据</w:t>
      </w:r>
      <w:r>
        <w:t>回传接口</w:t>
      </w:r>
    </w:p>
    <w:p w14:paraId="53561D9B" w14:textId="77777777" w:rsidR="00E828BC" w:rsidRDefault="00FB3A0E">
      <w:r>
        <w:rPr>
          <w:rFonts w:hint="eastAsia"/>
        </w:rPr>
        <w:t>医院</w:t>
      </w:r>
      <w:r>
        <w:t>端反馈每日住院清单信息</w:t>
      </w:r>
    </w:p>
    <w:tbl>
      <w:tblPr>
        <w:tblW w:w="9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684"/>
      </w:tblGrid>
      <w:tr w:rsidR="00E828BC" w14:paraId="1969C425" w14:textId="77777777">
        <w:trPr>
          <w:trHeight w:val="1328"/>
        </w:trPr>
        <w:tc>
          <w:tcPr>
            <w:tcW w:w="9226" w:type="dxa"/>
            <w:gridSpan w:val="2"/>
            <w:shd w:val="clear" w:color="auto" w:fill="FFFF99"/>
          </w:tcPr>
          <w:p w14:paraId="29BA9A61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</w:p>
          <w:p w14:paraId="76C13142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</w:p>
          <w:p w14:paraId="6C8BAFC1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t>：</w:t>
            </w:r>
          </w:p>
          <w:p w14:paraId="45E265D7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  <w:r>
              <w:rPr>
                <w:rFonts w:hint="eastAsia"/>
              </w:rPr>
              <w:tab/>
            </w:r>
          </w:p>
        </w:tc>
      </w:tr>
      <w:tr w:rsidR="00E828BC" w14:paraId="6BBAC454" w14:textId="77777777">
        <w:tc>
          <w:tcPr>
            <w:tcW w:w="542" w:type="dxa"/>
          </w:tcPr>
          <w:p w14:paraId="09968D85" w14:textId="77777777" w:rsidR="00E828BC" w:rsidRDefault="00E828BC"/>
        </w:tc>
        <w:tc>
          <w:tcPr>
            <w:tcW w:w="8684" w:type="dxa"/>
          </w:tcPr>
          <w:p w14:paraId="6FBFE521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2FC61D93" w14:textId="77777777" w:rsidR="00E828BC" w:rsidRDefault="00FB3A0E">
            <w:r>
              <w:rPr>
                <w:rFonts w:hint="eastAsia"/>
              </w:rPr>
              <w:t>{</w:t>
            </w:r>
          </w:p>
          <w:p w14:paraId="5E694A2C" w14:textId="77777777" w:rsidR="00E828BC" w:rsidRDefault="00FB3A0E">
            <w:pPr>
              <w:ind w:firstLine="420"/>
              <w:rPr>
                <w:ins w:id="685" w:author="za-wanggang" w:date="2018-07-24T11:03:00Z"/>
              </w:rPr>
            </w:pPr>
            <w:r>
              <w:rPr>
                <w:rFonts w:hint="eastAsia"/>
              </w:rPr>
              <w:t>" businessTransaction":"X123456",</w:t>
            </w:r>
          </w:p>
          <w:p w14:paraId="084F558D" w14:textId="77777777" w:rsidR="00E828BC" w:rsidRDefault="00FB3A0E">
            <w:pPr>
              <w:rPr>
                <w:ins w:id="686" w:author="za-wanggang" w:date="2018-07-24T11:03:00Z"/>
              </w:rPr>
            </w:pPr>
            <w:ins w:id="687" w:author="za-wanggang" w:date="2018-07-24T11:03:00Z">
              <w:r>
                <w:rPr>
                  <w:rFonts w:hint="eastAsia"/>
                </w:rPr>
                <w:t xml:space="preserve">    </w:t>
              </w:r>
              <w:r>
                <w:t>“</w:t>
              </w:r>
              <w:r>
                <w:rPr>
                  <w:rFonts w:hint="eastAsia"/>
                </w:rPr>
                <w:t>bizCode</w:t>
              </w:r>
              <w:r>
                <w:t>”</w:t>
              </w:r>
              <w:r>
                <w:rPr>
                  <w:rFonts w:hint="eastAsia"/>
                </w:rPr>
                <w:t>:200,</w:t>
              </w:r>
            </w:ins>
          </w:p>
          <w:p w14:paraId="6691B459" w14:textId="77777777" w:rsidR="00E828BC" w:rsidRDefault="00FB3A0E" w:rsidP="00E828BC">
            <w:pPr>
              <w:pPrChange w:id="688" w:author="za-wanggang" w:date="2018-07-24T11:03:00Z">
                <w:pPr>
                  <w:ind w:firstLine="420"/>
                </w:pPr>
              </w:pPrChange>
            </w:pPr>
            <w:ins w:id="689" w:author="za-wanggang" w:date="2018-07-24T11:03:00Z">
              <w:r>
                <w:rPr>
                  <w:rFonts w:hint="eastAsia"/>
                </w:rPr>
                <w:t xml:space="preserve">    </w:t>
              </w:r>
              <w:r>
                <w:t>“</w:t>
              </w:r>
              <w:r>
                <w:rPr>
                  <w:rFonts w:hint="eastAsia"/>
                </w:rPr>
                <w:t>bizMsg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t>”</w:t>
              </w:r>
              <w:r>
                <w:rPr>
                  <w:rFonts w:hint="eastAsia"/>
                </w:rPr>
                <w:t>成功</w:t>
              </w:r>
              <w:proofErr w:type="gramStart"/>
              <w:r>
                <w:t>”</w:t>
              </w:r>
              <w:proofErr w:type="gramEnd"/>
              <w:r>
                <w:rPr>
                  <w:rFonts w:hint="eastAsia"/>
                </w:rPr>
                <w:t>,</w:t>
              </w:r>
            </w:ins>
          </w:p>
          <w:p w14:paraId="7EC0A806" w14:textId="77777777" w:rsidR="00E828BC" w:rsidRDefault="00FB3A0E">
            <w:r>
              <w:rPr>
                <w:rFonts w:hint="eastAsia"/>
              </w:rPr>
              <w:t xml:space="preserve">    " medicalNum ":"</w:t>
            </w:r>
            <w:r>
              <w:rPr>
                <w:rFonts w:hint="eastAsia"/>
              </w:rPr>
              <w:t>就诊流水号</w:t>
            </w:r>
            <w:r>
              <w:rPr>
                <w:rFonts w:hint="eastAsia"/>
              </w:rPr>
              <w:t>"</w:t>
            </w:r>
          </w:p>
          <w:p w14:paraId="3FFAEB63" w14:textId="77777777" w:rsidR="00E828BC" w:rsidRDefault="00FB3A0E">
            <w:r>
              <w:rPr>
                <w:rFonts w:hint="eastAsia"/>
              </w:rPr>
              <w:t xml:space="preserve">    " insuranceName ":"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"</w:t>
            </w:r>
          </w:p>
          <w:p w14:paraId="1824FC86" w14:textId="77777777" w:rsidR="00E828BC" w:rsidRDefault="00FB3A0E">
            <w:r>
              <w:rPr>
                <w:rFonts w:hint="eastAsia"/>
              </w:rPr>
              <w:tab/>
              <w:t>" disch</w:t>
            </w:r>
            <w:r>
              <w:t>OrNot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是否</w:t>
            </w:r>
            <w:r>
              <w:t>出院</w:t>
            </w:r>
            <w:r>
              <w:rPr>
                <w:rFonts w:hint="eastAsia"/>
              </w:rPr>
              <w:t>"</w:t>
            </w:r>
          </w:p>
          <w:p w14:paraId="5DF86610" w14:textId="77777777" w:rsidR="00E828BC" w:rsidRDefault="00FB3A0E">
            <w:r>
              <w:rPr>
                <w:rFonts w:hint="eastAsia"/>
              </w:rPr>
              <w:tab/>
              <w:t xml:space="preserve">" </w:t>
            </w:r>
            <w:r>
              <w:t>fe</w:t>
            </w:r>
            <w:r>
              <w:rPr>
                <w:rFonts w:hint="eastAsia"/>
              </w:rPr>
              <w:t>eList ":"</w:t>
            </w:r>
            <w:r>
              <w:rPr>
                <w:rFonts w:hint="eastAsia"/>
              </w:rPr>
              <w:t>住院每日</w:t>
            </w:r>
            <w:r>
              <w:t>清单</w:t>
            </w:r>
            <w:r>
              <w:rPr>
                <w:rFonts w:hint="eastAsia"/>
              </w:rPr>
              <w:t xml:space="preserve"> "</w:t>
            </w:r>
          </w:p>
          <w:p w14:paraId="1D70554C" w14:textId="77777777" w:rsidR="00E828BC" w:rsidRDefault="00FB3A0E">
            <w:r>
              <w:t xml:space="preserve">    {</w:t>
            </w:r>
          </w:p>
          <w:p w14:paraId="79850425" w14:textId="77777777" w:rsidR="00E828BC" w:rsidRDefault="00FB3A0E">
            <w:r>
              <w:t xml:space="preserve">        “</w:t>
            </w:r>
            <w:r>
              <w:rPr>
                <w:rFonts w:hint="eastAsia"/>
              </w:rPr>
              <w:t>listCat</w:t>
            </w:r>
            <w:r>
              <w:t>Name”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项目</w:t>
            </w:r>
            <w:r>
              <w:t>类别名称</w:t>
            </w:r>
            <w:r>
              <w:rPr>
                <w:rFonts w:hint="eastAsia"/>
              </w:rPr>
              <w:t>"</w:t>
            </w:r>
          </w:p>
          <w:p w14:paraId="7EFD00D7" w14:textId="77777777" w:rsidR="00E828BC" w:rsidRDefault="00FB3A0E">
            <w:r>
              <w:t xml:space="preserve">        “</w:t>
            </w:r>
            <w:r>
              <w:rPr>
                <w:rFonts w:hint="eastAsia"/>
              </w:rPr>
              <w:t>hospitalChargeCode</w:t>
            </w:r>
            <w:r>
              <w:t>”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医院收费项目编码</w:t>
            </w:r>
            <w:r>
              <w:rPr>
                <w:rFonts w:hint="eastAsia"/>
              </w:rPr>
              <w:t>"</w:t>
            </w:r>
          </w:p>
          <w:p w14:paraId="4B162C9E" w14:textId="77777777" w:rsidR="00E828BC" w:rsidRDefault="00FB3A0E">
            <w:r>
              <w:t xml:space="preserve">        “</w:t>
            </w:r>
            <w:r>
              <w:rPr>
                <w:rFonts w:hint="eastAsia"/>
              </w:rPr>
              <w:t>hospitalChargeName</w:t>
            </w:r>
            <w:r>
              <w:t>”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医院收费项目名称</w:t>
            </w:r>
            <w:r>
              <w:rPr>
                <w:rFonts w:hint="eastAsia"/>
              </w:rPr>
              <w:t>"</w:t>
            </w:r>
          </w:p>
          <w:p w14:paraId="2CBA949F" w14:textId="77777777" w:rsidR="00E828BC" w:rsidRDefault="00FB3A0E">
            <w:r>
              <w:t xml:space="preserve">        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"</w:t>
            </w:r>
          </w:p>
          <w:p w14:paraId="0CE46ED5" w14:textId="77777777" w:rsidR="00E828BC" w:rsidRDefault="00FB3A0E">
            <w:r>
              <w:t xml:space="preserve">       </w:t>
            </w:r>
            <w:r>
              <w:t xml:space="preserve"> </w:t>
            </w:r>
            <w:r>
              <w:rPr>
                <w:rFonts w:hint="eastAsia"/>
              </w:rPr>
              <w:t>……</w:t>
            </w:r>
          </w:p>
          <w:p w14:paraId="327C9767" w14:textId="77777777" w:rsidR="00E828BC" w:rsidRDefault="00FB3A0E">
            <w:pPr>
              <w:ind w:firstLine="420"/>
            </w:pPr>
            <w:r>
              <w:t>}</w:t>
            </w:r>
          </w:p>
          <w:p w14:paraId="70C922D5" w14:textId="77777777" w:rsidR="00E828BC" w:rsidRDefault="00FB3A0E">
            <w:pPr>
              <w:ind w:firstLine="420"/>
            </w:pPr>
            <w:r>
              <w:t>“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prepayments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t>“</w:t>
            </w:r>
            <w:r>
              <w:rPr>
                <w:rFonts w:hint="eastAsia"/>
              </w:rPr>
              <w:t>预交金</w:t>
            </w:r>
            <w:r>
              <w:t>总额</w:t>
            </w:r>
            <w:r>
              <w:t>”</w:t>
            </w:r>
          </w:p>
          <w:p w14:paraId="6F4A2C1A" w14:textId="77777777" w:rsidR="00E828BC" w:rsidRDefault="00FB3A0E">
            <w:pPr>
              <w:ind w:firstLine="420"/>
            </w:pPr>
            <w:r>
              <w:t>“</w:t>
            </w:r>
            <w:r>
              <w:rPr>
                <w:rFonts w:asciiTheme="majorEastAsia" w:eastAsiaTheme="majorEastAsia" w:hAnsiTheme="majorEastAsia" w:cstheme="majorEastAsia" w:hint="eastAsia"/>
                <w:kern w:val="0"/>
                <w:szCs w:val="21"/>
                <w:lang w:bidi="ar"/>
              </w:rPr>
              <w:t>prepaid</w:t>
            </w:r>
            <w:r>
              <w:rPr>
                <w:rFonts w:asciiTheme="majorEastAsia" w:eastAsiaTheme="majorEastAsia" w:hAnsiTheme="majorEastAsia" w:cstheme="majorEastAsia"/>
                <w:kern w:val="0"/>
                <w:szCs w:val="21"/>
                <w:lang w:bidi="ar"/>
              </w:rPr>
              <w:t>B</w:t>
            </w:r>
            <w:r>
              <w:rPr>
                <w:rFonts w:asciiTheme="majorEastAsia" w:eastAsiaTheme="majorEastAsia" w:hAnsiTheme="majorEastAsia" w:cstheme="majorEastAsia" w:hint="eastAsia"/>
                <w:kern w:val="0"/>
                <w:szCs w:val="21"/>
                <w:lang w:bidi="ar"/>
              </w:rPr>
              <w:t>alance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t>“</w:t>
            </w:r>
            <w:r>
              <w:rPr>
                <w:rFonts w:hint="eastAsia"/>
              </w:rPr>
              <w:t>预交金</w:t>
            </w:r>
            <w:r>
              <w:t>余额</w:t>
            </w:r>
            <w:r>
              <w:t>”</w:t>
            </w:r>
          </w:p>
          <w:p w14:paraId="0B8AE2DA" w14:textId="77777777" w:rsidR="00E828BC" w:rsidRDefault="00FB3A0E">
            <w:r>
              <w:rPr>
                <w:rFonts w:hint="eastAsia"/>
              </w:rPr>
              <w:t>……</w:t>
            </w:r>
          </w:p>
          <w:p w14:paraId="6A2D6CFB" w14:textId="77777777" w:rsidR="00E828BC" w:rsidRDefault="00FB3A0E">
            <w:r>
              <w:rPr>
                <w:rFonts w:hint="eastAsia"/>
              </w:rPr>
              <w:t>}</w:t>
            </w:r>
          </w:p>
        </w:tc>
      </w:tr>
      <w:tr w:rsidR="00E828BC" w14:paraId="58358068" w14:textId="77777777">
        <w:tc>
          <w:tcPr>
            <w:tcW w:w="542" w:type="dxa"/>
          </w:tcPr>
          <w:p w14:paraId="770AC0F9" w14:textId="77777777" w:rsidR="00E828BC" w:rsidRDefault="00E828BC"/>
        </w:tc>
        <w:tc>
          <w:tcPr>
            <w:tcW w:w="8684" w:type="dxa"/>
          </w:tcPr>
          <w:p w14:paraId="729A1766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1C80A981" w14:textId="77777777" w:rsidR="00E828BC" w:rsidRDefault="00FB3A0E">
            <w:r>
              <w:rPr>
                <w:rFonts w:hint="eastAsia"/>
              </w:rPr>
              <w:t>{</w:t>
            </w:r>
          </w:p>
          <w:p w14:paraId="0EF380AD" w14:textId="77777777" w:rsidR="00E828BC" w:rsidRDefault="00FB3A0E">
            <w:r>
              <w:rPr>
                <w:rFonts w:hint="eastAsia"/>
              </w:rPr>
              <w:t xml:space="preserve">  "success" :true,</w:t>
            </w:r>
          </w:p>
          <w:p w14:paraId="2E9C12EA" w14:textId="77777777" w:rsidR="00E828BC" w:rsidRDefault="00FB3A0E">
            <w:r>
              <w:rPr>
                <w:rFonts w:hint="eastAsia"/>
              </w:rPr>
              <w:lastRenderedPageBreak/>
              <w:t xml:space="preserve">  "code" :"</w:t>
            </w:r>
            <w:r>
              <w:rPr>
                <w:rFonts w:hint="eastAsia"/>
              </w:rPr>
              <w:t>非必填</w:t>
            </w:r>
            <w:r>
              <w:rPr>
                <w:rFonts w:hint="eastAsia"/>
              </w:rPr>
              <w:t>",</w:t>
            </w:r>
          </w:p>
          <w:p w14:paraId="348E58F9" w14:textId="77777777" w:rsidR="00E828BC" w:rsidRDefault="00FB3A0E">
            <w:r>
              <w:rPr>
                <w:rFonts w:hint="eastAsia"/>
              </w:rPr>
              <w:t xml:space="preserve">  "message" :"</w:t>
            </w:r>
            <w:r>
              <w:rPr>
                <w:rFonts w:hint="eastAsia"/>
              </w:rPr>
              <w:t>非必填</w:t>
            </w:r>
            <w:r>
              <w:rPr>
                <w:rFonts w:hint="eastAsia"/>
              </w:rPr>
              <w:t>"</w:t>
            </w:r>
          </w:p>
          <w:p w14:paraId="53F82A9D" w14:textId="77777777" w:rsidR="00E828BC" w:rsidRDefault="00FB3A0E">
            <w:r>
              <w:rPr>
                <w:rFonts w:hint="eastAsia"/>
              </w:rPr>
              <w:t>}</w:t>
            </w:r>
          </w:p>
          <w:p w14:paraId="7287A0EC" w14:textId="77777777" w:rsidR="00E828BC" w:rsidRDefault="00E828BC"/>
        </w:tc>
      </w:tr>
    </w:tbl>
    <w:p w14:paraId="178C0D98" w14:textId="77777777" w:rsidR="00E828BC" w:rsidRDefault="00E828BC"/>
    <w:p w14:paraId="72F244B3" w14:textId="77777777" w:rsidR="00E828BC" w:rsidRDefault="00E828BC"/>
    <w:p w14:paraId="534287FA" w14:textId="77777777" w:rsidR="00E828BC" w:rsidRDefault="00FB3A0E">
      <w:r>
        <w:rPr>
          <w:rFonts w:hint="eastAsia"/>
        </w:rPr>
        <w:t>入参</w:t>
      </w:r>
    </w:p>
    <w:tbl>
      <w:tblPr>
        <w:tblW w:w="9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1"/>
        <w:gridCol w:w="1762"/>
        <w:gridCol w:w="1538"/>
        <w:gridCol w:w="1327"/>
        <w:gridCol w:w="2258"/>
        <w:tblGridChange w:id="690">
          <w:tblGrid>
            <w:gridCol w:w="113"/>
            <w:gridCol w:w="2228"/>
            <w:gridCol w:w="113"/>
            <w:gridCol w:w="1649"/>
            <w:gridCol w:w="113"/>
            <w:gridCol w:w="1425"/>
            <w:gridCol w:w="113"/>
            <w:gridCol w:w="1214"/>
            <w:gridCol w:w="113"/>
            <w:gridCol w:w="2145"/>
            <w:gridCol w:w="113"/>
          </w:tblGrid>
        </w:tblGridChange>
      </w:tblGrid>
      <w:tr w:rsidR="00E828BC" w14:paraId="380EF176" w14:textId="77777777">
        <w:trPr>
          <w:trHeight w:val="285"/>
        </w:trPr>
        <w:tc>
          <w:tcPr>
            <w:tcW w:w="2341" w:type="dxa"/>
            <w:shd w:val="clear" w:color="auto" w:fill="D8D8D8"/>
          </w:tcPr>
          <w:p w14:paraId="3A6772E3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762" w:type="dxa"/>
            <w:shd w:val="clear" w:color="auto" w:fill="D8D8D8"/>
          </w:tcPr>
          <w:p w14:paraId="2DAF4BF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38" w:type="dxa"/>
            <w:shd w:val="clear" w:color="auto" w:fill="D8D8D8"/>
          </w:tcPr>
          <w:p w14:paraId="390283A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27" w:type="dxa"/>
            <w:shd w:val="clear" w:color="auto" w:fill="D8D8D8"/>
          </w:tcPr>
          <w:p w14:paraId="30822CC3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258" w:type="dxa"/>
            <w:shd w:val="clear" w:color="auto" w:fill="D8D8D8"/>
          </w:tcPr>
          <w:p w14:paraId="0CFBEF1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2C4E0622" w14:textId="77777777">
        <w:trPr>
          <w:trHeight w:val="285"/>
        </w:trPr>
        <w:tc>
          <w:tcPr>
            <w:tcW w:w="2341" w:type="dxa"/>
            <w:tcBorders>
              <w:bottom w:val="single" w:sz="4" w:space="0" w:color="auto"/>
            </w:tcBorders>
            <w:shd w:val="clear" w:color="auto" w:fill="auto"/>
          </w:tcPr>
          <w:p w14:paraId="3051FBA2" w14:textId="77777777" w:rsidR="00E828BC" w:rsidRDefault="00FB3A0E">
            <w:pPr>
              <w:pStyle w:val="TableParagraph"/>
              <w:ind w:left="0"/>
              <w:jc w:val="both"/>
            </w:pPr>
            <w:r>
              <w:rPr>
                <w:rFonts w:hint="eastAsia"/>
              </w:rPr>
              <w:t>businessTransaction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</w:tcPr>
          <w:p w14:paraId="542F3F6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交易流水号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33A1470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4D2F0992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14:paraId="208F160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和</w:t>
            </w:r>
            <w:r>
              <w:t>第一</w:t>
            </w:r>
            <w:r>
              <w:rPr>
                <w:rFonts w:hint="eastAsia"/>
              </w:rPr>
              <w:t>个</w:t>
            </w:r>
            <w:r>
              <w:t>接口中保持一致</w:t>
            </w:r>
          </w:p>
        </w:tc>
      </w:tr>
      <w:tr w:rsidR="00E828BC" w14:paraId="588AD4DD" w14:textId="77777777">
        <w:trPr>
          <w:trHeight w:val="285"/>
          <w:ins w:id="691" w:author="za-wanggang" w:date="2018-07-24T10:55:00Z"/>
        </w:trPr>
        <w:tc>
          <w:tcPr>
            <w:tcW w:w="2341" w:type="dxa"/>
            <w:tcBorders>
              <w:bottom w:val="single" w:sz="4" w:space="0" w:color="auto"/>
            </w:tcBorders>
            <w:shd w:val="clear" w:color="auto" w:fill="auto"/>
          </w:tcPr>
          <w:p w14:paraId="484E012C" w14:textId="77777777" w:rsidR="00E828BC" w:rsidRDefault="00FB3A0E">
            <w:pPr>
              <w:pStyle w:val="TableParagraph"/>
              <w:ind w:left="0"/>
              <w:jc w:val="both"/>
              <w:rPr>
                <w:ins w:id="692" w:author="za-wanggang" w:date="2018-07-24T10:55:00Z"/>
              </w:rPr>
            </w:pPr>
            <w:ins w:id="693" w:author="za-wanggang" w:date="2018-07-24T10:55:00Z">
              <w:r>
                <w:rPr>
                  <w:rFonts w:hint="eastAsia"/>
                </w:rPr>
                <w:t>bizCode</w:t>
              </w:r>
            </w:ins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</w:tcPr>
          <w:p w14:paraId="738FBF03" w14:textId="77777777" w:rsidR="00E828BC" w:rsidRDefault="00FB3A0E">
            <w:pPr>
              <w:pStyle w:val="TableParagraph"/>
              <w:rPr>
                <w:ins w:id="694" w:author="za-wanggang" w:date="2018-07-24T10:55:00Z"/>
              </w:rPr>
            </w:pPr>
            <w:ins w:id="695" w:author="za-wanggang" w:date="2018-07-24T10:56:00Z">
              <w:r>
                <w:rPr>
                  <w:rFonts w:hint="eastAsia"/>
                </w:rPr>
                <w:t>返回码</w:t>
              </w:r>
            </w:ins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6C9FC19C" w14:textId="77777777" w:rsidR="00E828BC" w:rsidRDefault="00FB3A0E">
            <w:pPr>
              <w:pStyle w:val="TableParagraph"/>
              <w:rPr>
                <w:ins w:id="696" w:author="za-wanggang" w:date="2018-07-24T10:55:00Z"/>
              </w:rPr>
            </w:pPr>
            <w:ins w:id="697" w:author="za-wanggang" w:date="2018-07-24T10:56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10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47D370B0" w14:textId="77777777" w:rsidR="00E828BC" w:rsidRDefault="00FB3A0E">
            <w:pPr>
              <w:pStyle w:val="TableParagraph"/>
              <w:ind w:left="0"/>
              <w:rPr>
                <w:ins w:id="698" w:author="za-wanggang" w:date="2018-07-24T10:55:00Z"/>
              </w:rPr>
            </w:pPr>
            <w:ins w:id="699" w:author="za-wanggang" w:date="2018-07-24T10:56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14:paraId="1596E2E3" w14:textId="77777777" w:rsidR="00E828BC" w:rsidRDefault="00FB3A0E">
            <w:pPr>
              <w:pStyle w:val="TableParagraph"/>
              <w:rPr>
                <w:ins w:id="700" w:author="za-wanggang" w:date="2018-07-24T10:55:00Z"/>
              </w:rPr>
            </w:pPr>
            <w:ins w:id="701" w:author="za-wanggang" w:date="2018-07-24T11:01:00Z">
              <w:r>
                <w:rPr>
                  <w:rFonts w:hint="eastAsia"/>
                </w:rPr>
                <w:t>若未查询到数据返回码为</w:t>
              </w:r>
              <w:r>
                <w:rPr>
                  <w:rFonts w:ascii="黑体" w:eastAsia="黑体" w:hAnsi="黑体" w:hint="eastAsia"/>
                </w:rPr>
                <w:t>1006</w:t>
              </w:r>
            </w:ins>
          </w:p>
        </w:tc>
      </w:tr>
      <w:tr w:rsidR="00E828BC" w14:paraId="689A08B1" w14:textId="77777777">
        <w:trPr>
          <w:trHeight w:val="285"/>
          <w:ins w:id="702" w:author="za-wanggang" w:date="2018-07-24T10:56:00Z"/>
        </w:trPr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14:paraId="6114F72D" w14:textId="77777777" w:rsidR="00E828BC" w:rsidRDefault="00FB3A0E">
            <w:pPr>
              <w:pStyle w:val="TableParagraph"/>
              <w:ind w:left="0"/>
              <w:jc w:val="both"/>
              <w:rPr>
                <w:ins w:id="703" w:author="za-wanggang" w:date="2018-07-24T10:56:00Z"/>
              </w:rPr>
            </w:pPr>
            <w:ins w:id="704" w:author="za-wanggang" w:date="2018-07-24T10:56:00Z">
              <w:r>
                <w:rPr>
                  <w:rFonts w:hint="eastAsia"/>
                </w:rPr>
                <w:t>bizMsg</w:t>
              </w:r>
            </w:ins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7C5B71D4" w14:textId="77777777" w:rsidR="00E828BC" w:rsidRDefault="00FB3A0E">
            <w:pPr>
              <w:pStyle w:val="TableParagraph"/>
              <w:jc w:val="both"/>
              <w:rPr>
                <w:ins w:id="705" w:author="za-wanggang" w:date="2018-07-24T10:56:00Z"/>
              </w:rPr>
            </w:pPr>
            <w:ins w:id="706" w:author="za-wanggang" w:date="2018-07-24T10:56:00Z">
              <w:r>
                <w:rPr>
                  <w:rFonts w:hint="eastAsia"/>
                </w:rPr>
                <w:t>提示信息</w:t>
              </w:r>
            </w:ins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14:paraId="5B2AD537" w14:textId="77777777" w:rsidR="00E828BC" w:rsidRDefault="00FB3A0E">
            <w:pPr>
              <w:pStyle w:val="TableParagraph"/>
              <w:jc w:val="both"/>
              <w:rPr>
                <w:ins w:id="707" w:author="za-wanggang" w:date="2018-07-24T10:56:00Z"/>
              </w:rPr>
            </w:pPr>
            <w:ins w:id="708" w:author="za-wanggang" w:date="2018-07-24T10:56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50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1327" w:type="dxa"/>
            <w:tcBorders>
              <w:bottom w:val="single" w:sz="4" w:space="0" w:color="auto"/>
            </w:tcBorders>
            <w:vAlign w:val="center"/>
          </w:tcPr>
          <w:p w14:paraId="15427AEC" w14:textId="77777777" w:rsidR="00E828BC" w:rsidRDefault="00FB3A0E">
            <w:pPr>
              <w:pStyle w:val="TableParagraph"/>
              <w:ind w:left="0"/>
              <w:jc w:val="both"/>
              <w:rPr>
                <w:ins w:id="709" w:author="za-wanggang" w:date="2018-07-24T10:56:00Z"/>
              </w:rPr>
            </w:pPr>
            <w:ins w:id="710" w:author="za-wanggang" w:date="2018-07-24T10:56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14:paraId="32725E57" w14:textId="77777777" w:rsidR="00E828BC" w:rsidRDefault="00E828BC">
            <w:pPr>
              <w:pStyle w:val="TableParagraph"/>
              <w:jc w:val="both"/>
              <w:rPr>
                <w:ins w:id="711" w:author="za-wanggang" w:date="2018-07-24T10:56:00Z"/>
              </w:rPr>
            </w:pPr>
          </w:p>
        </w:tc>
      </w:tr>
      <w:tr w:rsidR="00E828BC" w14:paraId="7F416308" w14:textId="77777777">
        <w:trPr>
          <w:trHeight w:val="285"/>
        </w:trPr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14:paraId="784C6D60" w14:textId="77777777" w:rsidR="00E828BC" w:rsidRDefault="00FB3A0E">
            <w:pPr>
              <w:pStyle w:val="TableParagraph"/>
              <w:ind w:left="0"/>
              <w:jc w:val="both"/>
            </w:pPr>
            <w:r>
              <w:rPr>
                <w:rFonts w:hint="eastAsia"/>
              </w:rPr>
              <w:t>medicalNum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270CFE7A" w14:textId="77777777" w:rsidR="00E828BC" w:rsidRDefault="00FB3A0E">
            <w:pPr>
              <w:pStyle w:val="TableParagraph"/>
              <w:jc w:val="bot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14:paraId="388B58E0" w14:textId="77777777" w:rsidR="00E828BC" w:rsidRDefault="00FB3A0E">
            <w:pPr>
              <w:pStyle w:val="TableParagraph"/>
              <w:jc w:val="bot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vAlign w:val="center"/>
          </w:tcPr>
          <w:p w14:paraId="54DD58F3" w14:textId="77777777" w:rsidR="00E828BC" w:rsidRDefault="00FB3A0E">
            <w:pPr>
              <w:pStyle w:val="TableParagraph"/>
              <w:ind w:left="0"/>
              <w:jc w:val="both"/>
            </w:pPr>
            <w:r>
              <w:rPr>
                <w:rFonts w:hint="eastAsia"/>
              </w:rPr>
              <w:t>必填</w:t>
            </w:r>
          </w:p>
        </w:tc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14:paraId="4AAA385F" w14:textId="77777777" w:rsidR="00E828BC" w:rsidRDefault="00E828BC">
            <w:pPr>
              <w:pStyle w:val="TableParagraph"/>
              <w:jc w:val="both"/>
            </w:pPr>
          </w:p>
        </w:tc>
      </w:tr>
      <w:tr w:rsidR="00E828BC" w14:paraId="3D056F15" w14:textId="77777777">
        <w:trPr>
          <w:trHeight w:val="285"/>
        </w:trPr>
        <w:tc>
          <w:tcPr>
            <w:tcW w:w="2341" w:type="dxa"/>
            <w:shd w:val="clear" w:color="auto" w:fill="auto"/>
          </w:tcPr>
          <w:p w14:paraId="0A8137E6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>insuranceName</w:t>
            </w:r>
          </w:p>
        </w:tc>
        <w:tc>
          <w:tcPr>
            <w:tcW w:w="1762" w:type="dxa"/>
            <w:shd w:val="clear" w:color="auto" w:fill="auto"/>
          </w:tcPr>
          <w:p w14:paraId="1A4A2E2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姓名</w:t>
            </w:r>
          </w:p>
        </w:tc>
        <w:tc>
          <w:tcPr>
            <w:tcW w:w="1538" w:type="dxa"/>
          </w:tcPr>
          <w:p w14:paraId="2AD8449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327" w:type="dxa"/>
          </w:tcPr>
          <w:p w14:paraId="45CCFD59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258" w:type="dxa"/>
          </w:tcPr>
          <w:p w14:paraId="64200FA7" w14:textId="77777777" w:rsidR="00E828BC" w:rsidRDefault="00E828BC">
            <w:pPr>
              <w:pStyle w:val="TableParagraph"/>
            </w:pPr>
          </w:p>
        </w:tc>
      </w:tr>
      <w:tr w:rsidR="00E828BC" w14:paraId="5D9008EE" w14:textId="77777777">
        <w:trPr>
          <w:trHeight w:val="285"/>
          <w:ins w:id="712" w:author="za-duting" w:date="2018-07-02T17:39:00Z"/>
        </w:trPr>
        <w:tc>
          <w:tcPr>
            <w:tcW w:w="2341" w:type="dxa"/>
            <w:shd w:val="clear" w:color="auto" w:fill="auto"/>
          </w:tcPr>
          <w:p w14:paraId="1483444F" w14:textId="77777777" w:rsidR="00E828BC" w:rsidRDefault="00FB3A0E">
            <w:pPr>
              <w:pStyle w:val="TableParagraph"/>
              <w:ind w:left="0"/>
              <w:rPr>
                <w:ins w:id="713" w:author="za-duting" w:date="2018-07-02T17:39:00Z"/>
              </w:rPr>
            </w:pPr>
            <w:ins w:id="714" w:author="za-duting" w:date="2018-07-02T17:39:00Z">
              <w:r>
                <w:rPr>
                  <w:rFonts w:hint="eastAsia"/>
                </w:rPr>
                <w:t>insuranceCertNo</w:t>
              </w:r>
            </w:ins>
          </w:p>
        </w:tc>
        <w:tc>
          <w:tcPr>
            <w:tcW w:w="1762" w:type="dxa"/>
            <w:shd w:val="clear" w:color="auto" w:fill="auto"/>
          </w:tcPr>
          <w:p w14:paraId="0AE04FB6" w14:textId="77777777" w:rsidR="00E828BC" w:rsidRDefault="00FB3A0E">
            <w:pPr>
              <w:pStyle w:val="TableParagraph"/>
              <w:rPr>
                <w:ins w:id="715" w:author="za-duting" w:date="2018-07-02T17:39:00Z"/>
              </w:rPr>
            </w:pPr>
            <w:ins w:id="716" w:author="za-duting" w:date="2018-07-02T17:39:00Z">
              <w:r>
                <w:rPr>
                  <w:rFonts w:hint="eastAsia"/>
                </w:rPr>
                <w:t>证件号码</w:t>
              </w:r>
            </w:ins>
          </w:p>
        </w:tc>
        <w:tc>
          <w:tcPr>
            <w:tcW w:w="1538" w:type="dxa"/>
          </w:tcPr>
          <w:p w14:paraId="5A5EB7C2" w14:textId="77777777" w:rsidR="00E828BC" w:rsidRDefault="00FB3A0E">
            <w:pPr>
              <w:pStyle w:val="TableParagraph"/>
              <w:rPr>
                <w:ins w:id="717" w:author="za-duting" w:date="2018-07-02T17:39:00Z"/>
              </w:rPr>
            </w:pPr>
            <w:ins w:id="718" w:author="za-duting" w:date="2018-07-02T17:39:00Z">
              <w:r>
                <w:rPr>
                  <w:rFonts w:hint="eastAsia"/>
                </w:rPr>
                <w:t>String(50)</w:t>
              </w:r>
            </w:ins>
          </w:p>
        </w:tc>
        <w:tc>
          <w:tcPr>
            <w:tcW w:w="1327" w:type="dxa"/>
          </w:tcPr>
          <w:p w14:paraId="7EBC619E" w14:textId="77777777" w:rsidR="00E828BC" w:rsidRDefault="00FB3A0E">
            <w:pPr>
              <w:pStyle w:val="TableParagraph"/>
              <w:ind w:left="0"/>
              <w:rPr>
                <w:ins w:id="719" w:author="za-duting" w:date="2018-07-02T17:39:00Z"/>
              </w:rPr>
            </w:pPr>
            <w:ins w:id="720" w:author="za-duting" w:date="2018-07-02T17:39:00Z">
              <w:r>
                <w:rPr>
                  <w:rFonts w:hint="eastAsia"/>
                </w:rPr>
                <w:t>非必填</w:t>
              </w:r>
            </w:ins>
          </w:p>
        </w:tc>
        <w:tc>
          <w:tcPr>
            <w:tcW w:w="2258" w:type="dxa"/>
          </w:tcPr>
          <w:p w14:paraId="1BF9E9EE" w14:textId="77777777" w:rsidR="00E828BC" w:rsidRDefault="00E828BC">
            <w:pPr>
              <w:pStyle w:val="TableParagraph"/>
              <w:rPr>
                <w:ins w:id="721" w:author="za-duting" w:date="2018-07-02T17:39:00Z"/>
              </w:rPr>
            </w:pPr>
          </w:p>
        </w:tc>
      </w:tr>
      <w:tr w:rsidR="00E828BC" w14:paraId="00051823" w14:textId="77777777">
        <w:trPr>
          <w:trHeight w:val="285"/>
          <w:ins w:id="722" w:author="za-duting" w:date="2018-07-02T17:39:00Z"/>
        </w:trPr>
        <w:tc>
          <w:tcPr>
            <w:tcW w:w="2341" w:type="dxa"/>
            <w:shd w:val="clear" w:color="auto" w:fill="auto"/>
          </w:tcPr>
          <w:p w14:paraId="79B37883" w14:textId="77777777" w:rsidR="00E828BC" w:rsidRDefault="00FB3A0E">
            <w:pPr>
              <w:pStyle w:val="TableParagraph"/>
              <w:ind w:left="0"/>
              <w:rPr>
                <w:ins w:id="723" w:author="za-duting" w:date="2018-07-02T17:39:00Z"/>
              </w:rPr>
            </w:pPr>
            <w:ins w:id="724" w:author="za-duting" w:date="2018-07-02T17:39:00Z">
              <w:r>
                <w:rPr>
                  <w:rFonts w:hint="eastAsia"/>
                </w:rPr>
                <w:t>insuranceCertType</w:t>
              </w:r>
            </w:ins>
          </w:p>
        </w:tc>
        <w:tc>
          <w:tcPr>
            <w:tcW w:w="1762" w:type="dxa"/>
            <w:shd w:val="clear" w:color="auto" w:fill="auto"/>
          </w:tcPr>
          <w:p w14:paraId="75232290" w14:textId="77777777" w:rsidR="00E828BC" w:rsidRDefault="00FB3A0E">
            <w:pPr>
              <w:pStyle w:val="TableParagraph"/>
              <w:rPr>
                <w:ins w:id="725" w:author="za-duting" w:date="2018-07-02T17:39:00Z"/>
              </w:rPr>
            </w:pPr>
            <w:ins w:id="726" w:author="za-duting" w:date="2018-07-02T17:39:00Z">
              <w:r>
                <w:rPr>
                  <w:rStyle w:val="ac"/>
                  <w:rFonts w:hint="eastAsia"/>
                </w:rPr>
                <w:t>证件类型</w:t>
              </w:r>
            </w:ins>
          </w:p>
        </w:tc>
        <w:tc>
          <w:tcPr>
            <w:tcW w:w="1538" w:type="dxa"/>
          </w:tcPr>
          <w:p w14:paraId="5FF1DA95" w14:textId="77777777" w:rsidR="00E828BC" w:rsidRDefault="00FB3A0E">
            <w:pPr>
              <w:pStyle w:val="TableParagraph"/>
              <w:rPr>
                <w:ins w:id="727" w:author="za-duting" w:date="2018-07-02T17:39:00Z"/>
              </w:rPr>
            </w:pPr>
            <w:ins w:id="728" w:author="za-duting" w:date="2018-07-02T17:39:00Z">
              <w:r>
                <w:rPr>
                  <w:rFonts w:hint="eastAsia"/>
                </w:rPr>
                <w:t>String(3)</w:t>
              </w:r>
            </w:ins>
          </w:p>
        </w:tc>
        <w:tc>
          <w:tcPr>
            <w:tcW w:w="1327" w:type="dxa"/>
          </w:tcPr>
          <w:p w14:paraId="5C5B7219" w14:textId="77777777" w:rsidR="00E828BC" w:rsidRDefault="00FB3A0E">
            <w:pPr>
              <w:pStyle w:val="TableParagraph"/>
              <w:ind w:left="0"/>
              <w:rPr>
                <w:ins w:id="729" w:author="za-duting" w:date="2018-07-02T17:39:00Z"/>
              </w:rPr>
            </w:pPr>
            <w:ins w:id="730" w:author="za-duting" w:date="2018-07-02T17:39:00Z">
              <w:r>
                <w:rPr>
                  <w:rFonts w:hint="eastAsia"/>
                </w:rPr>
                <w:t>非必填</w:t>
              </w:r>
            </w:ins>
          </w:p>
        </w:tc>
        <w:tc>
          <w:tcPr>
            <w:tcW w:w="2258" w:type="dxa"/>
          </w:tcPr>
          <w:p w14:paraId="3B351F78" w14:textId="77777777" w:rsidR="00E828BC" w:rsidRDefault="00E828BC">
            <w:pPr>
              <w:pStyle w:val="TableParagraph"/>
              <w:rPr>
                <w:ins w:id="731" w:author="za-duting" w:date="2018-07-02T17:39:00Z"/>
              </w:rPr>
            </w:pPr>
          </w:p>
        </w:tc>
      </w:tr>
      <w:tr w:rsidR="00E828BC" w14:paraId="6BAA8FFA" w14:textId="77777777">
        <w:trPr>
          <w:trHeight w:val="285"/>
          <w:ins w:id="732" w:author="za-duting" w:date="2018-07-16T20:18:00Z"/>
        </w:trPr>
        <w:tc>
          <w:tcPr>
            <w:tcW w:w="2341" w:type="dxa"/>
            <w:shd w:val="clear" w:color="auto" w:fill="auto"/>
          </w:tcPr>
          <w:p w14:paraId="5E7BAC83" w14:textId="77777777" w:rsidR="00E828BC" w:rsidRDefault="00FB3A0E">
            <w:pPr>
              <w:pStyle w:val="TableParagraph"/>
              <w:ind w:left="0"/>
              <w:rPr>
                <w:ins w:id="733" w:author="za-duting" w:date="2018-07-16T20:18:00Z"/>
              </w:rPr>
            </w:pPr>
            <w:ins w:id="734" w:author="za-duting" w:date="2018-07-16T20:18:00Z">
              <w:r>
                <w:rPr>
                  <w:rFonts w:hint="eastAsia"/>
                </w:rPr>
                <w:t>admissionDate</w:t>
              </w:r>
            </w:ins>
          </w:p>
        </w:tc>
        <w:tc>
          <w:tcPr>
            <w:tcW w:w="1762" w:type="dxa"/>
            <w:shd w:val="clear" w:color="auto" w:fill="auto"/>
          </w:tcPr>
          <w:p w14:paraId="49960777" w14:textId="77777777" w:rsidR="00E828BC" w:rsidRDefault="00FB3A0E">
            <w:pPr>
              <w:pStyle w:val="TableParagraph"/>
              <w:rPr>
                <w:ins w:id="735" w:author="za-duting" w:date="2018-07-16T20:18:00Z"/>
                <w:rStyle w:val="ac"/>
              </w:rPr>
            </w:pPr>
            <w:ins w:id="736" w:author="za-duting" w:date="2018-07-16T20:18:00Z">
              <w:r>
                <w:rPr>
                  <w:rFonts w:hint="eastAsia"/>
                </w:rPr>
                <w:t>入院日期</w:t>
              </w:r>
            </w:ins>
          </w:p>
        </w:tc>
        <w:tc>
          <w:tcPr>
            <w:tcW w:w="1538" w:type="dxa"/>
          </w:tcPr>
          <w:p w14:paraId="1BA93AD2" w14:textId="77777777" w:rsidR="00E828BC" w:rsidRDefault="00FB3A0E">
            <w:pPr>
              <w:pStyle w:val="TableParagraph"/>
              <w:rPr>
                <w:ins w:id="737" w:author="za-duting" w:date="2018-07-16T20:18:00Z"/>
              </w:rPr>
            </w:pPr>
            <w:ins w:id="738" w:author="za-duting" w:date="2018-07-16T20:18:00Z">
              <w:r>
                <w:rPr>
                  <w:rFonts w:hint="eastAsia"/>
                </w:rPr>
                <w:t>Date</w:t>
              </w:r>
            </w:ins>
          </w:p>
        </w:tc>
        <w:tc>
          <w:tcPr>
            <w:tcW w:w="1327" w:type="dxa"/>
          </w:tcPr>
          <w:p w14:paraId="464254EB" w14:textId="77777777" w:rsidR="00E828BC" w:rsidRDefault="00FB3A0E">
            <w:pPr>
              <w:pStyle w:val="TableParagraph"/>
              <w:ind w:left="0"/>
              <w:rPr>
                <w:ins w:id="739" w:author="za-duting" w:date="2018-07-16T20:18:00Z"/>
              </w:rPr>
            </w:pPr>
            <w:ins w:id="740" w:author="za-duting" w:date="2018-07-16T20:18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258" w:type="dxa"/>
          </w:tcPr>
          <w:p w14:paraId="79C091E9" w14:textId="77777777" w:rsidR="00E828BC" w:rsidRDefault="00E828BC">
            <w:pPr>
              <w:pStyle w:val="TableParagraph"/>
              <w:rPr>
                <w:ins w:id="741" w:author="za-duting" w:date="2018-07-16T20:18:00Z"/>
              </w:rPr>
            </w:pPr>
          </w:p>
        </w:tc>
      </w:tr>
      <w:tr w:rsidR="00E828BC" w14:paraId="3683B967" w14:textId="77777777">
        <w:trPr>
          <w:trHeight w:val="285"/>
          <w:ins w:id="742" w:author="za-zhangxuzhen" w:date="2018-06-25T10:53:00Z"/>
        </w:trPr>
        <w:tc>
          <w:tcPr>
            <w:tcW w:w="2341" w:type="dxa"/>
            <w:shd w:val="clear" w:color="auto" w:fill="auto"/>
            <w:vAlign w:val="center"/>
          </w:tcPr>
          <w:p w14:paraId="09625F3D" w14:textId="77777777" w:rsidR="00E828BC" w:rsidRDefault="00FB3A0E">
            <w:pPr>
              <w:pStyle w:val="TableParagraph"/>
              <w:ind w:left="0"/>
              <w:jc w:val="both"/>
              <w:rPr>
                <w:ins w:id="743" w:author="za-zhangxuzhen" w:date="2018-06-25T10:53:00Z"/>
              </w:rPr>
            </w:pPr>
            <w:ins w:id="744" w:author="za-zhangxuzhen" w:date="2018-06-25T10:53:00Z">
              <w:r>
                <w:rPr>
                  <w:rFonts w:hint="eastAsia"/>
                </w:rPr>
                <w:t>disch</w:t>
              </w:r>
              <w:r>
                <w:t>OrNot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14:paraId="1DEC4C8D" w14:textId="77777777" w:rsidR="00E828BC" w:rsidRDefault="00FB3A0E">
            <w:pPr>
              <w:pStyle w:val="TableParagraph"/>
              <w:jc w:val="both"/>
              <w:rPr>
                <w:ins w:id="745" w:author="za-zhangxuzhen" w:date="2018-06-25T10:53:00Z"/>
              </w:rPr>
            </w:pPr>
            <w:ins w:id="746" w:author="za-zhangxuzhen" w:date="2018-06-25T10:53:00Z">
              <w:r>
                <w:rPr>
                  <w:rFonts w:hint="eastAsia"/>
                </w:rPr>
                <w:t>是否</w:t>
              </w:r>
              <w:r>
                <w:t>出院</w:t>
              </w:r>
            </w:ins>
          </w:p>
        </w:tc>
        <w:tc>
          <w:tcPr>
            <w:tcW w:w="1538" w:type="dxa"/>
            <w:vAlign w:val="center"/>
          </w:tcPr>
          <w:p w14:paraId="0D418934" w14:textId="77777777" w:rsidR="00E828BC" w:rsidRDefault="00FB3A0E">
            <w:pPr>
              <w:pStyle w:val="TableParagraph"/>
              <w:jc w:val="both"/>
              <w:rPr>
                <w:ins w:id="747" w:author="za-zhangxuzhen" w:date="2018-06-25T10:53:00Z"/>
              </w:rPr>
            </w:pPr>
            <w:ins w:id="748" w:author="za-zhangxuzhen" w:date="2018-06-25T10:53:00Z">
              <w:r>
                <w:rPr>
                  <w:rFonts w:hint="eastAsia"/>
                </w:rPr>
                <w:t>String(20)</w:t>
              </w:r>
            </w:ins>
          </w:p>
        </w:tc>
        <w:tc>
          <w:tcPr>
            <w:tcW w:w="1327" w:type="dxa"/>
            <w:vAlign w:val="center"/>
          </w:tcPr>
          <w:p w14:paraId="26394A69" w14:textId="77777777" w:rsidR="00E828BC" w:rsidRDefault="00FB3A0E">
            <w:pPr>
              <w:pStyle w:val="TableParagraph"/>
              <w:ind w:left="0"/>
              <w:jc w:val="both"/>
              <w:rPr>
                <w:ins w:id="749" w:author="za-zhangxuzhen" w:date="2018-06-25T10:53:00Z"/>
              </w:rPr>
            </w:pPr>
            <w:ins w:id="750" w:author="za-zhangxuzhen" w:date="2018-06-25T10:53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258" w:type="dxa"/>
            <w:vAlign w:val="center"/>
          </w:tcPr>
          <w:p w14:paraId="7EE872A9" w14:textId="77777777" w:rsidR="00E828BC" w:rsidRDefault="00FB3A0E">
            <w:pPr>
              <w:pStyle w:val="TableParagraph"/>
              <w:jc w:val="both"/>
              <w:rPr>
                <w:ins w:id="751" w:author="za-zhangxuzhen" w:date="2018-06-25T10:53:00Z"/>
              </w:rPr>
            </w:pPr>
            <w:ins w:id="752" w:author="za-zhangxuzhen" w:date="2018-06-25T10:53:00Z">
              <w:r>
                <w:rPr>
                  <w:rFonts w:hint="eastAsia"/>
                </w:rPr>
                <w:t>Y</w:t>
              </w:r>
              <w:r>
                <w:rPr>
                  <w:rFonts w:hint="eastAsia"/>
                </w:rPr>
                <w:t>、</w:t>
              </w:r>
              <w:r>
                <w:t>N</w:t>
              </w:r>
            </w:ins>
          </w:p>
        </w:tc>
      </w:tr>
      <w:tr w:rsidR="00E828BC" w14:paraId="57B47697" w14:textId="77777777">
        <w:trPr>
          <w:trHeight w:val="285"/>
          <w:ins w:id="753" w:author="za-zhangxuzhen" w:date="2018-06-25T10:53:00Z"/>
        </w:trPr>
        <w:tc>
          <w:tcPr>
            <w:tcW w:w="2341" w:type="dxa"/>
            <w:shd w:val="clear" w:color="auto" w:fill="auto"/>
            <w:vAlign w:val="center"/>
          </w:tcPr>
          <w:p w14:paraId="766C6F91" w14:textId="77777777" w:rsidR="00E828BC" w:rsidRDefault="00FB3A0E">
            <w:pPr>
              <w:pStyle w:val="TableParagraph"/>
              <w:ind w:left="0"/>
              <w:jc w:val="both"/>
              <w:rPr>
                <w:ins w:id="754" w:author="za-zhangxuzhen" w:date="2018-06-25T10:53:00Z"/>
              </w:rPr>
            </w:pPr>
            <w:ins w:id="755" w:author="za-zhangxuzhen" w:date="2018-06-25T10:53:00Z">
              <w:r>
                <w:t>fe</w:t>
              </w:r>
              <w:r>
                <w:rPr>
                  <w:rFonts w:hint="eastAsia"/>
                </w:rPr>
                <w:t>eList</w:t>
              </w:r>
            </w:ins>
          </w:p>
        </w:tc>
        <w:tc>
          <w:tcPr>
            <w:tcW w:w="1762" w:type="dxa"/>
            <w:shd w:val="clear" w:color="auto" w:fill="FFFF00"/>
            <w:vAlign w:val="center"/>
          </w:tcPr>
          <w:p w14:paraId="390114FF" w14:textId="77777777" w:rsidR="00E828BC" w:rsidRDefault="00FB3A0E">
            <w:pPr>
              <w:pStyle w:val="TableParagraph"/>
              <w:ind w:left="0"/>
              <w:jc w:val="both"/>
              <w:rPr>
                <w:ins w:id="756" w:author="za-zhangxuzhen" w:date="2018-06-25T10:53:00Z"/>
              </w:rPr>
            </w:pPr>
            <w:ins w:id="757" w:author="za-zhangxuzhen" w:date="2018-06-25T10:53:00Z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住院每日清单</w:t>
              </w:r>
              <w:r>
                <w:rPr>
                  <w:rStyle w:val="ab"/>
                  <w:rFonts w:hint="eastAsia"/>
                </w:rPr>
                <w:t>&gt;</w:t>
              </w:r>
            </w:ins>
          </w:p>
        </w:tc>
        <w:tc>
          <w:tcPr>
            <w:tcW w:w="1538" w:type="dxa"/>
            <w:vAlign w:val="center"/>
          </w:tcPr>
          <w:p w14:paraId="798F5645" w14:textId="77777777" w:rsidR="00E828BC" w:rsidRDefault="00E828BC">
            <w:pPr>
              <w:pStyle w:val="TableParagraph"/>
              <w:jc w:val="both"/>
              <w:rPr>
                <w:ins w:id="758" w:author="za-zhangxuzhen" w:date="2018-06-25T10:53:00Z"/>
              </w:rPr>
            </w:pPr>
          </w:p>
        </w:tc>
        <w:tc>
          <w:tcPr>
            <w:tcW w:w="1327" w:type="dxa"/>
            <w:vAlign w:val="center"/>
          </w:tcPr>
          <w:p w14:paraId="0AED9AE4" w14:textId="77777777" w:rsidR="00E828BC" w:rsidRDefault="00FB3A0E">
            <w:pPr>
              <w:pStyle w:val="TableParagraph"/>
              <w:ind w:left="0"/>
              <w:jc w:val="both"/>
              <w:rPr>
                <w:ins w:id="759" w:author="za-zhangxuzhen" w:date="2018-06-25T10:53:00Z"/>
              </w:rPr>
            </w:pPr>
            <w:ins w:id="760" w:author="za-zhangxuzhen" w:date="2018-06-25T10:53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258" w:type="dxa"/>
            <w:vAlign w:val="center"/>
          </w:tcPr>
          <w:p w14:paraId="585BE030" w14:textId="77777777" w:rsidR="00E828BC" w:rsidRDefault="00E828BC">
            <w:pPr>
              <w:pStyle w:val="TableParagraph"/>
              <w:jc w:val="both"/>
              <w:rPr>
                <w:ins w:id="761" w:author="za-zhangxuzhen" w:date="2018-06-25T10:53:00Z"/>
              </w:rPr>
            </w:pPr>
          </w:p>
        </w:tc>
      </w:tr>
      <w:tr w:rsidR="00E828BC" w14:paraId="3CBB8994" w14:textId="77777777">
        <w:trPr>
          <w:trHeight w:val="285"/>
          <w:ins w:id="762" w:author="za-zhangxuzhen" w:date="2018-06-25T10:53:00Z"/>
        </w:trPr>
        <w:tc>
          <w:tcPr>
            <w:tcW w:w="2341" w:type="dxa"/>
            <w:shd w:val="clear" w:color="auto" w:fill="FFFFFF"/>
            <w:vAlign w:val="center"/>
          </w:tcPr>
          <w:p w14:paraId="413660F0" w14:textId="77777777" w:rsidR="00E828BC" w:rsidRDefault="00FB3A0E">
            <w:pPr>
              <w:pStyle w:val="TableParagraph"/>
              <w:ind w:left="0"/>
              <w:jc w:val="both"/>
              <w:rPr>
                <w:ins w:id="763" w:author="za-zhangxuzhen" w:date="2018-06-25T10:53:00Z"/>
              </w:rPr>
            </w:pPr>
            <w:ins w:id="764" w:author="za-zhangxuzhen" w:date="2018-06-25T10:53:00Z">
              <w:r>
                <w:rPr>
                  <w:rFonts w:hint="eastAsia"/>
                </w:rPr>
                <w:t>hospitalId</w:t>
              </w:r>
            </w:ins>
          </w:p>
        </w:tc>
        <w:tc>
          <w:tcPr>
            <w:tcW w:w="1762" w:type="dxa"/>
            <w:shd w:val="clear" w:color="auto" w:fill="FFFFFF"/>
            <w:vAlign w:val="center"/>
          </w:tcPr>
          <w:p w14:paraId="5E31A81C" w14:textId="77777777" w:rsidR="00E828BC" w:rsidRDefault="00FB3A0E">
            <w:pPr>
              <w:pStyle w:val="TableParagraph"/>
              <w:jc w:val="both"/>
              <w:rPr>
                <w:ins w:id="765" w:author="za-zhangxuzhen" w:date="2018-06-25T10:53:00Z"/>
              </w:rPr>
            </w:pPr>
            <w:ins w:id="766" w:author="za-zhangxuzhen" w:date="2018-06-25T10:53:00Z">
              <w:r>
                <w:rPr>
                  <w:rFonts w:hint="eastAsia"/>
                </w:rPr>
                <w:t>医院</w:t>
              </w:r>
              <w:r>
                <w:t>code</w:t>
              </w:r>
            </w:ins>
          </w:p>
        </w:tc>
        <w:tc>
          <w:tcPr>
            <w:tcW w:w="1538" w:type="dxa"/>
            <w:shd w:val="clear" w:color="auto" w:fill="auto"/>
            <w:vAlign w:val="center"/>
          </w:tcPr>
          <w:p w14:paraId="320B1A9B" w14:textId="77777777" w:rsidR="00E828BC" w:rsidRDefault="00FB3A0E">
            <w:pPr>
              <w:pStyle w:val="TableParagraph"/>
              <w:jc w:val="both"/>
              <w:rPr>
                <w:ins w:id="767" w:author="za-zhangxuzhen" w:date="2018-06-25T10:53:00Z"/>
              </w:rPr>
            </w:pPr>
            <w:ins w:id="768" w:author="za-zhangxuzhen" w:date="2018-06-25T10:53:00Z">
              <w:r>
                <w:rPr>
                  <w:rFonts w:hint="eastAsia"/>
                </w:rPr>
                <w:t>String(50)</w:t>
              </w:r>
            </w:ins>
          </w:p>
        </w:tc>
        <w:tc>
          <w:tcPr>
            <w:tcW w:w="1327" w:type="dxa"/>
            <w:shd w:val="clear" w:color="auto" w:fill="FFFFFF"/>
            <w:vAlign w:val="center"/>
          </w:tcPr>
          <w:p w14:paraId="6F087D61" w14:textId="77777777" w:rsidR="00E828BC" w:rsidRDefault="00FB3A0E">
            <w:pPr>
              <w:pStyle w:val="TableParagraph"/>
              <w:ind w:left="0"/>
              <w:jc w:val="both"/>
              <w:rPr>
                <w:ins w:id="769" w:author="za-zhangxuzhen" w:date="2018-06-25T10:53:00Z"/>
              </w:rPr>
            </w:pPr>
            <w:ins w:id="770" w:author="za-zhangxuzhen" w:date="2018-06-25T10:53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258" w:type="dxa"/>
            <w:shd w:val="clear" w:color="auto" w:fill="FFFFFF"/>
            <w:vAlign w:val="center"/>
          </w:tcPr>
          <w:p w14:paraId="33BEE09C" w14:textId="77777777" w:rsidR="00E828BC" w:rsidRDefault="00E828BC">
            <w:pPr>
              <w:pStyle w:val="TableParagraph"/>
              <w:jc w:val="both"/>
              <w:rPr>
                <w:ins w:id="771" w:author="za-zhangxuzhen" w:date="2018-06-25T10:53:00Z"/>
              </w:rPr>
            </w:pPr>
          </w:p>
        </w:tc>
      </w:tr>
      <w:tr w:rsidR="00E828BC" w14:paraId="2532F20E" w14:textId="77777777" w:rsidTr="00E828BC">
        <w:tblPrEx>
          <w:tblW w:w="922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772" w:author="za-duting" w:date="2018-07-02T18:50:00Z">
            <w:tblPrEx>
              <w:tblW w:w="92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85"/>
          <w:ins w:id="773" w:author="za-duting" w:date="2018-07-02T18:50:00Z"/>
          <w:trPrChange w:id="774" w:author="za-duting" w:date="2018-07-02T18:50:00Z">
            <w:trPr>
              <w:gridAfter w:val="0"/>
              <w:trHeight w:val="285"/>
            </w:trPr>
          </w:trPrChange>
        </w:trPr>
        <w:tc>
          <w:tcPr>
            <w:tcW w:w="2341" w:type="dxa"/>
            <w:shd w:val="clear" w:color="auto" w:fill="FFFFFF"/>
            <w:vAlign w:val="center"/>
            <w:tcPrChange w:id="775" w:author="za-duting" w:date="2018-07-02T18:50:00Z">
              <w:tcPr>
                <w:tcW w:w="2341" w:type="dxa"/>
                <w:gridSpan w:val="2"/>
                <w:shd w:val="clear" w:color="auto" w:fill="FFFFFF"/>
                <w:vAlign w:val="center"/>
              </w:tcPr>
            </w:tcPrChange>
          </w:tcPr>
          <w:p w14:paraId="0199C27E" w14:textId="77777777" w:rsidR="00E828BC" w:rsidRDefault="00FB3A0E">
            <w:pPr>
              <w:pStyle w:val="TableParagraph"/>
              <w:ind w:left="0"/>
              <w:jc w:val="both"/>
              <w:rPr>
                <w:ins w:id="776" w:author="za-duting" w:date="2018-07-02T18:50:00Z"/>
              </w:rPr>
            </w:pPr>
            <w:ins w:id="777" w:author="za-duting" w:date="2018-07-02T18:50:00Z">
              <w:r>
                <w:rPr>
                  <w:rFonts w:hint="eastAsia"/>
                </w:rPr>
                <w:t>hospitalName</w:t>
              </w:r>
            </w:ins>
          </w:p>
        </w:tc>
        <w:tc>
          <w:tcPr>
            <w:tcW w:w="1762" w:type="dxa"/>
            <w:shd w:val="clear" w:color="auto" w:fill="FFFFFF"/>
            <w:vAlign w:val="center"/>
            <w:tcPrChange w:id="778" w:author="za-duting" w:date="2018-07-02T18:50:00Z">
              <w:tcPr>
                <w:tcW w:w="1762" w:type="dxa"/>
                <w:gridSpan w:val="2"/>
                <w:shd w:val="clear" w:color="auto" w:fill="FFFFFF"/>
                <w:vAlign w:val="center"/>
              </w:tcPr>
            </w:tcPrChange>
          </w:tcPr>
          <w:p w14:paraId="02C71972" w14:textId="77777777" w:rsidR="00E828BC" w:rsidRDefault="00FB3A0E">
            <w:pPr>
              <w:pStyle w:val="TableParagraph"/>
              <w:jc w:val="both"/>
              <w:rPr>
                <w:ins w:id="779" w:author="za-duting" w:date="2018-07-02T18:50:00Z"/>
              </w:rPr>
            </w:pPr>
            <w:ins w:id="780" w:author="za-duting" w:date="2018-07-02T18:50:00Z">
              <w:r>
                <w:rPr>
                  <w:rFonts w:hint="eastAsia"/>
                </w:rPr>
                <w:t>医院名称</w:t>
              </w:r>
            </w:ins>
          </w:p>
        </w:tc>
        <w:tc>
          <w:tcPr>
            <w:tcW w:w="1538" w:type="dxa"/>
            <w:shd w:val="clear" w:color="auto" w:fill="auto"/>
            <w:tcPrChange w:id="781" w:author="za-duting" w:date="2018-07-02T18:50:00Z">
              <w:tcPr>
                <w:tcW w:w="1538" w:type="dxa"/>
                <w:gridSpan w:val="2"/>
                <w:shd w:val="clear" w:color="auto" w:fill="auto"/>
                <w:vAlign w:val="center"/>
              </w:tcPr>
            </w:tcPrChange>
          </w:tcPr>
          <w:p w14:paraId="2B27CA56" w14:textId="77777777" w:rsidR="00E828BC" w:rsidRDefault="00FB3A0E">
            <w:pPr>
              <w:pStyle w:val="TableParagraph"/>
              <w:jc w:val="both"/>
              <w:rPr>
                <w:ins w:id="782" w:author="za-duting" w:date="2018-07-02T18:50:00Z"/>
              </w:rPr>
            </w:pPr>
            <w:ins w:id="783" w:author="za-duting" w:date="2018-07-02T18:50:00Z">
              <w:r>
                <w:rPr>
                  <w:rFonts w:hint="eastAsia"/>
                </w:rPr>
                <w:t>String(50)</w:t>
              </w:r>
            </w:ins>
          </w:p>
        </w:tc>
        <w:tc>
          <w:tcPr>
            <w:tcW w:w="1327" w:type="dxa"/>
            <w:shd w:val="clear" w:color="auto" w:fill="FFFFFF"/>
            <w:vAlign w:val="center"/>
            <w:tcPrChange w:id="784" w:author="za-duting" w:date="2018-07-02T18:50:00Z">
              <w:tcPr>
                <w:tcW w:w="1327" w:type="dxa"/>
                <w:gridSpan w:val="2"/>
                <w:shd w:val="clear" w:color="auto" w:fill="FFFFFF"/>
                <w:vAlign w:val="center"/>
              </w:tcPr>
            </w:tcPrChange>
          </w:tcPr>
          <w:p w14:paraId="308A12C1" w14:textId="77777777" w:rsidR="00E828BC" w:rsidRDefault="00FB3A0E">
            <w:pPr>
              <w:pStyle w:val="TableParagraph"/>
              <w:ind w:left="0"/>
              <w:jc w:val="both"/>
              <w:rPr>
                <w:ins w:id="785" w:author="za-duting" w:date="2018-07-02T18:50:00Z"/>
              </w:rPr>
            </w:pPr>
            <w:ins w:id="786" w:author="za-duting" w:date="2018-07-02T18:50:00Z">
              <w:r>
                <w:rPr>
                  <w:rFonts w:hint="eastAsia"/>
                </w:rPr>
                <w:t>非必填</w:t>
              </w:r>
            </w:ins>
          </w:p>
        </w:tc>
        <w:tc>
          <w:tcPr>
            <w:tcW w:w="2258" w:type="dxa"/>
            <w:shd w:val="clear" w:color="auto" w:fill="FFFFFF"/>
            <w:vAlign w:val="center"/>
            <w:tcPrChange w:id="787" w:author="za-duting" w:date="2018-07-02T18:50:00Z">
              <w:tcPr>
                <w:tcW w:w="2258" w:type="dxa"/>
                <w:gridSpan w:val="2"/>
                <w:shd w:val="clear" w:color="auto" w:fill="FFFFFF"/>
                <w:vAlign w:val="center"/>
              </w:tcPr>
            </w:tcPrChange>
          </w:tcPr>
          <w:p w14:paraId="3BFE4893" w14:textId="77777777" w:rsidR="00E828BC" w:rsidRDefault="00E828BC">
            <w:pPr>
              <w:pStyle w:val="TableParagraph"/>
              <w:jc w:val="both"/>
              <w:rPr>
                <w:ins w:id="788" w:author="za-duting" w:date="2018-07-02T18:50:00Z"/>
              </w:rPr>
            </w:pPr>
          </w:p>
        </w:tc>
      </w:tr>
      <w:tr w:rsidR="00E828BC" w14:paraId="0C301CDF" w14:textId="77777777">
        <w:trPr>
          <w:trHeight w:val="285"/>
          <w:ins w:id="789" w:author="za-zhangxuzhen" w:date="2018-06-25T10:53:00Z"/>
        </w:trPr>
        <w:tc>
          <w:tcPr>
            <w:tcW w:w="2341" w:type="dxa"/>
            <w:vAlign w:val="center"/>
          </w:tcPr>
          <w:p w14:paraId="2E7CB930" w14:textId="77777777" w:rsidR="00E828BC" w:rsidRDefault="00FB3A0E">
            <w:pPr>
              <w:pStyle w:val="TableParagraph"/>
              <w:ind w:left="0"/>
              <w:jc w:val="both"/>
              <w:rPr>
                <w:ins w:id="790" w:author="za-zhangxuzhen" w:date="2018-06-25T10:53:00Z"/>
              </w:rPr>
            </w:pPr>
            <w:ins w:id="791" w:author="za-zhangxuzhen" w:date="2018-06-25T10:53:00Z">
              <w:r>
                <w:rPr>
                  <w:rFonts w:hint="eastAsia"/>
                </w:rPr>
                <w:t>departmentName</w:t>
              </w:r>
            </w:ins>
          </w:p>
        </w:tc>
        <w:tc>
          <w:tcPr>
            <w:tcW w:w="1762" w:type="dxa"/>
            <w:vAlign w:val="center"/>
          </w:tcPr>
          <w:p w14:paraId="01D91F76" w14:textId="77777777" w:rsidR="00E828BC" w:rsidRDefault="00FB3A0E">
            <w:pPr>
              <w:pStyle w:val="TableParagraph"/>
              <w:jc w:val="both"/>
              <w:rPr>
                <w:ins w:id="792" w:author="za-zhangxuzhen" w:date="2018-06-25T10:53:00Z"/>
              </w:rPr>
            </w:pPr>
            <w:ins w:id="793" w:author="za-zhangxuzhen" w:date="2018-06-25T10:53:00Z">
              <w:r>
                <w:rPr>
                  <w:rFonts w:hint="eastAsia"/>
                </w:rPr>
                <w:t>科室名称</w:t>
              </w:r>
            </w:ins>
          </w:p>
        </w:tc>
        <w:tc>
          <w:tcPr>
            <w:tcW w:w="1538" w:type="dxa"/>
            <w:vAlign w:val="center"/>
          </w:tcPr>
          <w:p w14:paraId="0198AE1D" w14:textId="77777777" w:rsidR="00E828BC" w:rsidRDefault="00FB3A0E">
            <w:pPr>
              <w:pStyle w:val="TableParagraph"/>
              <w:jc w:val="both"/>
              <w:rPr>
                <w:ins w:id="794" w:author="za-zhangxuzhen" w:date="2018-06-25T10:53:00Z"/>
              </w:rPr>
            </w:pPr>
            <w:ins w:id="795" w:author="za-zhangxuzhen" w:date="2018-06-25T10:53:00Z">
              <w:r>
                <w:rPr>
                  <w:rFonts w:hint="eastAsia"/>
                </w:rPr>
                <w:t>String(20)</w:t>
              </w:r>
            </w:ins>
          </w:p>
        </w:tc>
        <w:tc>
          <w:tcPr>
            <w:tcW w:w="1327" w:type="dxa"/>
            <w:vAlign w:val="center"/>
          </w:tcPr>
          <w:p w14:paraId="595C4383" w14:textId="77777777" w:rsidR="00E828BC" w:rsidRDefault="00FB3A0E">
            <w:pPr>
              <w:rPr>
                <w:ins w:id="796" w:author="za-zhangxuzhen" w:date="2018-06-25T10:53:00Z"/>
              </w:rPr>
            </w:pPr>
            <w:ins w:id="797" w:author="za-zhangxuzhen" w:date="2018-06-25T10:53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258" w:type="dxa"/>
            <w:vAlign w:val="center"/>
          </w:tcPr>
          <w:p w14:paraId="4396D32C" w14:textId="77777777" w:rsidR="00E828BC" w:rsidRDefault="00E828BC">
            <w:pPr>
              <w:rPr>
                <w:ins w:id="798" w:author="za-zhangxuzhen" w:date="2018-06-25T10:53:00Z"/>
              </w:rPr>
            </w:pPr>
          </w:p>
        </w:tc>
      </w:tr>
      <w:tr w:rsidR="00E828BC" w14:paraId="70B06D30" w14:textId="77777777">
        <w:trPr>
          <w:trHeight w:val="285"/>
          <w:ins w:id="799" w:author="za-zhangxuzhen" w:date="2018-06-25T10:53:00Z"/>
        </w:trPr>
        <w:tc>
          <w:tcPr>
            <w:tcW w:w="2341" w:type="dxa"/>
            <w:vAlign w:val="center"/>
          </w:tcPr>
          <w:p w14:paraId="2CD06158" w14:textId="77777777" w:rsidR="00E828BC" w:rsidRDefault="00FB3A0E">
            <w:pPr>
              <w:pStyle w:val="TableParagraph"/>
              <w:ind w:left="0"/>
              <w:jc w:val="both"/>
              <w:rPr>
                <w:ins w:id="800" w:author="za-zhangxuzhen" w:date="2018-06-25T10:53:00Z"/>
              </w:rPr>
            </w:pPr>
            <w:ins w:id="801" w:author="za-zhangxuzhen" w:date="2018-06-25T10:53:00Z">
              <w:r>
                <w:rPr>
                  <w:rFonts w:hint="eastAsia"/>
                </w:rPr>
                <w:t>departmentCode</w:t>
              </w:r>
            </w:ins>
          </w:p>
        </w:tc>
        <w:tc>
          <w:tcPr>
            <w:tcW w:w="1762" w:type="dxa"/>
            <w:vAlign w:val="center"/>
          </w:tcPr>
          <w:p w14:paraId="513327A3" w14:textId="77777777" w:rsidR="00E828BC" w:rsidRDefault="00FB3A0E">
            <w:pPr>
              <w:pStyle w:val="TableParagraph"/>
              <w:jc w:val="both"/>
              <w:rPr>
                <w:ins w:id="802" w:author="za-zhangxuzhen" w:date="2018-06-25T10:53:00Z"/>
              </w:rPr>
            </w:pPr>
            <w:ins w:id="803" w:author="za-zhangxuzhen" w:date="2018-06-25T10:53:00Z">
              <w:r>
                <w:rPr>
                  <w:rFonts w:hint="eastAsia"/>
                </w:rPr>
                <w:t>科室代码</w:t>
              </w:r>
            </w:ins>
          </w:p>
        </w:tc>
        <w:tc>
          <w:tcPr>
            <w:tcW w:w="1538" w:type="dxa"/>
            <w:vAlign w:val="center"/>
          </w:tcPr>
          <w:p w14:paraId="32847AAC" w14:textId="77777777" w:rsidR="00E828BC" w:rsidRDefault="00FB3A0E">
            <w:pPr>
              <w:pStyle w:val="TableParagraph"/>
              <w:jc w:val="both"/>
              <w:rPr>
                <w:ins w:id="804" w:author="za-zhangxuzhen" w:date="2018-06-25T10:53:00Z"/>
              </w:rPr>
            </w:pPr>
            <w:ins w:id="805" w:author="za-zhangxuzhen" w:date="2018-06-25T10:53:00Z">
              <w:r>
                <w:rPr>
                  <w:rFonts w:hint="eastAsia"/>
                </w:rPr>
                <w:t>String(20)</w:t>
              </w:r>
            </w:ins>
          </w:p>
        </w:tc>
        <w:tc>
          <w:tcPr>
            <w:tcW w:w="1327" w:type="dxa"/>
            <w:vAlign w:val="center"/>
          </w:tcPr>
          <w:p w14:paraId="1F62E5E3" w14:textId="77777777" w:rsidR="00E828BC" w:rsidRDefault="00FB3A0E">
            <w:pPr>
              <w:rPr>
                <w:ins w:id="806" w:author="za-zhangxuzhen" w:date="2018-06-25T10:53:00Z"/>
              </w:rPr>
            </w:pPr>
            <w:ins w:id="807" w:author="za-zhangxuzhen" w:date="2018-06-25T10:53:00Z">
              <w:r>
                <w:rPr>
                  <w:rFonts w:hint="eastAsia"/>
                </w:rPr>
                <w:t>非必填</w:t>
              </w:r>
            </w:ins>
          </w:p>
        </w:tc>
        <w:tc>
          <w:tcPr>
            <w:tcW w:w="2258" w:type="dxa"/>
            <w:vAlign w:val="center"/>
          </w:tcPr>
          <w:p w14:paraId="301A014B" w14:textId="77777777" w:rsidR="00E828BC" w:rsidRDefault="00E828BC">
            <w:pPr>
              <w:rPr>
                <w:ins w:id="808" w:author="za-zhangxuzhen" w:date="2018-06-25T10:53:00Z"/>
              </w:rPr>
            </w:pPr>
          </w:p>
        </w:tc>
      </w:tr>
      <w:tr w:rsidR="00E828BC" w14:paraId="112A9294" w14:textId="77777777">
        <w:trPr>
          <w:trHeight w:val="285"/>
          <w:ins w:id="809" w:author="za-zhangxuzhen" w:date="2018-06-25T10:53:00Z"/>
        </w:trPr>
        <w:tc>
          <w:tcPr>
            <w:tcW w:w="2341" w:type="dxa"/>
            <w:vAlign w:val="center"/>
          </w:tcPr>
          <w:p w14:paraId="3B59CD90" w14:textId="77777777" w:rsidR="00E828BC" w:rsidRDefault="00FB3A0E">
            <w:pPr>
              <w:pStyle w:val="TableParagraph"/>
              <w:ind w:left="0"/>
              <w:jc w:val="both"/>
              <w:rPr>
                <w:ins w:id="810" w:author="za-zhangxuzhen" w:date="2018-06-25T10:53:00Z"/>
              </w:rPr>
            </w:pPr>
            <w:ins w:id="811" w:author="za-zhangxuzhen" w:date="2018-06-25T10:53:00Z">
              <w:r>
                <w:rPr>
                  <w:rFonts w:hint="eastAsia"/>
                </w:rPr>
                <w:t>inHospitalNum</w:t>
              </w:r>
            </w:ins>
          </w:p>
        </w:tc>
        <w:tc>
          <w:tcPr>
            <w:tcW w:w="1762" w:type="dxa"/>
            <w:vAlign w:val="center"/>
          </w:tcPr>
          <w:p w14:paraId="7F2FE25A" w14:textId="77777777" w:rsidR="00E828BC" w:rsidRDefault="00FB3A0E">
            <w:pPr>
              <w:pStyle w:val="TableParagraph"/>
              <w:jc w:val="both"/>
              <w:rPr>
                <w:ins w:id="812" w:author="za-zhangxuzhen" w:date="2018-06-25T10:53:00Z"/>
              </w:rPr>
            </w:pPr>
            <w:ins w:id="813" w:author="za-zhangxuzhen" w:date="2018-06-25T10:53:00Z">
              <w:r>
                <w:rPr>
                  <w:rFonts w:hint="eastAsia"/>
                </w:rPr>
                <w:t>住院号</w:t>
              </w:r>
            </w:ins>
          </w:p>
        </w:tc>
        <w:tc>
          <w:tcPr>
            <w:tcW w:w="1538" w:type="dxa"/>
            <w:vAlign w:val="center"/>
          </w:tcPr>
          <w:p w14:paraId="6B0B9D1D" w14:textId="77777777" w:rsidR="00E828BC" w:rsidRDefault="00FB3A0E">
            <w:pPr>
              <w:pStyle w:val="TableParagraph"/>
              <w:jc w:val="both"/>
              <w:rPr>
                <w:ins w:id="814" w:author="za-zhangxuzhen" w:date="2018-06-25T10:53:00Z"/>
              </w:rPr>
            </w:pPr>
            <w:ins w:id="815" w:author="za-zhangxuzhen" w:date="2018-06-25T10:53:00Z">
              <w:r>
                <w:rPr>
                  <w:rFonts w:hint="eastAsia"/>
                </w:rPr>
                <w:t>String(50)</w:t>
              </w:r>
            </w:ins>
          </w:p>
        </w:tc>
        <w:tc>
          <w:tcPr>
            <w:tcW w:w="1327" w:type="dxa"/>
            <w:vAlign w:val="center"/>
          </w:tcPr>
          <w:p w14:paraId="37975CA5" w14:textId="77777777" w:rsidR="00E828BC" w:rsidRDefault="00FB3A0E">
            <w:pPr>
              <w:pStyle w:val="TableParagraph"/>
              <w:ind w:left="0"/>
              <w:jc w:val="both"/>
              <w:rPr>
                <w:ins w:id="816" w:author="za-zhangxuzhen" w:date="2018-06-25T10:53:00Z"/>
              </w:rPr>
            </w:pPr>
            <w:ins w:id="817" w:author="za-zhangxuzhen" w:date="2018-06-25T10:53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258" w:type="dxa"/>
            <w:vAlign w:val="center"/>
          </w:tcPr>
          <w:p w14:paraId="44C9EA33" w14:textId="77777777" w:rsidR="00E828BC" w:rsidRDefault="00E828BC">
            <w:pPr>
              <w:pStyle w:val="TableParagraph"/>
              <w:jc w:val="both"/>
              <w:rPr>
                <w:ins w:id="818" w:author="za-zhangxuzhen" w:date="2018-06-25T10:53:00Z"/>
              </w:rPr>
            </w:pPr>
          </w:p>
        </w:tc>
      </w:tr>
      <w:tr w:rsidR="00E828BC" w14:paraId="3D14C0D9" w14:textId="77777777">
        <w:trPr>
          <w:trHeight w:val="285"/>
          <w:ins w:id="819" w:author="za-zhangxuzhen" w:date="2018-06-25T10:53:00Z"/>
        </w:trPr>
        <w:tc>
          <w:tcPr>
            <w:tcW w:w="2341" w:type="dxa"/>
            <w:vAlign w:val="center"/>
          </w:tcPr>
          <w:p w14:paraId="2945E865" w14:textId="77777777" w:rsidR="00E828BC" w:rsidRDefault="00FB3A0E">
            <w:pPr>
              <w:widowControl/>
              <w:textAlignment w:val="center"/>
              <w:rPr>
                <w:ins w:id="820" w:author="za-zhangxuzhen" w:date="2018-06-25T10:53:00Z"/>
              </w:rPr>
            </w:pPr>
            <w:ins w:id="821" w:author="za-zhangxuzhen" w:date="2018-06-25T10:53:00Z">
              <w:r>
                <w:rPr>
                  <w:rFonts w:asciiTheme="majorEastAsia" w:eastAsiaTheme="majorEastAsia" w:hAnsiTheme="majorEastAsia" w:cstheme="majorEastAsia" w:hint="eastAsia"/>
                  <w:szCs w:val="21"/>
                </w:rPr>
                <w:t>prepayments</w:t>
              </w:r>
            </w:ins>
          </w:p>
        </w:tc>
        <w:tc>
          <w:tcPr>
            <w:tcW w:w="1762" w:type="dxa"/>
            <w:vAlign w:val="center"/>
          </w:tcPr>
          <w:p w14:paraId="79F1401B" w14:textId="77777777" w:rsidR="00E828BC" w:rsidRDefault="00FB3A0E">
            <w:pPr>
              <w:widowControl/>
              <w:textAlignment w:val="center"/>
              <w:rPr>
                <w:ins w:id="822" w:author="za-zhangxuzhen" w:date="2018-06-25T10:53:00Z"/>
              </w:rPr>
            </w:pPr>
            <w:ins w:id="823" w:author="za-zhangxuzhen" w:date="2018-06-25T10:53:00Z">
              <w:r>
                <w:rPr>
                  <w:rFonts w:asciiTheme="majorEastAsia" w:eastAsiaTheme="majorEastAsia" w:hAnsiTheme="majorEastAsia" w:cstheme="majorEastAsia" w:hint="eastAsia"/>
                  <w:kern w:val="0"/>
                  <w:szCs w:val="21"/>
                  <w:lang w:bidi="ar"/>
                </w:rPr>
                <w:t xml:space="preserve"> </w:t>
              </w:r>
              <w:r>
                <w:rPr>
                  <w:rFonts w:asciiTheme="majorEastAsia" w:eastAsiaTheme="majorEastAsia" w:hAnsiTheme="majorEastAsia" w:cstheme="majorEastAsia" w:hint="eastAsia"/>
                  <w:kern w:val="0"/>
                  <w:szCs w:val="21"/>
                  <w:lang w:bidi="ar"/>
                </w:rPr>
                <w:t>预交金总额</w:t>
              </w:r>
            </w:ins>
          </w:p>
        </w:tc>
        <w:tc>
          <w:tcPr>
            <w:tcW w:w="1538" w:type="dxa"/>
            <w:vAlign w:val="center"/>
          </w:tcPr>
          <w:p w14:paraId="37354EB6" w14:textId="77777777" w:rsidR="00E828BC" w:rsidRDefault="00FB3A0E">
            <w:pPr>
              <w:widowControl/>
              <w:textAlignment w:val="center"/>
              <w:rPr>
                <w:ins w:id="824" w:author="za-zhangxuzhen" w:date="2018-06-25T10:53:00Z"/>
              </w:rPr>
            </w:pPr>
            <w:ins w:id="825" w:author="za-zhangxuzhen" w:date="2018-06-25T10:53:00Z">
              <w:r>
                <w:rPr>
                  <w:rFonts w:asciiTheme="majorEastAsia" w:eastAsiaTheme="majorEastAsia" w:hAnsiTheme="majorEastAsia" w:cstheme="majorEastAsia" w:hint="eastAsia"/>
                  <w:kern w:val="0"/>
                  <w:szCs w:val="21"/>
                  <w:lang w:bidi="ar"/>
                </w:rPr>
                <w:t xml:space="preserve"> String</w:t>
              </w:r>
              <w:r>
                <w:rPr>
                  <w:rFonts w:hint="eastAsia"/>
                </w:rPr>
                <w:t>(50)</w:t>
              </w:r>
            </w:ins>
          </w:p>
        </w:tc>
        <w:tc>
          <w:tcPr>
            <w:tcW w:w="1327" w:type="dxa"/>
            <w:vAlign w:val="center"/>
          </w:tcPr>
          <w:p w14:paraId="13195C2F" w14:textId="77777777" w:rsidR="00E828BC" w:rsidRDefault="00FB3A0E">
            <w:pPr>
              <w:widowControl/>
              <w:textAlignment w:val="center"/>
              <w:rPr>
                <w:ins w:id="826" w:author="za-zhangxuzhen" w:date="2018-06-25T10:53:00Z"/>
              </w:rPr>
            </w:pPr>
            <w:ins w:id="827" w:author="za-zhangxuzhen" w:date="2018-06-25T10:53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258" w:type="dxa"/>
            <w:vAlign w:val="center"/>
          </w:tcPr>
          <w:p w14:paraId="4EF2362A" w14:textId="77777777" w:rsidR="00E828BC" w:rsidRDefault="00FB3A0E">
            <w:pPr>
              <w:widowControl/>
              <w:textAlignment w:val="center"/>
              <w:rPr>
                <w:ins w:id="828" w:author="za-zhangxuzhen" w:date="2018-06-25T10:53:00Z"/>
              </w:rPr>
            </w:pPr>
            <w:ins w:id="829" w:author="za-zhangxuzhen" w:date="2018-06-25T10:53:00Z">
              <w:r>
                <w:rPr>
                  <w:rFonts w:asciiTheme="majorEastAsia" w:eastAsiaTheme="majorEastAsia" w:hAnsiTheme="majorEastAsia" w:cstheme="majorEastAsia" w:hint="eastAsia"/>
                  <w:kern w:val="0"/>
                  <w:szCs w:val="21"/>
                  <w:lang w:bidi="ar"/>
                </w:rPr>
                <w:t>病人本次住院所交预交金的总额</w:t>
              </w:r>
            </w:ins>
          </w:p>
        </w:tc>
      </w:tr>
      <w:tr w:rsidR="00E828BC" w14:paraId="5CECE10D" w14:textId="77777777">
        <w:trPr>
          <w:trHeight w:val="285"/>
          <w:ins w:id="830" w:author="za-zhangxuzhen" w:date="2018-06-25T10:53:00Z"/>
        </w:trPr>
        <w:tc>
          <w:tcPr>
            <w:tcW w:w="2341" w:type="dxa"/>
            <w:vAlign w:val="center"/>
          </w:tcPr>
          <w:p w14:paraId="60372BA2" w14:textId="77777777" w:rsidR="00E828BC" w:rsidRDefault="00FB3A0E">
            <w:pPr>
              <w:widowControl/>
              <w:jc w:val="left"/>
              <w:textAlignment w:val="center"/>
              <w:rPr>
                <w:ins w:id="831" w:author="za-zhangxuzhen" w:date="2018-06-25T10:53:00Z"/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ins w:id="832" w:author="za-zhangxuzhen" w:date="2018-06-25T10:53:00Z">
              <w:r>
                <w:rPr>
                  <w:rFonts w:asciiTheme="majorEastAsia" w:eastAsiaTheme="majorEastAsia" w:hAnsiTheme="majorEastAsia" w:cstheme="majorEastAsia" w:hint="eastAsia"/>
                  <w:kern w:val="0"/>
                  <w:szCs w:val="21"/>
                  <w:lang w:bidi="ar"/>
                </w:rPr>
                <w:t>prepaid</w:t>
              </w:r>
              <w:r>
                <w:rPr>
                  <w:rFonts w:asciiTheme="majorEastAsia" w:eastAsiaTheme="majorEastAsia" w:hAnsiTheme="majorEastAsia" w:cstheme="majorEastAsia"/>
                  <w:kern w:val="0"/>
                  <w:szCs w:val="21"/>
                  <w:lang w:bidi="ar"/>
                </w:rPr>
                <w:t>B</w:t>
              </w:r>
              <w:r>
                <w:rPr>
                  <w:rFonts w:asciiTheme="majorEastAsia" w:eastAsiaTheme="majorEastAsia" w:hAnsiTheme="majorEastAsia" w:cstheme="majorEastAsia" w:hint="eastAsia"/>
                  <w:kern w:val="0"/>
                  <w:szCs w:val="21"/>
                  <w:lang w:bidi="ar"/>
                </w:rPr>
                <w:t>alance</w:t>
              </w:r>
            </w:ins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3F91C7C8" w14:textId="77777777" w:rsidR="00E828BC" w:rsidRDefault="00FB3A0E">
            <w:pPr>
              <w:widowControl/>
              <w:jc w:val="left"/>
              <w:textAlignment w:val="center"/>
              <w:rPr>
                <w:ins w:id="833" w:author="za-zhangxuzhen" w:date="2018-06-25T10:53:00Z"/>
                <w:rStyle w:val="ac"/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ins w:id="834" w:author="za-zhangxuzhen" w:date="2018-06-25T10:53:00Z">
              <w:r>
                <w:rPr>
                  <w:rFonts w:asciiTheme="majorEastAsia" w:eastAsiaTheme="majorEastAsia" w:hAnsiTheme="majorEastAsia" w:cstheme="majorEastAsia" w:hint="eastAsia"/>
                  <w:kern w:val="0"/>
                  <w:szCs w:val="21"/>
                  <w:lang w:bidi="ar"/>
                </w:rPr>
                <w:t xml:space="preserve"> </w:t>
              </w:r>
              <w:r>
                <w:rPr>
                  <w:rFonts w:asciiTheme="majorEastAsia" w:eastAsiaTheme="majorEastAsia" w:hAnsiTheme="majorEastAsia" w:cstheme="majorEastAsia" w:hint="eastAsia"/>
                  <w:kern w:val="0"/>
                  <w:szCs w:val="21"/>
                  <w:lang w:bidi="ar"/>
                </w:rPr>
                <w:t>预交金余额</w:t>
              </w:r>
            </w:ins>
          </w:p>
        </w:tc>
        <w:tc>
          <w:tcPr>
            <w:tcW w:w="1538" w:type="dxa"/>
            <w:vAlign w:val="center"/>
          </w:tcPr>
          <w:p w14:paraId="56AA2D01" w14:textId="77777777" w:rsidR="00E828BC" w:rsidRDefault="00FB3A0E">
            <w:pPr>
              <w:widowControl/>
              <w:jc w:val="left"/>
              <w:textAlignment w:val="center"/>
              <w:rPr>
                <w:ins w:id="835" w:author="za-zhangxuzhen" w:date="2018-06-25T10:53:00Z"/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ins w:id="836" w:author="za-zhangxuzhen" w:date="2018-06-25T10:53:00Z">
              <w:r>
                <w:rPr>
                  <w:rFonts w:asciiTheme="majorEastAsia" w:eastAsiaTheme="majorEastAsia" w:hAnsiTheme="majorEastAsia" w:cstheme="majorEastAsia" w:hint="eastAsia"/>
                  <w:kern w:val="0"/>
                  <w:szCs w:val="21"/>
                  <w:lang w:bidi="ar"/>
                </w:rPr>
                <w:t xml:space="preserve"> String</w:t>
              </w:r>
              <w:r>
                <w:rPr>
                  <w:rFonts w:hint="eastAsia"/>
                </w:rPr>
                <w:t>(50)</w:t>
              </w:r>
            </w:ins>
          </w:p>
        </w:tc>
        <w:tc>
          <w:tcPr>
            <w:tcW w:w="1327" w:type="dxa"/>
          </w:tcPr>
          <w:p w14:paraId="598D6809" w14:textId="77777777" w:rsidR="00E828BC" w:rsidRDefault="00FB3A0E">
            <w:pPr>
              <w:pStyle w:val="TableParagraph"/>
              <w:ind w:left="0"/>
              <w:rPr>
                <w:ins w:id="837" w:author="za-zhangxuzhen" w:date="2018-06-25T10:53:00Z"/>
                <w:rFonts w:asciiTheme="majorEastAsia" w:eastAsiaTheme="majorEastAsia" w:hAnsiTheme="majorEastAsia" w:cstheme="majorEastAsia"/>
                <w:kern w:val="0"/>
                <w:szCs w:val="21"/>
                <w:lang w:bidi="ar"/>
              </w:rPr>
            </w:pPr>
            <w:ins w:id="838" w:author="za-zhangxuzhen" w:date="2018-06-25T10:53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258" w:type="dxa"/>
          </w:tcPr>
          <w:p w14:paraId="20DD17F5" w14:textId="77777777" w:rsidR="00E828BC" w:rsidRDefault="00E828BC">
            <w:pPr>
              <w:pStyle w:val="TableParagraph"/>
              <w:rPr>
                <w:ins w:id="839" w:author="za-zhangxuzhen" w:date="2018-06-25T10:53:00Z"/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</w:tr>
      <w:tr w:rsidR="00E828BC" w14:paraId="2A217A19" w14:textId="77777777">
        <w:trPr>
          <w:trHeight w:val="285"/>
          <w:ins w:id="840" w:author="za-zhangxuzhen" w:date="2018-06-25T10:53:00Z"/>
        </w:trPr>
        <w:tc>
          <w:tcPr>
            <w:tcW w:w="2341" w:type="dxa"/>
            <w:vAlign w:val="center"/>
          </w:tcPr>
          <w:p w14:paraId="0682A1C4" w14:textId="77777777" w:rsidR="00E828BC" w:rsidRDefault="00FB3A0E">
            <w:pPr>
              <w:widowControl/>
              <w:jc w:val="left"/>
              <w:textAlignment w:val="center"/>
              <w:rPr>
                <w:ins w:id="841" w:author="za-zhangxuzhen" w:date="2018-06-25T10:53:00Z"/>
                <w:rFonts w:asciiTheme="majorEastAsia" w:eastAsiaTheme="majorEastAsia" w:hAnsiTheme="majorEastAsia" w:cstheme="majorEastAsia"/>
                <w:kern w:val="0"/>
                <w:szCs w:val="21"/>
                <w:lang w:bidi="ar"/>
              </w:rPr>
            </w:pPr>
            <w:ins w:id="842" w:author="za-zhangxuzhen" w:date="2018-06-25T10:53:00Z">
              <w:r>
                <w:rPr>
                  <w:rFonts w:asciiTheme="majorEastAsia" w:eastAsiaTheme="majorEastAsia" w:hAnsiTheme="majorEastAsia" w:cstheme="majorEastAsia"/>
                  <w:kern w:val="0"/>
                  <w:szCs w:val="21"/>
                  <w:lang w:bidi="ar"/>
                </w:rPr>
                <w:t>diseaseList</w:t>
              </w:r>
            </w:ins>
          </w:p>
        </w:tc>
        <w:tc>
          <w:tcPr>
            <w:tcW w:w="1762" w:type="dxa"/>
            <w:shd w:val="clear" w:color="auto" w:fill="FFFF00"/>
            <w:vAlign w:val="center"/>
          </w:tcPr>
          <w:p w14:paraId="5C84A136" w14:textId="77777777" w:rsidR="00E828BC" w:rsidRDefault="00FB3A0E">
            <w:pPr>
              <w:pStyle w:val="TableParagraph"/>
              <w:ind w:left="0"/>
              <w:jc w:val="both"/>
              <w:rPr>
                <w:ins w:id="843" w:author="za-zhangxuzhen" w:date="2018-06-25T10:53:00Z"/>
                <w:rFonts w:ascii="Calibri" w:hAnsi="Calibri" w:cs="Times New Roman"/>
              </w:rPr>
            </w:pPr>
            <w:ins w:id="844" w:author="za-zhangxuzhen" w:date="2018-06-25T10:53:00Z">
              <w:r>
                <w:rPr>
                  <w:rStyle w:val="ab"/>
                  <w:rFonts w:hint="eastAsia"/>
                </w:rPr>
                <w:t>&lt;</w:t>
              </w:r>
            </w:ins>
            <w:ins w:id="845" w:author="za-duting" w:date="2018-07-16T20:11:00Z">
              <w:r>
                <w:rPr>
                  <w:rStyle w:val="ab"/>
                  <w:rFonts w:hint="eastAsia"/>
                </w:rPr>
                <w:t>疾病</w:t>
              </w:r>
            </w:ins>
            <w:ins w:id="846" w:author="za-zhangxuzhen" w:date="2018-06-25T10:53:00Z">
              <w:del w:id="847" w:author="za-duting" w:date="2018-07-16T20:11:00Z">
                <w:r>
                  <w:rPr>
                    <w:rStyle w:val="ab"/>
                    <w:rFonts w:hint="eastAsia"/>
                  </w:rPr>
                  <w:delText>入院</w:delText>
                </w:r>
              </w:del>
              <w:r>
                <w:rPr>
                  <w:rStyle w:val="ab"/>
                  <w:rFonts w:hint="eastAsia"/>
                </w:rPr>
                <w:t>诊断</w:t>
              </w:r>
              <w:r>
                <w:rPr>
                  <w:rStyle w:val="ab"/>
                </w:rPr>
                <w:t>列表</w:t>
              </w:r>
              <w:r>
                <w:rPr>
                  <w:rStyle w:val="ab"/>
                  <w:rFonts w:hint="eastAsia"/>
                </w:rPr>
                <w:t>&gt;</w:t>
              </w:r>
            </w:ins>
          </w:p>
        </w:tc>
        <w:tc>
          <w:tcPr>
            <w:tcW w:w="1538" w:type="dxa"/>
            <w:vAlign w:val="center"/>
          </w:tcPr>
          <w:p w14:paraId="6729799E" w14:textId="77777777" w:rsidR="00E828BC" w:rsidRDefault="00E828BC">
            <w:pPr>
              <w:widowControl/>
              <w:ind w:firstLineChars="50" w:firstLine="105"/>
              <w:jc w:val="left"/>
              <w:textAlignment w:val="center"/>
              <w:rPr>
                <w:ins w:id="848" w:author="za-zhangxuzhen" w:date="2018-06-25T10:53:00Z"/>
                <w:rFonts w:asciiTheme="majorEastAsia" w:eastAsiaTheme="majorEastAsia" w:hAnsiTheme="majorEastAsia" w:cstheme="majorEastAsia"/>
                <w:kern w:val="0"/>
                <w:szCs w:val="21"/>
                <w:lang w:bidi="ar"/>
              </w:rPr>
            </w:pPr>
          </w:p>
        </w:tc>
        <w:tc>
          <w:tcPr>
            <w:tcW w:w="1327" w:type="dxa"/>
          </w:tcPr>
          <w:p w14:paraId="3D2B9CE8" w14:textId="77777777" w:rsidR="00E828BC" w:rsidRDefault="00FB3A0E">
            <w:pPr>
              <w:pStyle w:val="TableParagraph"/>
              <w:ind w:left="0"/>
              <w:rPr>
                <w:ins w:id="849" w:author="za-zhangxuzhen" w:date="2018-06-25T10:53:00Z"/>
              </w:rPr>
            </w:pPr>
            <w:ins w:id="850" w:author="za-zhangxuzhen" w:date="2018-06-25T10:53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258" w:type="dxa"/>
          </w:tcPr>
          <w:p w14:paraId="4D2F4972" w14:textId="77777777" w:rsidR="00E828BC" w:rsidRDefault="00E828BC">
            <w:pPr>
              <w:pStyle w:val="TableParagraph"/>
              <w:rPr>
                <w:ins w:id="851" w:author="za-zhangxuzhen" w:date="2018-06-25T10:53:00Z"/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</w:tr>
    </w:tbl>
    <w:p w14:paraId="6155E932" w14:textId="77777777" w:rsidR="00E828BC" w:rsidRDefault="00E828BC">
      <w:pPr>
        <w:rPr>
          <w:ins w:id="852" w:author="za-zhangxuzhen" w:date="2018-06-25T10:53:00Z"/>
        </w:rPr>
      </w:pPr>
    </w:p>
    <w:p w14:paraId="37E01462" w14:textId="77777777" w:rsidR="00E828BC" w:rsidRDefault="00E828BC">
      <w:pPr>
        <w:rPr>
          <w:ins w:id="853" w:author="za-zhangxuzhen" w:date="2018-06-25T10:53:00Z"/>
          <w:rFonts w:ascii="黑体" w:hAnsi="黑体"/>
        </w:rPr>
      </w:pPr>
    </w:p>
    <w:p w14:paraId="2A7AB8B0" w14:textId="77777777" w:rsidR="00E828BC" w:rsidRDefault="00FB3A0E">
      <w:pPr>
        <w:pStyle w:val="a6"/>
        <w:rPr>
          <w:ins w:id="854" w:author="za-zhangxuzhen" w:date="2018-06-25T10:53:00Z"/>
        </w:rPr>
      </w:pPr>
      <w:ins w:id="855" w:author="za-zhangxuzhen" w:date="2018-06-25T10:53:00Z">
        <w:r>
          <w:rPr>
            <w:rFonts w:hint="eastAsia"/>
          </w:rPr>
          <w:t>&lt;</w:t>
        </w:r>
        <w:r>
          <w:rPr>
            <w:rFonts w:hint="eastAsia"/>
          </w:rPr>
          <w:t>住院每日清单</w:t>
        </w:r>
        <w:r>
          <w:rPr>
            <w:rFonts w:hint="eastAsia"/>
          </w:rPr>
          <w:t>&gt;</w:t>
        </w:r>
      </w:ins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522"/>
        <w:gridCol w:w="1600"/>
        <w:gridCol w:w="1255"/>
        <w:gridCol w:w="2551"/>
      </w:tblGrid>
      <w:tr w:rsidR="00E828BC" w14:paraId="32FDFD7F" w14:textId="77777777">
        <w:trPr>
          <w:trHeight w:val="283"/>
          <w:ins w:id="856" w:author="za-zhangxuzhen" w:date="2018-06-25T10:53:00Z"/>
        </w:trPr>
        <w:tc>
          <w:tcPr>
            <w:tcW w:w="2281" w:type="dxa"/>
            <w:shd w:val="clear" w:color="auto" w:fill="D8D8D8"/>
          </w:tcPr>
          <w:p w14:paraId="410BFD8C" w14:textId="77777777" w:rsidR="00E828BC" w:rsidRDefault="00FB3A0E">
            <w:pPr>
              <w:pStyle w:val="TableParagraph"/>
              <w:rPr>
                <w:ins w:id="857" w:author="za-zhangxuzhen" w:date="2018-06-25T10:53:00Z"/>
                <w:b/>
                <w:bCs/>
              </w:rPr>
            </w:pPr>
            <w:ins w:id="858" w:author="za-zhangxuzhen" w:date="2018-06-25T10:53:00Z">
              <w:r>
                <w:rPr>
                  <w:rFonts w:hint="eastAsia"/>
                  <w:b/>
                  <w:bCs/>
                </w:rPr>
                <w:t>字段名称</w:t>
              </w:r>
            </w:ins>
          </w:p>
        </w:tc>
        <w:tc>
          <w:tcPr>
            <w:tcW w:w="1522" w:type="dxa"/>
            <w:shd w:val="clear" w:color="auto" w:fill="D8D8D8"/>
          </w:tcPr>
          <w:p w14:paraId="040AB3E3" w14:textId="77777777" w:rsidR="00E828BC" w:rsidRDefault="00FB3A0E">
            <w:pPr>
              <w:pStyle w:val="TableParagraph"/>
              <w:rPr>
                <w:ins w:id="859" w:author="za-zhangxuzhen" w:date="2018-06-25T10:53:00Z"/>
                <w:b/>
                <w:bCs/>
              </w:rPr>
            </w:pPr>
            <w:ins w:id="860" w:author="za-zhangxuzhen" w:date="2018-06-25T10:53:00Z">
              <w:r>
                <w:rPr>
                  <w:rFonts w:hint="eastAsia"/>
                  <w:b/>
                  <w:bCs/>
                </w:rPr>
                <w:t>描述</w:t>
              </w:r>
            </w:ins>
          </w:p>
        </w:tc>
        <w:tc>
          <w:tcPr>
            <w:tcW w:w="1600" w:type="dxa"/>
            <w:shd w:val="clear" w:color="auto" w:fill="D8D8D8"/>
          </w:tcPr>
          <w:p w14:paraId="29A3BEA4" w14:textId="77777777" w:rsidR="00E828BC" w:rsidRDefault="00FB3A0E">
            <w:pPr>
              <w:pStyle w:val="TableParagraph"/>
              <w:rPr>
                <w:ins w:id="861" w:author="za-zhangxuzhen" w:date="2018-06-25T10:53:00Z"/>
                <w:b/>
                <w:bCs/>
              </w:rPr>
            </w:pPr>
            <w:ins w:id="862" w:author="za-zhangxuzhen" w:date="2018-06-25T10:53:00Z">
              <w:r>
                <w:rPr>
                  <w:rFonts w:hint="eastAsia"/>
                  <w:b/>
                  <w:bCs/>
                </w:rPr>
                <w:t>类型</w:t>
              </w:r>
            </w:ins>
          </w:p>
        </w:tc>
        <w:tc>
          <w:tcPr>
            <w:tcW w:w="1255" w:type="dxa"/>
            <w:shd w:val="clear" w:color="auto" w:fill="D8D8D8"/>
          </w:tcPr>
          <w:p w14:paraId="09D575BE" w14:textId="77777777" w:rsidR="00E828BC" w:rsidRDefault="00FB3A0E">
            <w:pPr>
              <w:pStyle w:val="TableParagraph"/>
              <w:rPr>
                <w:ins w:id="863" w:author="za-zhangxuzhen" w:date="2018-06-25T10:53:00Z"/>
                <w:b/>
                <w:bCs/>
              </w:rPr>
            </w:pPr>
            <w:ins w:id="864" w:author="za-zhangxuzhen" w:date="2018-06-25T10:53:00Z">
              <w:r>
                <w:rPr>
                  <w:rFonts w:hint="eastAsia"/>
                  <w:b/>
                  <w:bCs/>
                </w:rPr>
                <w:t>是否必填</w:t>
              </w:r>
            </w:ins>
          </w:p>
        </w:tc>
        <w:tc>
          <w:tcPr>
            <w:tcW w:w="2551" w:type="dxa"/>
            <w:shd w:val="clear" w:color="auto" w:fill="D8D8D8"/>
          </w:tcPr>
          <w:p w14:paraId="5D12BD88" w14:textId="77777777" w:rsidR="00E828BC" w:rsidRDefault="00FB3A0E">
            <w:pPr>
              <w:pStyle w:val="TableParagraph"/>
              <w:rPr>
                <w:ins w:id="865" w:author="za-zhangxuzhen" w:date="2018-06-25T10:53:00Z"/>
                <w:b/>
                <w:bCs/>
              </w:rPr>
            </w:pPr>
            <w:ins w:id="866" w:author="za-zhangxuzhen" w:date="2018-06-25T10:53:00Z">
              <w:r>
                <w:rPr>
                  <w:rFonts w:hint="eastAsia"/>
                  <w:b/>
                  <w:bCs/>
                </w:rPr>
                <w:t>备注</w:t>
              </w:r>
            </w:ins>
          </w:p>
        </w:tc>
      </w:tr>
      <w:tr w:rsidR="00E828BC" w14:paraId="40D6B299" w14:textId="77777777">
        <w:trPr>
          <w:trHeight w:val="283"/>
          <w:ins w:id="867" w:author="za-zhangxuzhen" w:date="2018-06-25T10:53:00Z"/>
        </w:trPr>
        <w:tc>
          <w:tcPr>
            <w:tcW w:w="2281" w:type="dxa"/>
          </w:tcPr>
          <w:p w14:paraId="54F2CAFA" w14:textId="77777777" w:rsidR="00E828BC" w:rsidRDefault="00FB3A0E">
            <w:pPr>
              <w:pStyle w:val="TableParagraph"/>
              <w:rPr>
                <w:ins w:id="868" w:author="za-zhangxuzhen" w:date="2018-06-25T10:53:00Z"/>
              </w:rPr>
            </w:pPr>
            <w:ins w:id="869" w:author="za-zhangxuzhen" w:date="2018-06-25T10:53:00Z">
              <w:r>
                <w:rPr>
                  <w:rFonts w:hint="eastAsia"/>
                </w:rPr>
                <w:t>listCat</w:t>
              </w:r>
              <w:r>
                <w:t>Name</w:t>
              </w:r>
            </w:ins>
          </w:p>
        </w:tc>
        <w:tc>
          <w:tcPr>
            <w:tcW w:w="1522" w:type="dxa"/>
          </w:tcPr>
          <w:p w14:paraId="0161AA7F" w14:textId="77777777" w:rsidR="00E828BC" w:rsidRDefault="00FB3A0E">
            <w:pPr>
              <w:pStyle w:val="TableParagraph"/>
              <w:rPr>
                <w:ins w:id="870" w:author="za-zhangxuzhen" w:date="2018-06-25T10:53:00Z"/>
              </w:rPr>
            </w:pPr>
            <w:ins w:id="871" w:author="za-zhangxuzhen" w:date="2018-06-25T10:53:00Z">
              <w:r>
                <w:rPr>
                  <w:rFonts w:hint="eastAsia"/>
                </w:rPr>
                <w:t>项目</w:t>
              </w:r>
              <w:r>
                <w:t>类别名称</w:t>
              </w:r>
            </w:ins>
          </w:p>
        </w:tc>
        <w:tc>
          <w:tcPr>
            <w:tcW w:w="1600" w:type="dxa"/>
          </w:tcPr>
          <w:p w14:paraId="1AD67D2A" w14:textId="77777777" w:rsidR="00E828BC" w:rsidRDefault="00FB3A0E">
            <w:pPr>
              <w:pStyle w:val="TableParagraph"/>
              <w:rPr>
                <w:ins w:id="872" w:author="za-zhangxuzhen" w:date="2018-06-25T10:53:00Z"/>
                <w:rStyle w:val="af"/>
              </w:rPr>
            </w:pPr>
            <w:ins w:id="873" w:author="za-zhangxuzhen" w:date="2018-06-25T10:53:00Z">
              <w:r>
                <w:rPr>
                  <w:rStyle w:val="af"/>
                </w:rPr>
                <w:t>String(50)</w:t>
              </w:r>
            </w:ins>
          </w:p>
        </w:tc>
        <w:tc>
          <w:tcPr>
            <w:tcW w:w="1255" w:type="dxa"/>
          </w:tcPr>
          <w:p w14:paraId="318C827C" w14:textId="77777777" w:rsidR="00E828BC" w:rsidRDefault="00FB3A0E">
            <w:pPr>
              <w:pStyle w:val="TableParagraph"/>
              <w:rPr>
                <w:ins w:id="874" w:author="za-zhangxuzhen" w:date="2018-06-25T10:53:00Z"/>
              </w:rPr>
            </w:pPr>
            <w:ins w:id="875" w:author="za-zhangxuzhen" w:date="2018-06-25T10:53:00Z">
              <w:r>
                <w:rPr>
                  <w:rFonts w:hint="eastAsia"/>
                </w:rPr>
                <w:t>非必填</w:t>
              </w:r>
            </w:ins>
          </w:p>
        </w:tc>
        <w:tc>
          <w:tcPr>
            <w:tcW w:w="2551" w:type="dxa"/>
          </w:tcPr>
          <w:p w14:paraId="7676A64C" w14:textId="77777777" w:rsidR="00E828BC" w:rsidRDefault="00FB3A0E">
            <w:pPr>
              <w:pStyle w:val="TableParagraph"/>
              <w:rPr>
                <w:ins w:id="876" w:author="za-zhangxuzhen" w:date="2018-06-25T10:53:00Z"/>
              </w:rPr>
            </w:pPr>
            <w:ins w:id="877" w:author="za-zhangxuzhen" w:date="2018-06-25T10:53:00Z">
              <w:r>
                <w:rPr>
                  <w:rFonts w:hint="eastAsia"/>
                </w:rPr>
                <w:t>与</w:t>
              </w:r>
              <w:r>
                <w:t>发票上的项目类别一致</w:t>
              </w:r>
            </w:ins>
          </w:p>
        </w:tc>
      </w:tr>
      <w:tr w:rsidR="00E828BC" w14:paraId="3126D286" w14:textId="77777777">
        <w:trPr>
          <w:trHeight w:val="283"/>
          <w:ins w:id="878" w:author="za-zhangxuzhen" w:date="2018-06-25T10:53:00Z"/>
        </w:trPr>
        <w:tc>
          <w:tcPr>
            <w:tcW w:w="2281" w:type="dxa"/>
          </w:tcPr>
          <w:p w14:paraId="078E78EB" w14:textId="77777777" w:rsidR="00E828BC" w:rsidRDefault="00FB3A0E">
            <w:pPr>
              <w:pStyle w:val="TableParagraph"/>
              <w:rPr>
                <w:ins w:id="879" w:author="za-zhangxuzhen" w:date="2018-06-25T10:53:00Z"/>
              </w:rPr>
            </w:pPr>
            <w:ins w:id="880" w:author="za-zhangxuzhen" w:date="2018-06-25T10:53:00Z">
              <w:r>
                <w:rPr>
                  <w:rFonts w:hint="eastAsia"/>
                </w:rPr>
                <w:t>hospitalChargeCode</w:t>
              </w:r>
            </w:ins>
          </w:p>
        </w:tc>
        <w:tc>
          <w:tcPr>
            <w:tcW w:w="1522" w:type="dxa"/>
            <w:vAlign w:val="center"/>
          </w:tcPr>
          <w:p w14:paraId="7FC180F8" w14:textId="77777777" w:rsidR="00E828BC" w:rsidRDefault="00FB3A0E">
            <w:pPr>
              <w:pStyle w:val="TableParagraph"/>
              <w:rPr>
                <w:ins w:id="881" w:author="za-zhangxuzhen" w:date="2018-06-25T10:53:00Z"/>
              </w:rPr>
            </w:pPr>
            <w:ins w:id="882" w:author="za-zhangxuzhen" w:date="2018-06-25T10:53:00Z">
              <w:r>
                <w:rPr>
                  <w:rFonts w:hint="eastAsia"/>
                </w:rPr>
                <w:t>医院收费项目编码</w:t>
              </w:r>
            </w:ins>
          </w:p>
        </w:tc>
        <w:tc>
          <w:tcPr>
            <w:tcW w:w="1600" w:type="dxa"/>
          </w:tcPr>
          <w:p w14:paraId="3D7DB3BD" w14:textId="77777777" w:rsidR="00E828BC" w:rsidRDefault="00FB3A0E">
            <w:pPr>
              <w:pStyle w:val="TableParagraph"/>
              <w:rPr>
                <w:ins w:id="883" w:author="za-zhangxuzhen" w:date="2018-06-25T10:53:00Z"/>
              </w:rPr>
            </w:pPr>
            <w:ins w:id="884" w:author="za-zhangxuzhen" w:date="2018-06-25T10:53:00Z">
              <w:r>
                <w:rPr>
                  <w:rStyle w:val="af"/>
                </w:rPr>
                <w:t>String(35)</w:t>
              </w:r>
            </w:ins>
          </w:p>
        </w:tc>
        <w:tc>
          <w:tcPr>
            <w:tcW w:w="1255" w:type="dxa"/>
          </w:tcPr>
          <w:p w14:paraId="1A652710" w14:textId="77777777" w:rsidR="00E828BC" w:rsidRDefault="00FB3A0E">
            <w:pPr>
              <w:pStyle w:val="TableParagraph"/>
              <w:rPr>
                <w:ins w:id="885" w:author="za-zhangxuzhen" w:date="2018-06-25T10:53:00Z"/>
              </w:rPr>
            </w:pPr>
            <w:ins w:id="886" w:author="za-zhangxuzhen" w:date="2018-06-25T10:53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551" w:type="dxa"/>
          </w:tcPr>
          <w:p w14:paraId="35985CA4" w14:textId="77777777" w:rsidR="00E828BC" w:rsidRDefault="00FB3A0E">
            <w:pPr>
              <w:pStyle w:val="TableParagraph"/>
              <w:rPr>
                <w:ins w:id="887" w:author="za-zhangxuzhen" w:date="2018-06-25T10:53:00Z"/>
              </w:rPr>
            </w:pPr>
            <w:ins w:id="888" w:author="za-zhangxuzhen" w:date="2018-06-25T10:53:00Z">
              <w:r>
                <w:rPr>
                  <w:rFonts w:hint="eastAsia"/>
                </w:rPr>
                <w:t>医院</w:t>
              </w:r>
              <w:r>
                <w:t>内部</w:t>
              </w:r>
              <w:r>
                <w:rPr>
                  <w:rFonts w:hint="eastAsia"/>
                </w:rPr>
                <w:t>编码</w:t>
              </w:r>
            </w:ins>
          </w:p>
        </w:tc>
      </w:tr>
      <w:tr w:rsidR="00E828BC" w14:paraId="066725A3" w14:textId="77777777">
        <w:trPr>
          <w:trHeight w:val="283"/>
          <w:ins w:id="889" w:author="za-zhangxuzhen" w:date="2018-06-25T10:53:00Z"/>
        </w:trPr>
        <w:tc>
          <w:tcPr>
            <w:tcW w:w="2281" w:type="dxa"/>
          </w:tcPr>
          <w:p w14:paraId="39673B71" w14:textId="77777777" w:rsidR="00E828BC" w:rsidRDefault="00FB3A0E">
            <w:pPr>
              <w:pStyle w:val="TableParagraph"/>
              <w:rPr>
                <w:ins w:id="890" w:author="za-zhangxuzhen" w:date="2018-06-25T10:53:00Z"/>
              </w:rPr>
            </w:pPr>
            <w:ins w:id="891" w:author="za-zhangxuzhen" w:date="2018-06-25T10:53:00Z">
              <w:r>
                <w:rPr>
                  <w:rFonts w:hint="eastAsia"/>
                </w:rPr>
                <w:t>hospitalChargeName</w:t>
              </w:r>
            </w:ins>
          </w:p>
        </w:tc>
        <w:tc>
          <w:tcPr>
            <w:tcW w:w="1522" w:type="dxa"/>
            <w:vAlign w:val="center"/>
          </w:tcPr>
          <w:p w14:paraId="486032F2" w14:textId="77777777" w:rsidR="00E828BC" w:rsidRDefault="00FB3A0E">
            <w:pPr>
              <w:pStyle w:val="TableParagraph"/>
              <w:rPr>
                <w:ins w:id="892" w:author="za-zhangxuzhen" w:date="2018-06-25T10:53:00Z"/>
              </w:rPr>
            </w:pPr>
            <w:ins w:id="893" w:author="za-zhangxuzhen" w:date="2018-06-25T10:53:00Z">
              <w:r>
                <w:rPr>
                  <w:rFonts w:hint="eastAsia"/>
                </w:rPr>
                <w:t>医院收费项目名称</w:t>
              </w:r>
            </w:ins>
          </w:p>
        </w:tc>
        <w:tc>
          <w:tcPr>
            <w:tcW w:w="1600" w:type="dxa"/>
          </w:tcPr>
          <w:p w14:paraId="2D8F4009" w14:textId="77777777" w:rsidR="00E828BC" w:rsidRDefault="00FB3A0E">
            <w:pPr>
              <w:pStyle w:val="TableParagraph"/>
              <w:rPr>
                <w:ins w:id="894" w:author="za-zhangxuzhen" w:date="2018-06-25T10:53:00Z"/>
              </w:rPr>
            </w:pPr>
            <w:ins w:id="895" w:author="za-zhangxuzhen" w:date="2018-06-25T10:53:00Z">
              <w:r>
                <w:rPr>
                  <w:rStyle w:val="af"/>
                </w:rPr>
                <w:t>String(</w:t>
              </w:r>
              <w:r>
                <w:rPr>
                  <w:rStyle w:val="af"/>
                  <w:rFonts w:hint="eastAsia"/>
                </w:rPr>
                <w:t>100</w:t>
              </w:r>
              <w:r>
                <w:rPr>
                  <w:rStyle w:val="af"/>
                </w:rPr>
                <w:t>)</w:t>
              </w:r>
            </w:ins>
          </w:p>
        </w:tc>
        <w:tc>
          <w:tcPr>
            <w:tcW w:w="1255" w:type="dxa"/>
          </w:tcPr>
          <w:p w14:paraId="6B98761A" w14:textId="77777777" w:rsidR="00E828BC" w:rsidRDefault="00FB3A0E">
            <w:pPr>
              <w:pStyle w:val="TableParagraph"/>
              <w:rPr>
                <w:ins w:id="896" w:author="za-zhangxuzhen" w:date="2018-06-25T10:53:00Z"/>
              </w:rPr>
            </w:pPr>
            <w:ins w:id="897" w:author="za-zhangxuzhen" w:date="2018-06-25T10:53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551" w:type="dxa"/>
          </w:tcPr>
          <w:p w14:paraId="52F7C5AB" w14:textId="77777777" w:rsidR="00E828BC" w:rsidRDefault="00FB3A0E">
            <w:pPr>
              <w:pStyle w:val="TableParagraph"/>
              <w:rPr>
                <w:ins w:id="898" w:author="za-zhangxuzhen" w:date="2018-06-25T10:53:00Z"/>
              </w:rPr>
            </w:pPr>
            <w:ins w:id="899" w:author="za-zhangxuzhen" w:date="2018-06-25T10:53:00Z">
              <w:r>
                <w:rPr>
                  <w:rFonts w:hint="eastAsia"/>
                </w:rPr>
                <w:t>医院</w:t>
              </w:r>
              <w:r>
                <w:t>内部名称</w:t>
              </w:r>
              <w:r>
                <w:rPr>
                  <w:rFonts w:hint="eastAsia"/>
                </w:rPr>
                <w:t>，</w:t>
              </w:r>
              <w:r>
                <w:t>如头部</w:t>
              </w:r>
              <w:r>
                <w:rPr>
                  <w:rFonts w:hint="eastAsia"/>
                </w:rPr>
                <w:t>CT</w:t>
              </w:r>
            </w:ins>
          </w:p>
        </w:tc>
      </w:tr>
      <w:tr w:rsidR="00E828BC" w14:paraId="67743167" w14:textId="77777777">
        <w:trPr>
          <w:trHeight w:val="283"/>
          <w:ins w:id="900" w:author="za-zhangxuzhen" w:date="2018-06-25T10:53:00Z"/>
        </w:trPr>
        <w:tc>
          <w:tcPr>
            <w:tcW w:w="2281" w:type="dxa"/>
          </w:tcPr>
          <w:p w14:paraId="3E1BA300" w14:textId="77777777" w:rsidR="00E828BC" w:rsidRDefault="00FB3A0E">
            <w:pPr>
              <w:pStyle w:val="TableParagraph"/>
              <w:rPr>
                <w:ins w:id="901" w:author="za-zhangxuzhen" w:date="2018-06-25T10:53:00Z"/>
              </w:rPr>
            </w:pPr>
            <w:ins w:id="902" w:author="za-zhangxuzhen" w:date="2018-06-25T10:53:00Z">
              <w:r>
                <w:t>P</w:t>
              </w:r>
              <w:r>
                <w:rPr>
                  <w:rFonts w:hint="eastAsia"/>
                </w:rPr>
                <w:t>rice</w:t>
              </w:r>
            </w:ins>
          </w:p>
        </w:tc>
        <w:tc>
          <w:tcPr>
            <w:tcW w:w="1522" w:type="dxa"/>
          </w:tcPr>
          <w:p w14:paraId="45490719" w14:textId="77777777" w:rsidR="00E828BC" w:rsidRDefault="00FB3A0E">
            <w:pPr>
              <w:pStyle w:val="TableParagraph"/>
              <w:rPr>
                <w:ins w:id="903" w:author="za-zhangxuzhen" w:date="2018-06-25T10:53:00Z"/>
              </w:rPr>
            </w:pPr>
            <w:ins w:id="904" w:author="za-zhangxuzhen" w:date="2018-06-25T10:53:00Z">
              <w:r>
                <w:rPr>
                  <w:rFonts w:hint="eastAsia"/>
                </w:rPr>
                <w:t>单价</w:t>
              </w:r>
            </w:ins>
          </w:p>
        </w:tc>
        <w:tc>
          <w:tcPr>
            <w:tcW w:w="1600" w:type="dxa"/>
          </w:tcPr>
          <w:p w14:paraId="1DA22A98" w14:textId="77777777" w:rsidR="00E828BC" w:rsidRDefault="00FB3A0E">
            <w:pPr>
              <w:pStyle w:val="TableParagraph"/>
              <w:rPr>
                <w:ins w:id="905" w:author="za-zhangxuzhen" w:date="2018-06-25T10:53:00Z"/>
              </w:rPr>
            </w:pPr>
            <w:ins w:id="906" w:author="za-zhangxuzhen" w:date="2018-06-25T10:53:00Z">
              <w:r>
                <w:rPr>
                  <w:rStyle w:val="af"/>
                </w:rPr>
                <w:t>String(</w:t>
              </w:r>
              <w:r>
                <w:rPr>
                  <w:rStyle w:val="af"/>
                  <w:rFonts w:hint="eastAsia"/>
                </w:rPr>
                <w:t>16</w:t>
              </w:r>
              <w:r>
                <w:rPr>
                  <w:rStyle w:val="af"/>
                </w:rPr>
                <w:t>)</w:t>
              </w:r>
            </w:ins>
          </w:p>
        </w:tc>
        <w:tc>
          <w:tcPr>
            <w:tcW w:w="1255" w:type="dxa"/>
          </w:tcPr>
          <w:p w14:paraId="7148BAE5" w14:textId="77777777" w:rsidR="00E828BC" w:rsidRDefault="00FB3A0E">
            <w:pPr>
              <w:pStyle w:val="TableParagraph"/>
              <w:rPr>
                <w:ins w:id="907" w:author="za-zhangxuzhen" w:date="2018-06-25T10:53:00Z"/>
              </w:rPr>
            </w:pPr>
            <w:ins w:id="908" w:author="za-zhangxuzhen" w:date="2018-06-25T10:53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551" w:type="dxa"/>
          </w:tcPr>
          <w:p w14:paraId="0E36CD71" w14:textId="77777777" w:rsidR="00E828BC" w:rsidRDefault="00FB3A0E">
            <w:pPr>
              <w:pStyle w:val="TableParagraph"/>
              <w:rPr>
                <w:ins w:id="909" w:author="za-zhangxuzhen" w:date="2018-06-25T10:53:00Z"/>
              </w:rPr>
            </w:pPr>
            <w:ins w:id="910" w:author="za-zhangxuzhen" w:date="2018-06-25T10:53:00Z">
              <w:r>
                <w:rPr>
                  <w:rFonts w:hint="eastAsia"/>
                </w:rPr>
                <w:t xml:space="preserve">4 </w:t>
              </w:r>
              <w:r>
                <w:rPr>
                  <w:rFonts w:hint="eastAsia"/>
                </w:rPr>
                <w:t>位小数</w:t>
              </w:r>
            </w:ins>
          </w:p>
        </w:tc>
      </w:tr>
      <w:tr w:rsidR="00E828BC" w14:paraId="64A1E5BB" w14:textId="77777777">
        <w:trPr>
          <w:trHeight w:val="283"/>
          <w:ins w:id="911" w:author="za-zhangxuzhen" w:date="2018-06-25T10:53:00Z"/>
        </w:trPr>
        <w:tc>
          <w:tcPr>
            <w:tcW w:w="2281" w:type="dxa"/>
          </w:tcPr>
          <w:p w14:paraId="6F9835F3" w14:textId="77777777" w:rsidR="00E828BC" w:rsidRDefault="00FB3A0E">
            <w:pPr>
              <w:pStyle w:val="TableParagraph"/>
              <w:rPr>
                <w:ins w:id="912" w:author="za-zhangxuzhen" w:date="2018-06-25T10:53:00Z"/>
              </w:rPr>
            </w:pPr>
            <w:ins w:id="913" w:author="za-zhangxuzhen" w:date="2018-06-25T10:53:00Z">
              <w:r>
                <w:t>S</w:t>
              </w:r>
              <w:r>
                <w:rPr>
                  <w:rFonts w:hint="eastAsia"/>
                </w:rPr>
                <w:t>ize</w:t>
              </w:r>
            </w:ins>
          </w:p>
        </w:tc>
        <w:tc>
          <w:tcPr>
            <w:tcW w:w="1522" w:type="dxa"/>
          </w:tcPr>
          <w:p w14:paraId="3D5A9CF2" w14:textId="77777777" w:rsidR="00E828BC" w:rsidRDefault="00FB3A0E">
            <w:pPr>
              <w:pStyle w:val="TableParagraph"/>
              <w:rPr>
                <w:ins w:id="914" w:author="za-zhangxuzhen" w:date="2018-06-25T10:53:00Z"/>
              </w:rPr>
            </w:pPr>
            <w:ins w:id="915" w:author="za-zhangxuzhen" w:date="2018-06-25T10:53:00Z">
              <w:r>
                <w:rPr>
                  <w:rFonts w:hint="eastAsia"/>
                </w:rPr>
                <w:t>数量</w:t>
              </w:r>
            </w:ins>
          </w:p>
        </w:tc>
        <w:tc>
          <w:tcPr>
            <w:tcW w:w="1600" w:type="dxa"/>
          </w:tcPr>
          <w:p w14:paraId="5843B885" w14:textId="77777777" w:rsidR="00E828BC" w:rsidRDefault="00FB3A0E">
            <w:pPr>
              <w:pStyle w:val="TableParagraph"/>
              <w:rPr>
                <w:ins w:id="916" w:author="za-zhangxuzhen" w:date="2018-06-25T10:53:00Z"/>
              </w:rPr>
            </w:pPr>
            <w:ins w:id="917" w:author="za-zhangxuzhen" w:date="2018-06-25T10:53:00Z">
              <w:r>
                <w:rPr>
                  <w:rStyle w:val="af"/>
                </w:rPr>
                <w:t>String(</w:t>
              </w:r>
              <w:r>
                <w:rPr>
                  <w:rStyle w:val="af"/>
                  <w:rFonts w:hint="eastAsia"/>
                </w:rPr>
                <w:t>12</w:t>
              </w:r>
              <w:r>
                <w:rPr>
                  <w:rStyle w:val="af"/>
                </w:rPr>
                <w:t>)</w:t>
              </w:r>
            </w:ins>
          </w:p>
        </w:tc>
        <w:tc>
          <w:tcPr>
            <w:tcW w:w="1255" w:type="dxa"/>
          </w:tcPr>
          <w:p w14:paraId="390AA088" w14:textId="77777777" w:rsidR="00E828BC" w:rsidRDefault="00FB3A0E">
            <w:pPr>
              <w:pStyle w:val="TableParagraph"/>
              <w:rPr>
                <w:ins w:id="918" w:author="za-zhangxuzhen" w:date="2018-06-25T10:53:00Z"/>
              </w:rPr>
            </w:pPr>
            <w:ins w:id="919" w:author="za-zhangxuzhen" w:date="2018-06-25T10:53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551" w:type="dxa"/>
          </w:tcPr>
          <w:p w14:paraId="67BD4F8E" w14:textId="77777777" w:rsidR="00E828BC" w:rsidRDefault="00FB3A0E">
            <w:pPr>
              <w:pStyle w:val="TableParagraph"/>
              <w:rPr>
                <w:ins w:id="920" w:author="za-zhangxuzhen" w:date="2018-06-25T10:53:00Z"/>
              </w:rPr>
            </w:pPr>
            <w:ins w:id="921" w:author="za-zhangxuzhen" w:date="2018-06-25T10:53:00Z">
              <w:r>
                <w:rPr>
                  <w:rFonts w:hint="eastAsia"/>
                </w:rPr>
                <w:t xml:space="preserve">4 </w:t>
              </w:r>
              <w:r>
                <w:rPr>
                  <w:rFonts w:hint="eastAsia"/>
                </w:rPr>
                <w:t>位小数，按照目录库中的包装上传入，非招标按照实际情况传入。</w:t>
              </w:r>
            </w:ins>
          </w:p>
        </w:tc>
      </w:tr>
      <w:tr w:rsidR="00E828BC" w14:paraId="32DA2476" w14:textId="77777777">
        <w:trPr>
          <w:trHeight w:val="283"/>
          <w:ins w:id="922" w:author="za-zhangxuzhen" w:date="2018-06-25T10:53:00Z"/>
        </w:trPr>
        <w:tc>
          <w:tcPr>
            <w:tcW w:w="2281" w:type="dxa"/>
          </w:tcPr>
          <w:p w14:paraId="31F72D65" w14:textId="77777777" w:rsidR="00E828BC" w:rsidRDefault="00FB3A0E">
            <w:pPr>
              <w:pStyle w:val="TableParagraph"/>
              <w:rPr>
                <w:ins w:id="923" w:author="za-zhangxuzhen" w:date="2018-06-25T10:53:00Z"/>
              </w:rPr>
            </w:pPr>
            <w:ins w:id="924" w:author="za-zhangxuzhen" w:date="2018-06-25T10:53:00Z">
              <w:r>
                <w:rPr>
                  <w:rFonts w:hint="eastAsia"/>
                </w:rPr>
                <w:lastRenderedPageBreak/>
                <w:t xml:space="preserve">amount </w:t>
              </w:r>
            </w:ins>
          </w:p>
        </w:tc>
        <w:tc>
          <w:tcPr>
            <w:tcW w:w="1522" w:type="dxa"/>
          </w:tcPr>
          <w:p w14:paraId="72955C32" w14:textId="77777777" w:rsidR="00E828BC" w:rsidRDefault="00FB3A0E">
            <w:pPr>
              <w:pStyle w:val="TableParagraph"/>
              <w:rPr>
                <w:ins w:id="925" w:author="za-zhangxuzhen" w:date="2018-06-25T10:53:00Z"/>
              </w:rPr>
            </w:pPr>
            <w:ins w:id="926" w:author="za-zhangxuzhen" w:date="2018-06-25T10:53:00Z">
              <w:r>
                <w:rPr>
                  <w:rFonts w:hint="eastAsia"/>
                </w:rPr>
                <w:t>金额</w:t>
              </w:r>
            </w:ins>
          </w:p>
        </w:tc>
        <w:tc>
          <w:tcPr>
            <w:tcW w:w="1600" w:type="dxa"/>
          </w:tcPr>
          <w:p w14:paraId="66FEE891" w14:textId="77777777" w:rsidR="00E828BC" w:rsidRDefault="00FB3A0E">
            <w:pPr>
              <w:pStyle w:val="TableParagraph"/>
              <w:rPr>
                <w:ins w:id="927" w:author="za-zhangxuzhen" w:date="2018-06-25T10:53:00Z"/>
              </w:rPr>
            </w:pPr>
            <w:ins w:id="928" w:author="za-zhangxuzhen" w:date="2018-06-25T10:53:00Z">
              <w:r>
                <w:rPr>
                  <w:rStyle w:val="af"/>
                </w:rPr>
                <w:t>String(</w:t>
              </w:r>
              <w:r>
                <w:rPr>
                  <w:rStyle w:val="af"/>
                  <w:rFonts w:hint="eastAsia"/>
                </w:rPr>
                <w:t>16</w:t>
              </w:r>
              <w:r>
                <w:rPr>
                  <w:rStyle w:val="af"/>
                </w:rPr>
                <w:t>)</w:t>
              </w:r>
            </w:ins>
          </w:p>
        </w:tc>
        <w:tc>
          <w:tcPr>
            <w:tcW w:w="1255" w:type="dxa"/>
          </w:tcPr>
          <w:p w14:paraId="5C2CECFF" w14:textId="77777777" w:rsidR="00E828BC" w:rsidRDefault="00FB3A0E">
            <w:pPr>
              <w:pStyle w:val="TableParagraph"/>
              <w:rPr>
                <w:ins w:id="929" w:author="za-zhangxuzhen" w:date="2018-06-25T10:53:00Z"/>
              </w:rPr>
            </w:pPr>
            <w:ins w:id="930" w:author="za-zhangxuzhen" w:date="2018-06-25T10:53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551" w:type="dxa"/>
          </w:tcPr>
          <w:p w14:paraId="428CE92C" w14:textId="77777777" w:rsidR="00E828BC" w:rsidRDefault="00FB3A0E">
            <w:pPr>
              <w:pStyle w:val="TableParagraph"/>
              <w:rPr>
                <w:ins w:id="931" w:author="za-zhangxuzhen" w:date="2018-06-25T10:53:00Z"/>
              </w:rPr>
            </w:pPr>
            <w:ins w:id="932" w:author="za-zhangxuzhen" w:date="2018-06-25T10:53:00Z">
              <w:r>
                <w:rPr>
                  <w:rFonts w:hint="eastAsia"/>
                </w:rPr>
                <w:t xml:space="preserve">4 </w:t>
              </w:r>
              <w:r>
                <w:rPr>
                  <w:rFonts w:hint="eastAsia"/>
                </w:rPr>
                <w:t>位小数</w:t>
              </w:r>
            </w:ins>
          </w:p>
        </w:tc>
      </w:tr>
      <w:tr w:rsidR="00E828BC" w14:paraId="6B24F116" w14:textId="77777777">
        <w:trPr>
          <w:trHeight w:val="283"/>
          <w:ins w:id="933" w:author="za-zhangxuzhen" w:date="2018-06-25T10:53:00Z"/>
        </w:trPr>
        <w:tc>
          <w:tcPr>
            <w:tcW w:w="2281" w:type="dxa"/>
          </w:tcPr>
          <w:p w14:paraId="75B596C9" w14:textId="77777777" w:rsidR="00E828BC" w:rsidRDefault="00FB3A0E">
            <w:pPr>
              <w:pStyle w:val="TableParagraph"/>
              <w:rPr>
                <w:ins w:id="934" w:author="za-zhangxuzhen" w:date="2018-06-25T10:53:00Z"/>
                <w:rFonts w:asciiTheme="minorEastAsia" w:eastAsiaTheme="minorEastAsia" w:hAnsiTheme="minorEastAsia" w:cstheme="minorEastAsia"/>
                <w:szCs w:val="21"/>
              </w:rPr>
            </w:pPr>
            <w:ins w:id="935" w:author="za-zhangxuzhen" w:date="2018-06-25T10:53:00Z">
              <w:r>
                <w:rPr>
                  <w:rFonts w:asciiTheme="minorEastAsia" w:eastAsiaTheme="minorEastAsia" w:hAnsiTheme="minorEastAsia" w:cstheme="minorEastAsia" w:hint="eastAsia"/>
                  <w:bCs/>
                  <w:szCs w:val="21"/>
                </w:rPr>
                <w:t>billing</w:t>
              </w:r>
              <w:r>
                <w:rPr>
                  <w:rFonts w:asciiTheme="minorEastAsia" w:eastAsiaTheme="minorEastAsia" w:hAnsiTheme="minorEastAsia" w:cstheme="minorEastAsia"/>
                  <w:bCs/>
                  <w:szCs w:val="21"/>
                </w:rPr>
                <w:t>D</w:t>
              </w:r>
              <w:r>
                <w:rPr>
                  <w:rFonts w:asciiTheme="minorEastAsia" w:eastAsiaTheme="minorEastAsia" w:hAnsiTheme="minorEastAsia" w:cstheme="minorEastAsia" w:hint="eastAsia"/>
                  <w:bCs/>
                  <w:szCs w:val="21"/>
                </w:rPr>
                <w:t>ate</w:t>
              </w:r>
              <w:r>
                <w:rPr>
                  <w:rFonts w:asciiTheme="minorEastAsia" w:eastAsiaTheme="minorEastAsia" w:hAnsiTheme="minorEastAsia" w:cstheme="minorEastAsia"/>
                  <w:bCs/>
                  <w:szCs w:val="21"/>
                </w:rPr>
                <w:t>T</w:t>
              </w:r>
              <w:r>
                <w:rPr>
                  <w:rFonts w:asciiTheme="minorEastAsia" w:eastAsiaTheme="minorEastAsia" w:hAnsiTheme="minorEastAsia" w:cstheme="minorEastAsia" w:hint="eastAsia"/>
                  <w:bCs/>
                  <w:szCs w:val="21"/>
                </w:rPr>
                <w:t>ime</w:t>
              </w:r>
            </w:ins>
          </w:p>
        </w:tc>
        <w:tc>
          <w:tcPr>
            <w:tcW w:w="1522" w:type="dxa"/>
          </w:tcPr>
          <w:p w14:paraId="526687A4" w14:textId="77777777" w:rsidR="00E828BC" w:rsidRDefault="00FB3A0E">
            <w:pPr>
              <w:pStyle w:val="TableParagraph"/>
              <w:rPr>
                <w:ins w:id="936" w:author="za-zhangxuzhen" w:date="2018-06-25T10:53:00Z"/>
                <w:rFonts w:asciiTheme="minorEastAsia" w:eastAsiaTheme="minorEastAsia" w:hAnsiTheme="minorEastAsia" w:cstheme="minorEastAsia"/>
                <w:szCs w:val="21"/>
              </w:rPr>
            </w:pPr>
            <w:ins w:id="937" w:author="za-zhangxuzhen" w:date="2018-06-25T10:53:00Z">
              <w:r>
                <w:rPr>
                  <w:rFonts w:asciiTheme="minorEastAsia" w:eastAsiaTheme="minorEastAsia" w:hAnsiTheme="minorEastAsia" w:cstheme="minorEastAsia" w:hint="eastAsia"/>
                  <w:bCs/>
                  <w:szCs w:val="21"/>
                </w:rPr>
                <w:t>扣费时间</w:t>
              </w:r>
            </w:ins>
          </w:p>
        </w:tc>
        <w:tc>
          <w:tcPr>
            <w:tcW w:w="1600" w:type="dxa"/>
          </w:tcPr>
          <w:p w14:paraId="426E8AB3" w14:textId="77777777" w:rsidR="00E828BC" w:rsidRDefault="00FB3A0E">
            <w:pPr>
              <w:pStyle w:val="TableParagraph"/>
              <w:rPr>
                <w:ins w:id="938" w:author="za-zhangxuzhen" w:date="2018-06-25T10:53:00Z"/>
                <w:rStyle w:val="af"/>
                <w:rFonts w:asciiTheme="minorEastAsia" w:eastAsiaTheme="minorEastAsia" w:hAnsiTheme="minorEastAsia" w:cstheme="minorEastAsia"/>
                <w:szCs w:val="21"/>
              </w:rPr>
            </w:pPr>
            <w:ins w:id="939" w:author="za-zhangxuzhen" w:date="2018-06-25T10:53:00Z">
              <w:r>
                <w:rPr>
                  <w:rFonts w:asciiTheme="minorEastAsia" w:eastAsiaTheme="minorEastAsia" w:hAnsiTheme="minorEastAsia" w:cstheme="minorEastAsia" w:hint="eastAsia"/>
                  <w:bCs/>
                  <w:szCs w:val="21"/>
                </w:rPr>
                <w:t>String</w:t>
              </w:r>
            </w:ins>
          </w:p>
        </w:tc>
        <w:tc>
          <w:tcPr>
            <w:tcW w:w="1255" w:type="dxa"/>
          </w:tcPr>
          <w:p w14:paraId="25CBD2FD" w14:textId="77777777" w:rsidR="00E828BC" w:rsidRDefault="00FB3A0E">
            <w:pPr>
              <w:pStyle w:val="TableParagraph"/>
              <w:rPr>
                <w:ins w:id="940" w:author="za-zhangxuzhen" w:date="2018-06-25T10:53:00Z"/>
                <w:rFonts w:asciiTheme="minorEastAsia" w:eastAsiaTheme="minorEastAsia" w:hAnsiTheme="minorEastAsia" w:cstheme="minorEastAsia"/>
                <w:szCs w:val="21"/>
              </w:rPr>
            </w:pPr>
            <w:ins w:id="941" w:author="za-zhangxuzhen" w:date="2018-06-25T10:53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551" w:type="dxa"/>
          </w:tcPr>
          <w:p w14:paraId="176A0536" w14:textId="77777777" w:rsidR="00E828BC" w:rsidRDefault="00FB3A0E">
            <w:pPr>
              <w:pStyle w:val="TableParagraph"/>
              <w:rPr>
                <w:ins w:id="942" w:author="za-zhangxuzhen" w:date="2018-06-25T10:53:00Z"/>
                <w:rFonts w:asciiTheme="minorEastAsia" w:eastAsiaTheme="minorEastAsia" w:hAnsiTheme="minorEastAsia" w:cstheme="minorEastAsia"/>
                <w:szCs w:val="21"/>
              </w:rPr>
            </w:pPr>
            <w:ins w:id="943" w:author="za-zhangxuzhen" w:date="2018-06-25T10:53:00Z">
              <w:r>
                <w:rPr>
                  <w:rFonts w:asciiTheme="minorEastAsia" w:eastAsiaTheme="minorEastAsia" w:hAnsiTheme="minorEastAsia" w:cstheme="minorEastAsia" w:hint="eastAsia"/>
                  <w:szCs w:val="21"/>
                </w:rPr>
                <w:t xml:space="preserve">YYYY/MM/DD HH:mm:ss </w:t>
              </w:r>
            </w:ins>
          </w:p>
          <w:p w14:paraId="59569F2A" w14:textId="77777777" w:rsidR="00E828BC" w:rsidRDefault="00FB3A0E">
            <w:pPr>
              <w:pStyle w:val="TableParagraph"/>
              <w:rPr>
                <w:ins w:id="944" w:author="za-zhangxuzhen" w:date="2018-06-25T10:53:00Z"/>
                <w:rFonts w:asciiTheme="minorEastAsia" w:eastAsiaTheme="minorEastAsia" w:hAnsiTheme="minorEastAsia" w:cstheme="minorEastAsia"/>
                <w:szCs w:val="21"/>
              </w:rPr>
            </w:pPr>
            <w:ins w:id="945" w:author="za-zhangxuzhen" w:date="2018-06-25T10:53:00Z">
              <w:r>
                <w:rPr>
                  <w:rFonts w:asciiTheme="minorEastAsia" w:eastAsiaTheme="minorEastAsia" w:hAnsiTheme="minorEastAsia" w:cstheme="minorEastAsia" w:hint="eastAsia"/>
                  <w:szCs w:val="21"/>
                </w:rPr>
                <w:t>执行时间</w:t>
              </w:r>
            </w:ins>
          </w:p>
        </w:tc>
      </w:tr>
      <w:tr w:rsidR="00E828BC" w14:paraId="1D6BC065" w14:textId="77777777">
        <w:trPr>
          <w:trHeight w:val="283"/>
          <w:ins w:id="946" w:author="za-zhangxuzhen" w:date="2018-06-25T10:53:00Z"/>
        </w:trPr>
        <w:tc>
          <w:tcPr>
            <w:tcW w:w="2281" w:type="dxa"/>
          </w:tcPr>
          <w:p w14:paraId="0341C93D" w14:textId="77777777" w:rsidR="00E828BC" w:rsidRDefault="00FB3A0E">
            <w:pPr>
              <w:pStyle w:val="TableParagraph"/>
              <w:rPr>
                <w:ins w:id="947" w:author="za-zhangxuzhen" w:date="2018-06-25T10:53:00Z"/>
              </w:rPr>
            </w:pPr>
            <w:ins w:id="948" w:author="za-zhangxuzhen" w:date="2018-06-25T10:53:00Z">
              <w:r>
                <w:rPr>
                  <w:rFonts w:hint="eastAsia"/>
                </w:rPr>
                <w:t>projectSpec</w:t>
              </w:r>
            </w:ins>
          </w:p>
        </w:tc>
        <w:tc>
          <w:tcPr>
            <w:tcW w:w="1522" w:type="dxa"/>
          </w:tcPr>
          <w:p w14:paraId="0DD1E089" w14:textId="77777777" w:rsidR="00E828BC" w:rsidRDefault="00FB3A0E">
            <w:pPr>
              <w:pStyle w:val="TableParagraph"/>
              <w:rPr>
                <w:ins w:id="949" w:author="za-zhangxuzhen" w:date="2018-06-25T10:53:00Z"/>
              </w:rPr>
            </w:pPr>
            <w:ins w:id="950" w:author="za-zhangxuzhen" w:date="2018-06-25T10:53:00Z">
              <w:r>
                <w:rPr>
                  <w:rFonts w:hint="eastAsia"/>
                </w:rPr>
                <w:t>规格</w:t>
              </w:r>
            </w:ins>
          </w:p>
        </w:tc>
        <w:tc>
          <w:tcPr>
            <w:tcW w:w="1600" w:type="dxa"/>
          </w:tcPr>
          <w:p w14:paraId="479FA42A" w14:textId="77777777" w:rsidR="00E828BC" w:rsidRDefault="00FB3A0E">
            <w:pPr>
              <w:pStyle w:val="TableParagraph"/>
              <w:ind w:left="0"/>
              <w:rPr>
                <w:ins w:id="951" w:author="za-zhangxuzhen" w:date="2018-06-25T10:53:00Z"/>
                <w:rStyle w:val="af"/>
              </w:rPr>
            </w:pPr>
            <w:ins w:id="952" w:author="za-zhangxuzhen" w:date="2018-06-25T10:53:00Z">
              <w:r>
                <w:rPr>
                  <w:rStyle w:val="af"/>
                  <w:rFonts w:hint="eastAsia"/>
                </w:rPr>
                <w:t>String</w:t>
              </w:r>
              <w:r>
                <w:rPr>
                  <w:rStyle w:val="af"/>
                  <w:rFonts w:hint="eastAsia"/>
                </w:rPr>
                <w:t>（</w:t>
              </w:r>
              <w:r>
                <w:rPr>
                  <w:rStyle w:val="af"/>
                  <w:rFonts w:hint="eastAsia"/>
                </w:rPr>
                <w:t>50</w:t>
              </w:r>
              <w:r>
                <w:rPr>
                  <w:rStyle w:val="af"/>
                  <w:rFonts w:hint="eastAsia"/>
                </w:rPr>
                <w:t>）</w:t>
              </w:r>
            </w:ins>
          </w:p>
        </w:tc>
        <w:tc>
          <w:tcPr>
            <w:tcW w:w="1255" w:type="dxa"/>
          </w:tcPr>
          <w:p w14:paraId="5269B92C" w14:textId="77777777" w:rsidR="00E828BC" w:rsidRDefault="00FB3A0E">
            <w:pPr>
              <w:pStyle w:val="TableParagraph"/>
              <w:rPr>
                <w:ins w:id="953" w:author="za-zhangxuzhen" w:date="2018-06-25T10:53:00Z"/>
              </w:rPr>
            </w:pPr>
            <w:ins w:id="954" w:author="za-zhangxuzhen" w:date="2018-06-25T10:53:00Z">
              <w:r>
                <w:rPr>
                  <w:rFonts w:hint="eastAsia"/>
                </w:rPr>
                <w:t>非必填</w:t>
              </w:r>
            </w:ins>
          </w:p>
        </w:tc>
        <w:tc>
          <w:tcPr>
            <w:tcW w:w="2551" w:type="dxa"/>
          </w:tcPr>
          <w:p w14:paraId="3CF1A5A0" w14:textId="77777777" w:rsidR="00E828BC" w:rsidRDefault="00FB3A0E">
            <w:pPr>
              <w:pStyle w:val="TableParagraph"/>
              <w:rPr>
                <w:ins w:id="955" w:author="za-zhangxuzhen" w:date="2018-06-25T10:53:00Z"/>
              </w:rPr>
            </w:pPr>
            <w:ins w:id="956" w:author="za-zhangxuzhen" w:date="2018-06-25T10:53:00Z">
              <w:r>
                <w:rPr>
                  <w:rFonts w:hint="eastAsia"/>
                </w:rPr>
                <w:t>药品信息、医用材料时一般不为空，其他为空。</w:t>
              </w:r>
            </w:ins>
          </w:p>
        </w:tc>
      </w:tr>
      <w:tr w:rsidR="00E828BC" w14:paraId="71EB121D" w14:textId="77777777">
        <w:trPr>
          <w:trHeight w:val="283"/>
          <w:ins w:id="957" w:author="za-zhangxuzhen" w:date="2018-06-25T10:53:00Z"/>
        </w:trPr>
        <w:tc>
          <w:tcPr>
            <w:tcW w:w="2281" w:type="dxa"/>
          </w:tcPr>
          <w:p w14:paraId="49C0B14A" w14:textId="77777777" w:rsidR="00E828BC" w:rsidRDefault="00FB3A0E">
            <w:pPr>
              <w:pStyle w:val="TableParagraph"/>
              <w:rPr>
                <w:ins w:id="958" w:author="za-zhangxuzhen" w:date="2018-06-25T10:53:00Z"/>
              </w:rPr>
            </w:pPr>
            <w:ins w:id="959" w:author="za-zhangxuzhen" w:date="2018-06-25T10:53:00Z">
              <w:r>
                <w:t>visitDepartment</w:t>
              </w:r>
            </w:ins>
          </w:p>
        </w:tc>
        <w:tc>
          <w:tcPr>
            <w:tcW w:w="1522" w:type="dxa"/>
          </w:tcPr>
          <w:p w14:paraId="005E527B" w14:textId="77777777" w:rsidR="00E828BC" w:rsidRDefault="00FB3A0E">
            <w:pPr>
              <w:pStyle w:val="TableParagraph"/>
              <w:rPr>
                <w:ins w:id="960" w:author="za-zhangxuzhen" w:date="2018-06-25T10:53:00Z"/>
              </w:rPr>
            </w:pPr>
            <w:ins w:id="961" w:author="za-zhangxuzhen" w:date="2018-06-25T10:53:00Z">
              <w:r>
                <w:rPr>
                  <w:rFonts w:hint="eastAsia"/>
                </w:rPr>
                <w:t>就诊</w:t>
              </w:r>
              <w:r>
                <w:t>科室</w:t>
              </w:r>
            </w:ins>
          </w:p>
        </w:tc>
        <w:tc>
          <w:tcPr>
            <w:tcW w:w="1600" w:type="dxa"/>
          </w:tcPr>
          <w:p w14:paraId="3D8EF00E" w14:textId="77777777" w:rsidR="00E828BC" w:rsidRDefault="00FB3A0E">
            <w:pPr>
              <w:pStyle w:val="TableParagraph"/>
              <w:rPr>
                <w:ins w:id="962" w:author="za-zhangxuzhen" w:date="2018-06-25T10:53:00Z"/>
                <w:rStyle w:val="af"/>
              </w:rPr>
            </w:pPr>
            <w:ins w:id="963" w:author="za-zhangxuzhen" w:date="2018-06-25T10:53:00Z">
              <w:r>
                <w:rPr>
                  <w:rStyle w:val="af"/>
                </w:rPr>
                <w:t>String(</w:t>
              </w:r>
              <w:r>
                <w:rPr>
                  <w:rStyle w:val="af"/>
                  <w:rFonts w:hint="eastAsia"/>
                </w:rPr>
                <w:t>20</w:t>
              </w:r>
              <w:r>
                <w:rPr>
                  <w:rStyle w:val="af"/>
                </w:rPr>
                <w:t>)</w:t>
              </w:r>
            </w:ins>
          </w:p>
        </w:tc>
        <w:tc>
          <w:tcPr>
            <w:tcW w:w="1255" w:type="dxa"/>
          </w:tcPr>
          <w:p w14:paraId="2F9C2BD8" w14:textId="77777777" w:rsidR="00E828BC" w:rsidRDefault="00FB3A0E">
            <w:pPr>
              <w:pStyle w:val="TableParagraph"/>
              <w:rPr>
                <w:ins w:id="964" w:author="za-zhangxuzhen" w:date="2018-06-25T10:53:00Z"/>
              </w:rPr>
            </w:pPr>
            <w:ins w:id="965" w:author="za-zhangxuzhen" w:date="2018-06-25T10:53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551" w:type="dxa"/>
          </w:tcPr>
          <w:p w14:paraId="154ACEC5" w14:textId="77777777" w:rsidR="00E828BC" w:rsidRDefault="00E828BC">
            <w:pPr>
              <w:pStyle w:val="TableParagraph"/>
              <w:rPr>
                <w:ins w:id="966" w:author="za-zhangxuzhen" w:date="2018-06-25T10:53:00Z"/>
              </w:rPr>
            </w:pPr>
          </w:p>
        </w:tc>
      </w:tr>
      <w:tr w:rsidR="00E828BC" w14:paraId="7637E1CD" w14:textId="77777777">
        <w:trPr>
          <w:trHeight w:val="283"/>
          <w:ins w:id="967" w:author="za-zhangxuzhen" w:date="2018-06-25T10:53:00Z"/>
        </w:trPr>
        <w:tc>
          <w:tcPr>
            <w:tcW w:w="2281" w:type="dxa"/>
          </w:tcPr>
          <w:p w14:paraId="6222C55D" w14:textId="77777777" w:rsidR="00E828BC" w:rsidRDefault="00FB3A0E">
            <w:pPr>
              <w:pStyle w:val="TableParagraph"/>
              <w:rPr>
                <w:ins w:id="968" w:author="za-zhangxuzhen" w:date="2018-06-25T10:53:00Z"/>
              </w:rPr>
            </w:pPr>
            <w:ins w:id="969" w:author="za-zhangxuzhen" w:date="2018-06-25T10:53:00Z">
              <w:r>
                <w:rPr>
                  <w:rFonts w:hint="eastAsia"/>
                </w:rPr>
                <w:t>departmentName</w:t>
              </w:r>
            </w:ins>
          </w:p>
        </w:tc>
        <w:tc>
          <w:tcPr>
            <w:tcW w:w="1522" w:type="dxa"/>
          </w:tcPr>
          <w:p w14:paraId="6AFA711A" w14:textId="77777777" w:rsidR="00E828BC" w:rsidRDefault="00FB3A0E">
            <w:pPr>
              <w:pStyle w:val="TableParagraph"/>
              <w:rPr>
                <w:ins w:id="970" w:author="za-zhangxuzhen" w:date="2018-06-25T10:53:00Z"/>
              </w:rPr>
            </w:pPr>
            <w:ins w:id="971" w:author="za-zhangxuzhen" w:date="2018-06-25T10:53:00Z">
              <w:r>
                <w:rPr>
                  <w:rFonts w:hint="eastAsia"/>
                </w:rPr>
                <w:t>执行科室名称</w:t>
              </w:r>
            </w:ins>
          </w:p>
        </w:tc>
        <w:tc>
          <w:tcPr>
            <w:tcW w:w="1600" w:type="dxa"/>
          </w:tcPr>
          <w:p w14:paraId="24D1D700" w14:textId="77777777" w:rsidR="00E828BC" w:rsidRDefault="00FB3A0E">
            <w:pPr>
              <w:pStyle w:val="TableParagraph"/>
              <w:rPr>
                <w:ins w:id="972" w:author="za-zhangxuzhen" w:date="2018-06-25T10:53:00Z"/>
              </w:rPr>
            </w:pPr>
            <w:ins w:id="973" w:author="za-zhangxuzhen" w:date="2018-06-25T10:53:00Z">
              <w:r>
                <w:rPr>
                  <w:rStyle w:val="af"/>
                </w:rPr>
                <w:t>String(</w:t>
              </w:r>
              <w:r>
                <w:rPr>
                  <w:rStyle w:val="af"/>
                  <w:rFonts w:hint="eastAsia"/>
                </w:rPr>
                <w:t>20</w:t>
              </w:r>
              <w:r>
                <w:rPr>
                  <w:rStyle w:val="af"/>
                </w:rPr>
                <w:t>)</w:t>
              </w:r>
            </w:ins>
          </w:p>
        </w:tc>
        <w:tc>
          <w:tcPr>
            <w:tcW w:w="1255" w:type="dxa"/>
          </w:tcPr>
          <w:p w14:paraId="2131EBDA" w14:textId="77777777" w:rsidR="00E828BC" w:rsidRDefault="00FB3A0E">
            <w:pPr>
              <w:pStyle w:val="TableParagraph"/>
              <w:rPr>
                <w:ins w:id="974" w:author="za-zhangxuzhen" w:date="2018-06-25T10:53:00Z"/>
              </w:rPr>
            </w:pPr>
            <w:ins w:id="975" w:author="za-zhangxuzhen" w:date="2018-06-25T10:53:00Z">
              <w:r>
                <w:rPr>
                  <w:rFonts w:hint="eastAsia"/>
                </w:rPr>
                <w:t>非必填</w:t>
              </w:r>
            </w:ins>
          </w:p>
        </w:tc>
        <w:tc>
          <w:tcPr>
            <w:tcW w:w="2551" w:type="dxa"/>
          </w:tcPr>
          <w:p w14:paraId="1331BD4D" w14:textId="77777777" w:rsidR="00E828BC" w:rsidRDefault="00E828BC">
            <w:pPr>
              <w:pStyle w:val="TableParagraph"/>
              <w:rPr>
                <w:ins w:id="976" w:author="za-zhangxuzhen" w:date="2018-06-25T10:53:00Z"/>
              </w:rPr>
            </w:pPr>
          </w:p>
        </w:tc>
      </w:tr>
      <w:tr w:rsidR="00E828BC" w14:paraId="313E6FE7" w14:textId="77777777">
        <w:trPr>
          <w:trHeight w:val="283"/>
          <w:ins w:id="977" w:author="za-zhangxuzhen" w:date="2018-06-25T10:53:00Z"/>
        </w:trPr>
        <w:tc>
          <w:tcPr>
            <w:tcW w:w="2281" w:type="dxa"/>
          </w:tcPr>
          <w:p w14:paraId="58DE6377" w14:textId="77777777" w:rsidR="00E828BC" w:rsidRDefault="00FB3A0E">
            <w:pPr>
              <w:pStyle w:val="TableParagraph"/>
              <w:rPr>
                <w:ins w:id="978" w:author="za-zhangxuzhen" w:date="2018-06-25T10:53:00Z"/>
              </w:rPr>
            </w:pPr>
            <w:ins w:id="979" w:author="za-zhangxuzhen" w:date="2018-06-25T10:53:00Z">
              <w:r>
                <w:rPr>
                  <w:rFonts w:hint="eastAsia"/>
                </w:rPr>
                <w:t>doctorNo</w:t>
              </w:r>
            </w:ins>
          </w:p>
        </w:tc>
        <w:tc>
          <w:tcPr>
            <w:tcW w:w="1522" w:type="dxa"/>
          </w:tcPr>
          <w:p w14:paraId="669ABEF2" w14:textId="77777777" w:rsidR="00E828BC" w:rsidRDefault="00FB3A0E">
            <w:pPr>
              <w:pStyle w:val="TableParagraph"/>
              <w:rPr>
                <w:ins w:id="980" w:author="za-zhangxuzhen" w:date="2018-06-25T10:53:00Z"/>
              </w:rPr>
            </w:pPr>
            <w:ins w:id="981" w:author="za-zhangxuzhen" w:date="2018-06-25T10:53:00Z">
              <w:r>
                <w:rPr>
                  <w:rFonts w:hint="eastAsia"/>
                </w:rPr>
                <w:t>医生工号</w:t>
              </w:r>
            </w:ins>
          </w:p>
        </w:tc>
        <w:tc>
          <w:tcPr>
            <w:tcW w:w="1600" w:type="dxa"/>
          </w:tcPr>
          <w:p w14:paraId="599C2746" w14:textId="77777777" w:rsidR="00E828BC" w:rsidRDefault="00FB3A0E">
            <w:pPr>
              <w:pStyle w:val="TableParagraph"/>
              <w:rPr>
                <w:ins w:id="982" w:author="za-zhangxuzhen" w:date="2018-06-25T10:53:00Z"/>
              </w:rPr>
            </w:pPr>
            <w:ins w:id="983" w:author="za-zhangxuzhen" w:date="2018-06-25T10:53:00Z">
              <w:r>
                <w:rPr>
                  <w:rStyle w:val="af"/>
                </w:rPr>
                <w:t>String(50)</w:t>
              </w:r>
            </w:ins>
          </w:p>
        </w:tc>
        <w:tc>
          <w:tcPr>
            <w:tcW w:w="1255" w:type="dxa"/>
          </w:tcPr>
          <w:p w14:paraId="569B8EB5" w14:textId="77777777" w:rsidR="00E828BC" w:rsidRDefault="00FB3A0E">
            <w:pPr>
              <w:pStyle w:val="TableParagraph"/>
              <w:rPr>
                <w:ins w:id="984" w:author="za-zhangxuzhen" w:date="2018-06-25T10:53:00Z"/>
              </w:rPr>
            </w:pPr>
            <w:ins w:id="985" w:author="za-zhangxuzhen" w:date="2018-06-25T10:53:00Z">
              <w:r>
                <w:rPr>
                  <w:rFonts w:hint="eastAsia"/>
                </w:rPr>
                <w:t>非必填</w:t>
              </w:r>
            </w:ins>
          </w:p>
        </w:tc>
        <w:tc>
          <w:tcPr>
            <w:tcW w:w="2551" w:type="dxa"/>
          </w:tcPr>
          <w:p w14:paraId="28BE8D46" w14:textId="77777777" w:rsidR="00E828BC" w:rsidRDefault="00E828BC">
            <w:pPr>
              <w:pStyle w:val="TableParagraph"/>
              <w:rPr>
                <w:ins w:id="986" w:author="za-zhangxuzhen" w:date="2018-06-25T10:53:00Z"/>
              </w:rPr>
            </w:pPr>
          </w:p>
        </w:tc>
      </w:tr>
      <w:tr w:rsidR="00E828BC" w14:paraId="0CFBEC69" w14:textId="77777777">
        <w:trPr>
          <w:trHeight w:val="283"/>
          <w:ins w:id="987" w:author="za-zhangxuzhen" w:date="2018-06-25T10:53:00Z"/>
        </w:trPr>
        <w:tc>
          <w:tcPr>
            <w:tcW w:w="2281" w:type="dxa"/>
          </w:tcPr>
          <w:p w14:paraId="4357B09B" w14:textId="77777777" w:rsidR="00E828BC" w:rsidRDefault="00FB3A0E">
            <w:pPr>
              <w:pStyle w:val="TableParagraph"/>
              <w:rPr>
                <w:ins w:id="988" w:author="za-zhangxuzhen" w:date="2018-06-25T10:53:00Z"/>
              </w:rPr>
            </w:pPr>
            <w:ins w:id="989" w:author="za-zhangxuzhen" w:date="2018-06-25T10:53:00Z">
              <w:r>
                <w:rPr>
                  <w:rFonts w:hint="eastAsia"/>
                </w:rPr>
                <w:t>doctorName</w:t>
              </w:r>
            </w:ins>
          </w:p>
        </w:tc>
        <w:tc>
          <w:tcPr>
            <w:tcW w:w="1522" w:type="dxa"/>
          </w:tcPr>
          <w:p w14:paraId="161F1349" w14:textId="77777777" w:rsidR="00E828BC" w:rsidRDefault="00FB3A0E">
            <w:pPr>
              <w:pStyle w:val="TableParagraph"/>
              <w:rPr>
                <w:ins w:id="990" w:author="za-zhangxuzhen" w:date="2018-06-25T10:53:00Z"/>
              </w:rPr>
            </w:pPr>
            <w:ins w:id="991" w:author="za-zhangxuzhen" w:date="2018-06-25T10:53:00Z">
              <w:r>
                <w:rPr>
                  <w:rFonts w:hint="eastAsia"/>
                </w:rPr>
                <w:t>处方医生姓名</w:t>
              </w:r>
            </w:ins>
          </w:p>
        </w:tc>
        <w:tc>
          <w:tcPr>
            <w:tcW w:w="1600" w:type="dxa"/>
          </w:tcPr>
          <w:p w14:paraId="41339D5A" w14:textId="77777777" w:rsidR="00E828BC" w:rsidRDefault="00FB3A0E">
            <w:pPr>
              <w:pStyle w:val="TableParagraph"/>
              <w:rPr>
                <w:ins w:id="992" w:author="za-zhangxuzhen" w:date="2018-06-25T10:53:00Z"/>
              </w:rPr>
            </w:pPr>
            <w:ins w:id="993" w:author="za-zhangxuzhen" w:date="2018-06-25T10:53:00Z">
              <w:r>
                <w:rPr>
                  <w:rStyle w:val="af"/>
                </w:rPr>
                <w:t>String(50)</w:t>
              </w:r>
            </w:ins>
          </w:p>
        </w:tc>
        <w:tc>
          <w:tcPr>
            <w:tcW w:w="1255" w:type="dxa"/>
          </w:tcPr>
          <w:p w14:paraId="74286A9F" w14:textId="77777777" w:rsidR="00E828BC" w:rsidRDefault="00FB3A0E">
            <w:pPr>
              <w:pStyle w:val="TableParagraph"/>
              <w:rPr>
                <w:ins w:id="994" w:author="za-zhangxuzhen" w:date="2018-06-25T10:53:00Z"/>
              </w:rPr>
            </w:pPr>
            <w:ins w:id="995" w:author="za-zhangxuzhen" w:date="2018-06-25T10:53:00Z">
              <w:r>
                <w:rPr>
                  <w:rFonts w:hint="eastAsia"/>
                </w:rPr>
                <w:t>非必填</w:t>
              </w:r>
            </w:ins>
          </w:p>
        </w:tc>
        <w:tc>
          <w:tcPr>
            <w:tcW w:w="2551" w:type="dxa"/>
          </w:tcPr>
          <w:p w14:paraId="4D8F494D" w14:textId="77777777" w:rsidR="00E828BC" w:rsidRDefault="00E828BC">
            <w:pPr>
              <w:pStyle w:val="TableParagraph"/>
              <w:rPr>
                <w:ins w:id="996" w:author="za-zhangxuzhen" w:date="2018-06-25T10:53:00Z"/>
              </w:rPr>
            </w:pPr>
          </w:p>
        </w:tc>
      </w:tr>
      <w:tr w:rsidR="00E828BC" w14:paraId="56A2DC89" w14:textId="77777777">
        <w:trPr>
          <w:trHeight w:val="283"/>
          <w:ins w:id="997" w:author="za-duting" w:date="2018-07-02T17:42:00Z"/>
        </w:trPr>
        <w:tc>
          <w:tcPr>
            <w:tcW w:w="2281" w:type="dxa"/>
          </w:tcPr>
          <w:p w14:paraId="37A93F07" w14:textId="77777777" w:rsidR="00E828BC" w:rsidRDefault="00FB3A0E">
            <w:pPr>
              <w:pStyle w:val="TableParagraph"/>
              <w:rPr>
                <w:ins w:id="998" w:author="za-duting" w:date="2018-07-02T17:42:00Z"/>
              </w:rPr>
            </w:pPr>
            <w:ins w:id="999" w:author="za-duting" w:date="2018-07-02T17:44:00Z">
              <w:r>
                <w:rPr>
                  <w:rFonts w:hint="eastAsia"/>
                </w:rPr>
                <w:t>chargeLevel</w:t>
              </w:r>
              <w:r>
                <w:rPr>
                  <w:rFonts w:hint="eastAsia"/>
                </w:rPr>
                <w:tab/>
              </w:r>
            </w:ins>
          </w:p>
        </w:tc>
        <w:tc>
          <w:tcPr>
            <w:tcW w:w="1522" w:type="dxa"/>
          </w:tcPr>
          <w:p w14:paraId="72E3C2EF" w14:textId="77777777" w:rsidR="00E828BC" w:rsidRDefault="00FB3A0E">
            <w:pPr>
              <w:pStyle w:val="TableParagraph"/>
              <w:rPr>
                <w:ins w:id="1000" w:author="za-duting" w:date="2018-07-02T17:42:00Z"/>
              </w:rPr>
            </w:pPr>
            <w:ins w:id="1001" w:author="za-duting" w:date="2018-07-02T17:44:00Z">
              <w:r>
                <w:rPr>
                  <w:rFonts w:hint="eastAsia"/>
                </w:rPr>
                <w:t>项目等级</w:t>
              </w:r>
            </w:ins>
          </w:p>
        </w:tc>
        <w:tc>
          <w:tcPr>
            <w:tcW w:w="1600" w:type="dxa"/>
          </w:tcPr>
          <w:p w14:paraId="26BA5166" w14:textId="77777777" w:rsidR="00E828BC" w:rsidRDefault="00FB3A0E">
            <w:pPr>
              <w:pStyle w:val="TableParagraph"/>
              <w:rPr>
                <w:ins w:id="1002" w:author="za-duting" w:date="2018-07-02T17:42:00Z"/>
                <w:rStyle w:val="af"/>
              </w:rPr>
            </w:pPr>
            <w:ins w:id="1003" w:author="za-duting" w:date="2018-07-02T17:44:00Z">
              <w:r>
                <w:rPr>
                  <w:rFonts w:hint="eastAsia"/>
                </w:rPr>
                <w:t>String(3)</w:t>
              </w:r>
            </w:ins>
          </w:p>
        </w:tc>
        <w:tc>
          <w:tcPr>
            <w:tcW w:w="1255" w:type="dxa"/>
          </w:tcPr>
          <w:p w14:paraId="54D17239" w14:textId="77777777" w:rsidR="00E828BC" w:rsidRDefault="00FB3A0E">
            <w:pPr>
              <w:pStyle w:val="TableParagraph"/>
              <w:rPr>
                <w:ins w:id="1004" w:author="za-duting" w:date="2018-07-02T17:42:00Z"/>
              </w:rPr>
            </w:pPr>
            <w:ins w:id="1005" w:author="za-duting" w:date="2018-07-02T17:45:00Z">
              <w:r>
                <w:rPr>
                  <w:rFonts w:hint="eastAsia"/>
                </w:rPr>
                <w:t>非必填</w:t>
              </w:r>
            </w:ins>
          </w:p>
        </w:tc>
        <w:tc>
          <w:tcPr>
            <w:tcW w:w="2551" w:type="dxa"/>
          </w:tcPr>
          <w:p w14:paraId="0217C915" w14:textId="77777777" w:rsidR="00E828BC" w:rsidRDefault="00FB3A0E">
            <w:pPr>
              <w:pStyle w:val="TableParagraph"/>
              <w:rPr>
                <w:ins w:id="1006" w:author="za-duting" w:date="2018-07-02T17:44:00Z"/>
              </w:rPr>
            </w:pPr>
            <w:ins w:id="1007" w:author="za-duting" w:date="2018-07-02T17:44:00Z">
              <w:r>
                <w:rPr>
                  <w:rFonts w:hint="eastAsia"/>
                </w:rPr>
                <w:t>1-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>甲类</w:t>
              </w:r>
            </w:ins>
          </w:p>
          <w:p w14:paraId="6589CBF8" w14:textId="77777777" w:rsidR="00E828BC" w:rsidRDefault="00FB3A0E">
            <w:pPr>
              <w:pStyle w:val="TableParagraph"/>
              <w:rPr>
                <w:ins w:id="1008" w:author="za-duting" w:date="2018-07-02T17:44:00Z"/>
              </w:rPr>
            </w:pPr>
            <w:ins w:id="1009" w:author="za-duting" w:date="2018-07-02T17:44:00Z">
              <w:r>
                <w:rPr>
                  <w:rFonts w:hint="eastAsia"/>
                </w:rPr>
                <w:t>2-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>乙类</w:t>
              </w:r>
            </w:ins>
          </w:p>
          <w:p w14:paraId="7262E2C7" w14:textId="77777777" w:rsidR="00E828BC" w:rsidRDefault="00FB3A0E">
            <w:pPr>
              <w:pStyle w:val="TableParagraph"/>
              <w:rPr>
                <w:ins w:id="1010" w:author="za-duting" w:date="2018-07-02T17:42:00Z"/>
              </w:rPr>
            </w:pPr>
            <w:ins w:id="1011" w:author="za-duting" w:date="2018-07-02T17:44:00Z">
              <w:r>
                <w:rPr>
                  <w:rFonts w:hint="eastAsia"/>
                </w:rPr>
                <w:t>3-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>丙类</w:t>
              </w:r>
            </w:ins>
          </w:p>
        </w:tc>
      </w:tr>
      <w:tr w:rsidR="00E828BC" w14:paraId="3C66F590" w14:textId="77777777">
        <w:trPr>
          <w:trHeight w:val="283"/>
          <w:ins w:id="1012" w:author="za-duting" w:date="2018-07-02T17:42:00Z"/>
        </w:trPr>
        <w:tc>
          <w:tcPr>
            <w:tcW w:w="2281" w:type="dxa"/>
          </w:tcPr>
          <w:p w14:paraId="40F35181" w14:textId="77777777" w:rsidR="00E828BC" w:rsidRDefault="00FB3A0E">
            <w:pPr>
              <w:pStyle w:val="TableParagraph"/>
              <w:rPr>
                <w:ins w:id="1013" w:author="za-duting" w:date="2018-07-02T17:42:00Z"/>
              </w:rPr>
            </w:pPr>
            <w:ins w:id="1014" w:author="za-duting" w:date="2018-07-02T17:45:00Z">
              <w:r>
                <w:rPr>
                  <w:rFonts w:hint="eastAsia"/>
                </w:rPr>
                <w:t>insurItemCode</w:t>
              </w:r>
            </w:ins>
          </w:p>
        </w:tc>
        <w:tc>
          <w:tcPr>
            <w:tcW w:w="1522" w:type="dxa"/>
          </w:tcPr>
          <w:p w14:paraId="518AA49E" w14:textId="77777777" w:rsidR="00E828BC" w:rsidRDefault="00FB3A0E">
            <w:pPr>
              <w:pStyle w:val="TableParagraph"/>
              <w:rPr>
                <w:ins w:id="1015" w:author="za-duting" w:date="2018-07-02T17:42:00Z"/>
              </w:rPr>
            </w:pPr>
            <w:ins w:id="1016" w:author="za-duting" w:date="2018-07-02T17:45:00Z">
              <w:r>
                <w:rPr>
                  <w:rFonts w:hint="eastAsia"/>
                </w:rPr>
                <w:t>社保项目编码</w:t>
              </w:r>
            </w:ins>
          </w:p>
        </w:tc>
        <w:tc>
          <w:tcPr>
            <w:tcW w:w="1600" w:type="dxa"/>
          </w:tcPr>
          <w:p w14:paraId="4EDA2AAC" w14:textId="77777777" w:rsidR="00E828BC" w:rsidRDefault="00FB3A0E">
            <w:pPr>
              <w:pStyle w:val="TableParagraph"/>
              <w:rPr>
                <w:ins w:id="1017" w:author="za-duting" w:date="2018-07-02T17:42:00Z"/>
                <w:rStyle w:val="af"/>
              </w:rPr>
            </w:pPr>
            <w:ins w:id="1018" w:author="za-duting" w:date="2018-07-02T17:45:00Z">
              <w:r>
                <w:rPr>
                  <w:rStyle w:val="af"/>
                </w:rPr>
                <w:t>String(35)</w:t>
              </w:r>
            </w:ins>
          </w:p>
        </w:tc>
        <w:tc>
          <w:tcPr>
            <w:tcW w:w="1255" w:type="dxa"/>
          </w:tcPr>
          <w:p w14:paraId="22A3EA31" w14:textId="77777777" w:rsidR="00E828BC" w:rsidRDefault="00FB3A0E">
            <w:pPr>
              <w:pStyle w:val="TableParagraph"/>
              <w:rPr>
                <w:ins w:id="1019" w:author="za-duting" w:date="2018-07-02T17:42:00Z"/>
              </w:rPr>
            </w:pPr>
            <w:ins w:id="1020" w:author="za-duting" w:date="2018-07-02T17:45:00Z">
              <w:r>
                <w:rPr>
                  <w:rFonts w:hint="eastAsia"/>
                </w:rPr>
                <w:t>非必填</w:t>
              </w:r>
            </w:ins>
          </w:p>
        </w:tc>
        <w:tc>
          <w:tcPr>
            <w:tcW w:w="2551" w:type="dxa"/>
          </w:tcPr>
          <w:p w14:paraId="055C2E40" w14:textId="77777777" w:rsidR="00E828BC" w:rsidRDefault="00E828BC">
            <w:pPr>
              <w:pStyle w:val="TableParagraph"/>
              <w:rPr>
                <w:ins w:id="1021" w:author="za-duting" w:date="2018-07-02T17:42:00Z"/>
              </w:rPr>
            </w:pPr>
          </w:p>
        </w:tc>
      </w:tr>
      <w:tr w:rsidR="00E828BC" w14:paraId="38076365" w14:textId="77777777">
        <w:trPr>
          <w:trHeight w:val="283"/>
          <w:ins w:id="1022" w:author="za-duting" w:date="2018-07-02T17:42:00Z"/>
        </w:trPr>
        <w:tc>
          <w:tcPr>
            <w:tcW w:w="2281" w:type="dxa"/>
          </w:tcPr>
          <w:p w14:paraId="54E76483" w14:textId="77777777" w:rsidR="00E828BC" w:rsidRDefault="00FB3A0E">
            <w:pPr>
              <w:pStyle w:val="TableParagraph"/>
              <w:rPr>
                <w:ins w:id="1023" w:author="za-duting" w:date="2018-07-02T17:42:00Z"/>
              </w:rPr>
            </w:pPr>
            <w:ins w:id="1024" w:author="za-duting" w:date="2018-07-02T17:45:00Z">
              <w:r>
                <w:rPr>
                  <w:rFonts w:hint="eastAsia"/>
                </w:rPr>
                <w:t>insurItemName</w:t>
              </w:r>
            </w:ins>
          </w:p>
        </w:tc>
        <w:tc>
          <w:tcPr>
            <w:tcW w:w="1522" w:type="dxa"/>
          </w:tcPr>
          <w:p w14:paraId="4C07CF34" w14:textId="77777777" w:rsidR="00E828BC" w:rsidRDefault="00FB3A0E">
            <w:pPr>
              <w:pStyle w:val="TableParagraph"/>
              <w:rPr>
                <w:ins w:id="1025" w:author="za-duting" w:date="2018-07-02T17:42:00Z"/>
              </w:rPr>
            </w:pPr>
            <w:ins w:id="1026" w:author="za-duting" w:date="2018-07-02T17:45:00Z">
              <w:r>
                <w:rPr>
                  <w:rFonts w:hint="eastAsia"/>
                </w:rPr>
                <w:t>社保项目名称</w:t>
              </w:r>
            </w:ins>
          </w:p>
        </w:tc>
        <w:tc>
          <w:tcPr>
            <w:tcW w:w="1600" w:type="dxa"/>
          </w:tcPr>
          <w:p w14:paraId="62A4E105" w14:textId="77777777" w:rsidR="00E828BC" w:rsidRDefault="00FB3A0E">
            <w:pPr>
              <w:pStyle w:val="TableParagraph"/>
              <w:rPr>
                <w:ins w:id="1027" w:author="za-duting" w:date="2018-07-02T17:42:00Z"/>
                <w:rStyle w:val="af"/>
              </w:rPr>
            </w:pPr>
            <w:ins w:id="1028" w:author="za-duting" w:date="2018-07-02T17:45:00Z">
              <w:r>
                <w:rPr>
                  <w:rStyle w:val="af"/>
                </w:rPr>
                <w:t>String(</w:t>
              </w:r>
              <w:r>
                <w:rPr>
                  <w:rStyle w:val="af"/>
                  <w:rFonts w:hint="eastAsia"/>
                </w:rPr>
                <w:t>100</w:t>
              </w:r>
              <w:r>
                <w:rPr>
                  <w:rStyle w:val="af"/>
                </w:rPr>
                <w:t>)</w:t>
              </w:r>
            </w:ins>
          </w:p>
        </w:tc>
        <w:tc>
          <w:tcPr>
            <w:tcW w:w="1255" w:type="dxa"/>
          </w:tcPr>
          <w:p w14:paraId="6A596291" w14:textId="77777777" w:rsidR="00E828BC" w:rsidRDefault="00FB3A0E">
            <w:pPr>
              <w:pStyle w:val="TableParagraph"/>
              <w:rPr>
                <w:ins w:id="1029" w:author="za-duting" w:date="2018-07-02T17:42:00Z"/>
              </w:rPr>
            </w:pPr>
            <w:ins w:id="1030" w:author="za-duting" w:date="2018-07-02T17:45:00Z">
              <w:r>
                <w:rPr>
                  <w:rFonts w:hint="eastAsia"/>
                </w:rPr>
                <w:t>非必填</w:t>
              </w:r>
            </w:ins>
          </w:p>
        </w:tc>
        <w:tc>
          <w:tcPr>
            <w:tcW w:w="2551" w:type="dxa"/>
          </w:tcPr>
          <w:p w14:paraId="02274825" w14:textId="77777777" w:rsidR="00E828BC" w:rsidRDefault="00E828BC">
            <w:pPr>
              <w:pStyle w:val="TableParagraph"/>
              <w:rPr>
                <w:ins w:id="1031" w:author="za-duting" w:date="2018-07-02T17:42:00Z"/>
              </w:rPr>
            </w:pPr>
          </w:p>
        </w:tc>
      </w:tr>
      <w:tr w:rsidR="00E828BC" w14:paraId="3E57E417" w14:textId="77777777">
        <w:trPr>
          <w:trHeight w:val="283"/>
          <w:ins w:id="1032" w:author="za-zhangxuzhen" w:date="2018-06-25T10:53:00Z"/>
        </w:trPr>
        <w:tc>
          <w:tcPr>
            <w:tcW w:w="2281" w:type="dxa"/>
          </w:tcPr>
          <w:p w14:paraId="0E7CFD20" w14:textId="77777777" w:rsidR="00E828BC" w:rsidRDefault="00FB3A0E">
            <w:pPr>
              <w:pStyle w:val="TableParagraph"/>
              <w:rPr>
                <w:ins w:id="1033" w:author="za-zhangxuzhen" w:date="2018-06-25T10:53:00Z"/>
              </w:rPr>
            </w:pPr>
            <w:ins w:id="1034" w:author="za-zhangxuzhen" w:date="2018-06-25T10:53:00Z">
              <w:r>
                <w:rPr>
                  <w:rFonts w:hint="eastAsia"/>
                </w:rPr>
                <w:t>selfPayRatio</w:t>
              </w:r>
            </w:ins>
          </w:p>
        </w:tc>
        <w:tc>
          <w:tcPr>
            <w:tcW w:w="1522" w:type="dxa"/>
          </w:tcPr>
          <w:p w14:paraId="6C078086" w14:textId="77777777" w:rsidR="00E828BC" w:rsidRDefault="00FB3A0E">
            <w:pPr>
              <w:pStyle w:val="TableParagraph"/>
              <w:rPr>
                <w:ins w:id="1035" w:author="za-zhangxuzhen" w:date="2018-06-25T10:53:00Z"/>
              </w:rPr>
            </w:pPr>
            <w:ins w:id="1036" w:author="za-zhangxuzhen" w:date="2018-06-25T10:53:00Z">
              <w:r>
                <w:rPr>
                  <w:rFonts w:hint="eastAsia"/>
                </w:rPr>
                <w:t>自付比例</w:t>
              </w:r>
            </w:ins>
          </w:p>
        </w:tc>
        <w:tc>
          <w:tcPr>
            <w:tcW w:w="1600" w:type="dxa"/>
          </w:tcPr>
          <w:p w14:paraId="76DA94F4" w14:textId="77777777" w:rsidR="00E828BC" w:rsidRDefault="00FB3A0E">
            <w:pPr>
              <w:pStyle w:val="TableParagraph"/>
              <w:rPr>
                <w:ins w:id="1037" w:author="za-zhangxuzhen" w:date="2018-06-25T10:53:00Z"/>
              </w:rPr>
            </w:pPr>
            <w:ins w:id="1038" w:author="za-zhangxuzhen" w:date="2018-06-25T10:53:00Z">
              <w:r>
                <w:rPr>
                  <w:rStyle w:val="af"/>
                </w:rPr>
                <w:t>String(16)</w:t>
              </w:r>
            </w:ins>
          </w:p>
        </w:tc>
        <w:tc>
          <w:tcPr>
            <w:tcW w:w="1255" w:type="dxa"/>
          </w:tcPr>
          <w:p w14:paraId="3A9153A5" w14:textId="77777777" w:rsidR="00E828BC" w:rsidRDefault="00FB3A0E">
            <w:pPr>
              <w:pStyle w:val="TableParagraph"/>
              <w:rPr>
                <w:ins w:id="1039" w:author="za-zhangxuzhen" w:date="2018-06-25T10:53:00Z"/>
              </w:rPr>
            </w:pPr>
            <w:ins w:id="1040" w:author="za-zhangxuzhen" w:date="2018-06-25T10:53:00Z">
              <w:r>
                <w:rPr>
                  <w:rFonts w:hint="eastAsia"/>
                </w:rPr>
                <w:t>非必填</w:t>
              </w:r>
            </w:ins>
          </w:p>
        </w:tc>
        <w:tc>
          <w:tcPr>
            <w:tcW w:w="2551" w:type="dxa"/>
          </w:tcPr>
          <w:p w14:paraId="7442B648" w14:textId="77777777" w:rsidR="00E828BC" w:rsidRDefault="00E828BC">
            <w:pPr>
              <w:pStyle w:val="TableParagraph"/>
              <w:rPr>
                <w:ins w:id="1041" w:author="za-zhangxuzhen" w:date="2018-06-25T10:53:00Z"/>
              </w:rPr>
            </w:pPr>
          </w:p>
        </w:tc>
      </w:tr>
    </w:tbl>
    <w:p w14:paraId="4CD60A9D" w14:textId="77777777" w:rsidR="00E828BC" w:rsidRDefault="00E828BC">
      <w:pPr>
        <w:pStyle w:val="a6"/>
        <w:rPr>
          <w:ins w:id="1042" w:author="za-zhangxuzhen" w:date="2018-06-25T10:53:00Z"/>
        </w:rPr>
      </w:pPr>
    </w:p>
    <w:p w14:paraId="4A621515" w14:textId="77777777" w:rsidR="00E828BC" w:rsidRDefault="00FB3A0E">
      <w:pPr>
        <w:rPr>
          <w:ins w:id="1043" w:author="za-zhangxuzhen" w:date="2018-06-25T10:53:00Z"/>
        </w:rPr>
      </w:pPr>
      <w:ins w:id="1044" w:author="za-zhangxuzhen" w:date="2018-06-25T10:53:00Z">
        <w:r>
          <w:rPr>
            <w:rFonts w:hint="eastAsia"/>
          </w:rPr>
          <w:t>&lt;</w:t>
        </w:r>
      </w:ins>
      <w:ins w:id="1045" w:author="za-duting" w:date="2018-07-16T20:11:00Z">
        <w:r>
          <w:rPr>
            <w:rFonts w:hint="eastAsia"/>
          </w:rPr>
          <w:t>疾病</w:t>
        </w:r>
      </w:ins>
      <w:ins w:id="1046" w:author="za-zhangxuzhen" w:date="2018-06-25T10:53:00Z">
        <w:del w:id="1047" w:author="za-duting" w:date="2018-07-16T20:11:00Z">
          <w:r>
            <w:rPr>
              <w:rFonts w:hint="eastAsia"/>
            </w:rPr>
            <w:delText>入院</w:delText>
          </w:r>
        </w:del>
        <w:r>
          <w:rPr>
            <w:rFonts w:hint="eastAsia"/>
          </w:rPr>
          <w:t>诊断</w:t>
        </w:r>
        <w:r>
          <w:t>列表</w:t>
        </w:r>
        <w:r>
          <w:rPr>
            <w:rFonts w:hint="eastAsia"/>
          </w:rPr>
          <w:t>&gt;</w:t>
        </w:r>
      </w:ins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6"/>
        <w:gridCol w:w="1820"/>
        <w:gridCol w:w="1701"/>
        <w:gridCol w:w="2552"/>
      </w:tblGrid>
      <w:tr w:rsidR="00E828BC" w14:paraId="4186A0A5" w14:textId="77777777">
        <w:trPr>
          <w:trHeight w:val="90"/>
          <w:ins w:id="1048" w:author="za-zhangxuzhen" w:date="2018-06-25T10:53:00Z"/>
          <w:del w:id="1049" w:author="za-duting" w:date="2018-07-16T20:12:00Z"/>
        </w:trPr>
        <w:tc>
          <w:tcPr>
            <w:tcW w:w="2286" w:type="dxa"/>
            <w:shd w:val="clear" w:color="auto" w:fill="D9D9D9" w:themeFill="background1" w:themeFillShade="D9"/>
          </w:tcPr>
          <w:p w14:paraId="2FCF9D9F" w14:textId="77777777" w:rsidR="00E828BC" w:rsidRDefault="00FB3A0E">
            <w:pPr>
              <w:pStyle w:val="TableParagraph"/>
              <w:ind w:firstLine="422"/>
              <w:rPr>
                <w:ins w:id="1050" w:author="za-zhangxuzhen" w:date="2018-06-25T10:53:00Z"/>
                <w:del w:id="1051" w:author="za-duting" w:date="2018-07-16T20:12:00Z"/>
                <w:b/>
                <w:bCs/>
              </w:rPr>
            </w:pPr>
            <w:ins w:id="1052" w:author="za-zhangxuzhen" w:date="2018-06-25T10:53:00Z">
              <w:del w:id="1053" w:author="za-duting" w:date="2018-07-16T20:12:00Z">
                <w:r>
                  <w:rPr>
                    <w:rFonts w:hint="eastAsia"/>
                    <w:b/>
                    <w:bCs/>
                  </w:rPr>
                  <w:delText>字段名称</w:delText>
                </w:r>
              </w:del>
            </w:ins>
          </w:p>
        </w:tc>
        <w:tc>
          <w:tcPr>
            <w:tcW w:w="1820" w:type="dxa"/>
            <w:shd w:val="clear" w:color="auto" w:fill="D9D9D9" w:themeFill="background1" w:themeFillShade="D9"/>
          </w:tcPr>
          <w:p w14:paraId="4ADEB22E" w14:textId="77777777" w:rsidR="00E828BC" w:rsidRDefault="00FB3A0E">
            <w:pPr>
              <w:pStyle w:val="TableParagraph"/>
              <w:ind w:firstLine="422"/>
              <w:rPr>
                <w:ins w:id="1054" w:author="za-zhangxuzhen" w:date="2018-06-25T10:53:00Z"/>
                <w:del w:id="1055" w:author="za-duting" w:date="2018-07-16T20:12:00Z"/>
                <w:b/>
                <w:bCs/>
              </w:rPr>
            </w:pPr>
            <w:ins w:id="1056" w:author="za-zhangxuzhen" w:date="2018-06-25T10:53:00Z">
              <w:del w:id="1057" w:author="za-duting" w:date="2018-07-16T20:12:00Z">
                <w:r>
                  <w:rPr>
                    <w:rFonts w:hint="eastAsia"/>
                    <w:b/>
                    <w:bCs/>
                  </w:rPr>
                  <w:delText>描述</w:delText>
                </w:r>
              </w:del>
            </w:ins>
          </w:p>
        </w:tc>
        <w:tc>
          <w:tcPr>
            <w:tcW w:w="1701" w:type="dxa"/>
            <w:shd w:val="clear" w:color="auto" w:fill="D9D9D9" w:themeFill="background1" w:themeFillShade="D9"/>
          </w:tcPr>
          <w:p w14:paraId="5C666B3F" w14:textId="77777777" w:rsidR="00E828BC" w:rsidRDefault="00FB3A0E">
            <w:pPr>
              <w:pStyle w:val="TableParagraph"/>
              <w:ind w:firstLine="422"/>
              <w:rPr>
                <w:ins w:id="1058" w:author="za-zhangxuzhen" w:date="2018-06-25T10:53:00Z"/>
                <w:del w:id="1059" w:author="za-duting" w:date="2018-07-16T20:12:00Z"/>
                <w:b/>
                <w:bCs/>
              </w:rPr>
            </w:pPr>
            <w:ins w:id="1060" w:author="za-zhangxuzhen" w:date="2018-06-25T10:53:00Z">
              <w:del w:id="1061" w:author="za-duting" w:date="2018-07-16T20:12:00Z">
                <w:r>
                  <w:rPr>
                    <w:rFonts w:hint="eastAsia"/>
                    <w:b/>
                    <w:bCs/>
                  </w:rPr>
                  <w:delText>类型</w:delText>
                </w:r>
              </w:del>
            </w:ins>
          </w:p>
        </w:tc>
        <w:tc>
          <w:tcPr>
            <w:tcW w:w="2552" w:type="dxa"/>
            <w:shd w:val="clear" w:color="auto" w:fill="D9D9D9" w:themeFill="background1" w:themeFillShade="D9"/>
          </w:tcPr>
          <w:p w14:paraId="602D363D" w14:textId="77777777" w:rsidR="00E828BC" w:rsidRDefault="00FB3A0E">
            <w:pPr>
              <w:pStyle w:val="TableParagraph"/>
              <w:ind w:firstLine="422"/>
              <w:rPr>
                <w:ins w:id="1062" w:author="za-zhangxuzhen" w:date="2018-06-25T10:53:00Z"/>
                <w:del w:id="1063" w:author="za-duting" w:date="2018-07-16T20:12:00Z"/>
                <w:b/>
                <w:bCs/>
              </w:rPr>
            </w:pPr>
            <w:ins w:id="1064" w:author="za-zhangxuzhen" w:date="2018-06-25T10:53:00Z">
              <w:del w:id="1065" w:author="za-duting" w:date="2018-07-16T20:12:00Z">
                <w:r>
                  <w:rPr>
                    <w:rFonts w:hint="eastAsia"/>
                    <w:b/>
                    <w:bCs/>
                  </w:rPr>
                  <w:delText>备注</w:delText>
                </w:r>
              </w:del>
            </w:ins>
          </w:p>
        </w:tc>
      </w:tr>
      <w:tr w:rsidR="00E828BC" w14:paraId="724E9534" w14:textId="77777777">
        <w:trPr>
          <w:trHeight w:val="285"/>
          <w:ins w:id="1066" w:author="za-zhangxuzhen" w:date="2018-06-25T10:53:00Z"/>
          <w:del w:id="1067" w:author="za-duting" w:date="2018-07-16T20:12:00Z"/>
        </w:trPr>
        <w:tc>
          <w:tcPr>
            <w:tcW w:w="2286" w:type="dxa"/>
          </w:tcPr>
          <w:p w14:paraId="64CDB5A7" w14:textId="77777777" w:rsidR="00E828BC" w:rsidRDefault="00FB3A0E">
            <w:pPr>
              <w:pStyle w:val="TableParagraph"/>
              <w:rPr>
                <w:ins w:id="1068" w:author="za-zhangxuzhen" w:date="2018-06-25T10:53:00Z"/>
                <w:del w:id="1069" w:author="za-duting" w:date="2018-07-16T20:12:00Z"/>
              </w:rPr>
            </w:pPr>
            <w:ins w:id="1070" w:author="za-zhangxuzhen" w:date="2018-06-25T10:53:00Z">
              <w:del w:id="1071" w:author="za-duting" w:date="2018-07-16T20:12:00Z">
                <w:r>
                  <w:delText>C</w:delText>
                </w:r>
                <w:r>
                  <w:rPr>
                    <w:rFonts w:hint="eastAsia"/>
                  </w:rPr>
                  <w:delText>ode</w:delText>
                </w:r>
              </w:del>
            </w:ins>
          </w:p>
        </w:tc>
        <w:tc>
          <w:tcPr>
            <w:tcW w:w="1820" w:type="dxa"/>
          </w:tcPr>
          <w:p w14:paraId="42BEAE18" w14:textId="77777777" w:rsidR="00E828BC" w:rsidRDefault="00FB3A0E">
            <w:pPr>
              <w:pStyle w:val="TableParagraph"/>
              <w:rPr>
                <w:ins w:id="1072" w:author="za-zhangxuzhen" w:date="2018-06-25T10:53:00Z"/>
                <w:del w:id="1073" w:author="za-duting" w:date="2018-07-16T20:12:00Z"/>
              </w:rPr>
            </w:pPr>
            <w:ins w:id="1074" w:author="za-zhangxuzhen" w:date="2018-06-25T10:53:00Z">
              <w:del w:id="1075" w:author="za-duting" w:date="2018-07-16T20:12:00Z">
                <w:r>
                  <w:rPr>
                    <w:rFonts w:hint="eastAsia"/>
                  </w:rPr>
                  <w:delText>院内诊断</w:delText>
                </w:r>
                <w:r>
                  <w:delText>代码</w:delText>
                </w:r>
              </w:del>
            </w:ins>
          </w:p>
        </w:tc>
        <w:tc>
          <w:tcPr>
            <w:tcW w:w="1701" w:type="dxa"/>
          </w:tcPr>
          <w:p w14:paraId="2829B42C" w14:textId="77777777" w:rsidR="00E828BC" w:rsidRDefault="00FB3A0E">
            <w:pPr>
              <w:pStyle w:val="TableParagraph"/>
              <w:rPr>
                <w:ins w:id="1076" w:author="za-zhangxuzhen" w:date="2018-06-25T10:53:00Z"/>
                <w:del w:id="1077" w:author="za-duting" w:date="2018-07-16T20:12:00Z"/>
              </w:rPr>
            </w:pPr>
            <w:ins w:id="1078" w:author="za-zhangxuzhen" w:date="2018-06-25T10:53:00Z">
              <w:del w:id="1079" w:author="za-duting" w:date="2018-07-16T20:12:00Z">
                <w:r>
                  <w:rPr>
                    <w:rStyle w:val="af"/>
                  </w:rPr>
                  <w:delText>String(20)</w:delText>
                </w:r>
              </w:del>
            </w:ins>
          </w:p>
        </w:tc>
        <w:tc>
          <w:tcPr>
            <w:tcW w:w="2552" w:type="dxa"/>
          </w:tcPr>
          <w:p w14:paraId="62F1D393" w14:textId="77777777" w:rsidR="00E828BC" w:rsidRDefault="00E828BC">
            <w:pPr>
              <w:pStyle w:val="TableParagraph"/>
              <w:rPr>
                <w:ins w:id="1080" w:author="za-zhangxuzhen" w:date="2018-06-25T10:53:00Z"/>
                <w:del w:id="1081" w:author="za-duting" w:date="2018-07-16T20:12:00Z"/>
              </w:rPr>
            </w:pPr>
          </w:p>
        </w:tc>
      </w:tr>
      <w:tr w:rsidR="00E828BC" w14:paraId="24AEE52A" w14:textId="77777777">
        <w:trPr>
          <w:trHeight w:val="90"/>
          <w:ins w:id="1082" w:author="za-zhangxuzhen" w:date="2018-06-25T10:53:00Z"/>
          <w:del w:id="1083" w:author="za-duting" w:date="2018-07-16T20:12:00Z"/>
        </w:trPr>
        <w:tc>
          <w:tcPr>
            <w:tcW w:w="2286" w:type="dxa"/>
          </w:tcPr>
          <w:p w14:paraId="4BBECDD2" w14:textId="77777777" w:rsidR="00E828BC" w:rsidRDefault="00FB3A0E">
            <w:pPr>
              <w:pStyle w:val="TableParagraph"/>
              <w:rPr>
                <w:ins w:id="1084" w:author="za-zhangxuzhen" w:date="2018-06-25T10:53:00Z"/>
                <w:del w:id="1085" w:author="za-duting" w:date="2018-07-16T20:12:00Z"/>
              </w:rPr>
            </w:pPr>
            <w:ins w:id="1086" w:author="za-zhangxuzhen" w:date="2018-06-25T10:53:00Z">
              <w:del w:id="1087" w:author="za-duting" w:date="2018-07-16T20:12:00Z">
                <w:r>
                  <w:delText>description</w:delText>
                </w:r>
              </w:del>
            </w:ins>
          </w:p>
        </w:tc>
        <w:tc>
          <w:tcPr>
            <w:tcW w:w="1820" w:type="dxa"/>
          </w:tcPr>
          <w:p w14:paraId="71EADAB6" w14:textId="77777777" w:rsidR="00E828BC" w:rsidRDefault="00FB3A0E">
            <w:pPr>
              <w:pStyle w:val="TableParagraph"/>
              <w:rPr>
                <w:ins w:id="1088" w:author="za-zhangxuzhen" w:date="2018-06-25T10:53:00Z"/>
                <w:del w:id="1089" w:author="za-duting" w:date="2018-07-16T20:12:00Z"/>
              </w:rPr>
            </w:pPr>
            <w:ins w:id="1090" w:author="za-zhangxuzhen" w:date="2018-06-25T10:53:00Z">
              <w:del w:id="1091" w:author="za-duting" w:date="2018-07-16T20:12:00Z">
                <w:r>
                  <w:rPr>
                    <w:rFonts w:hint="eastAsia"/>
                  </w:rPr>
                  <w:delText>院内</w:delText>
                </w:r>
                <w:r>
                  <w:delText>疾病</w:delText>
                </w:r>
                <w:r>
                  <w:rPr>
                    <w:rFonts w:hint="eastAsia"/>
                  </w:rPr>
                  <w:delText>描述</w:delText>
                </w:r>
              </w:del>
            </w:ins>
          </w:p>
        </w:tc>
        <w:tc>
          <w:tcPr>
            <w:tcW w:w="1701" w:type="dxa"/>
          </w:tcPr>
          <w:p w14:paraId="59D567C2" w14:textId="77777777" w:rsidR="00E828BC" w:rsidRDefault="00FB3A0E">
            <w:pPr>
              <w:pStyle w:val="TableParagraph"/>
              <w:rPr>
                <w:ins w:id="1092" w:author="za-zhangxuzhen" w:date="2018-06-25T10:53:00Z"/>
                <w:del w:id="1093" w:author="za-duting" w:date="2018-07-16T20:12:00Z"/>
              </w:rPr>
            </w:pPr>
            <w:ins w:id="1094" w:author="za-zhangxuzhen" w:date="2018-06-25T10:53:00Z">
              <w:del w:id="1095" w:author="za-duting" w:date="2018-07-16T20:12:00Z">
                <w:r>
                  <w:rPr>
                    <w:rFonts w:hint="eastAsia"/>
                  </w:rPr>
                  <w:delText>String(500)</w:delText>
                </w:r>
              </w:del>
            </w:ins>
          </w:p>
        </w:tc>
        <w:tc>
          <w:tcPr>
            <w:tcW w:w="2552" w:type="dxa"/>
          </w:tcPr>
          <w:p w14:paraId="6AFA7031" w14:textId="77777777" w:rsidR="00E828BC" w:rsidRDefault="00E828BC">
            <w:pPr>
              <w:pStyle w:val="TableParagraph"/>
              <w:rPr>
                <w:ins w:id="1096" w:author="za-zhangxuzhen" w:date="2018-06-25T10:53:00Z"/>
                <w:del w:id="1097" w:author="za-duting" w:date="2018-07-16T20:12:00Z"/>
              </w:rPr>
            </w:pPr>
          </w:p>
        </w:tc>
      </w:tr>
      <w:tr w:rsidR="00E828BC" w14:paraId="1A77412D" w14:textId="77777777">
        <w:trPr>
          <w:trHeight w:val="90"/>
          <w:ins w:id="1098" w:author="za-zhangxuzhen" w:date="2018-06-25T10:53:00Z"/>
          <w:del w:id="1099" w:author="za-duting" w:date="2018-07-16T20:12:00Z"/>
        </w:trPr>
        <w:tc>
          <w:tcPr>
            <w:tcW w:w="2286" w:type="dxa"/>
          </w:tcPr>
          <w:p w14:paraId="649A3C52" w14:textId="77777777" w:rsidR="00E828BC" w:rsidRDefault="00FB3A0E">
            <w:pPr>
              <w:pStyle w:val="TableParagraph"/>
              <w:rPr>
                <w:ins w:id="1100" w:author="za-zhangxuzhen" w:date="2018-06-25T10:53:00Z"/>
                <w:del w:id="1101" w:author="za-duting" w:date="2018-07-16T20:12:00Z"/>
              </w:rPr>
            </w:pPr>
            <w:ins w:id="1102" w:author="za-zhangxuzhen" w:date="2018-06-25T10:53:00Z">
              <w:del w:id="1103" w:author="za-duting" w:date="2018-07-16T20:12:00Z">
                <w:r>
                  <w:delText>icd</w:delText>
                </w:r>
              </w:del>
            </w:ins>
          </w:p>
        </w:tc>
        <w:tc>
          <w:tcPr>
            <w:tcW w:w="1820" w:type="dxa"/>
          </w:tcPr>
          <w:p w14:paraId="0C08FB3F" w14:textId="77777777" w:rsidR="00E828BC" w:rsidRDefault="00FB3A0E">
            <w:pPr>
              <w:pStyle w:val="TableParagraph"/>
              <w:rPr>
                <w:ins w:id="1104" w:author="za-zhangxuzhen" w:date="2018-06-25T10:53:00Z"/>
                <w:del w:id="1105" w:author="za-duting" w:date="2018-07-16T20:12:00Z"/>
              </w:rPr>
            </w:pPr>
            <w:ins w:id="1106" w:author="za-zhangxuzhen" w:date="2018-06-25T10:53:00Z">
              <w:del w:id="1107" w:author="za-duting" w:date="2018-07-16T20:12:00Z">
                <w:r>
                  <w:delText>疾病</w:delText>
                </w:r>
                <w:r>
                  <w:rPr>
                    <w:rFonts w:hint="eastAsia"/>
                  </w:rPr>
                  <w:delText>ICD</w:delText>
                </w:r>
              </w:del>
            </w:ins>
          </w:p>
        </w:tc>
        <w:tc>
          <w:tcPr>
            <w:tcW w:w="1701" w:type="dxa"/>
          </w:tcPr>
          <w:p w14:paraId="4F9B511D" w14:textId="77777777" w:rsidR="00E828BC" w:rsidRDefault="00FB3A0E">
            <w:pPr>
              <w:pStyle w:val="TableParagraph"/>
              <w:rPr>
                <w:ins w:id="1108" w:author="za-zhangxuzhen" w:date="2018-06-25T10:53:00Z"/>
                <w:del w:id="1109" w:author="za-duting" w:date="2018-07-16T20:12:00Z"/>
              </w:rPr>
            </w:pPr>
            <w:ins w:id="1110" w:author="za-zhangxuzhen" w:date="2018-06-25T10:53:00Z">
              <w:del w:id="1111" w:author="za-duting" w:date="2018-07-16T20:12:00Z">
                <w:r>
                  <w:rPr>
                    <w:rStyle w:val="af"/>
                  </w:rPr>
                  <w:delText>String(20)</w:delText>
                </w:r>
              </w:del>
            </w:ins>
          </w:p>
        </w:tc>
        <w:tc>
          <w:tcPr>
            <w:tcW w:w="2552" w:type="dxa"/>
          </w:tcPr>
          <w:p w14:paraId="1483AC57" w14:textId="77777777" w:rsidR="00E828BC" w:rsidRDefault="00FB3A0E">
            <w:pPr>
              <w:pStyle w:val="TableParagraph"/>
              <w:rPr>
                <w:ins w:id="1112" w:author="za-zhangxuzhen" w:date="2018-06-25T10:53:00Z"/>
                <w:del w:id="1113" w:author="za-duting" w:date="2018-07-16T20:12:00Z"/>
              </w:rPr>
            </w:pPr>
            <w:ins w:id="1114" w:author="za-zhangxuzhen" w:date="2018-06-25T10:53:00Z">
              <w:del w:id="1115" w:author="za-duting" w:date="2018-07-16T20:12:00Z">
                <w:r>
                  <w:rPr>
                    <w:rFonts w:hint="eastAsia"/>
                  </w:rPr>
                  <w:delText>ICD</w:delText>
                </w:r>
                <w:r>
                  <w:rPr>
                    <w:rFonts w:hint="eastAsia"/>
                  </w:rPr>
                  <w:delText>编码</w:delText>
                </w:r>
              </w:del>
            </w:ins>
          </w:p>
        </w:tc>
      </w:tr>
      <w:tr w:rsidR="00E828BC" w14:paraId="0657DD3C" w14:textId="77777777">
        <w:trPr>
          <w:trHeight w:val="285"/>
          <w:ins w:id="1116" w:author="za-zhangxuzhen" w:date="2018-06-25T10:53:00Z"/>
          <w:del w:id="1117" w:author="za-duting" w:date="2018-07-16T20:12:00Z"/>
        </w:trPr>
        <w:tc>
          <w:tcPr>
            <w:tcW w:w="2286" w:type="dxa"/>
          </w:tcPr>
          <w:p w14:paraId="6C0C1E55" w14:textId="77777777" w:rsidR="00E828BC" w:rsidRDefault="00FB3A0E">
            <w:pPr>
              <w:pStyle w:val="TableParagraph"/>
              <w:rPr>
                <w:ins w:id="1118" w:author="za-zhangxuzhen" w:date="2018-06-25T10:53:00Z"/>
                <w:del w:id="1119" w:author="za-duting" w:date="2018-07-16T20:12:00Z"/>
              </w:rPr>
            </w:pPr>
            <w:ins w:id="1120" w:author="za-zhangxuzhen" w:date="2018-06-25T10:53:00Z">
              <w:del w:id="1121" w:author="za-duting" w:date="2018-07-16T20:12:00Z">
                <w:r>
                  <w:rPr>
                    <w:rFonts w:hint="eastAsia"/>
                  </w:rPr>
                  <w:delText>name</w:delText>
                </w:r>
              </w:del>
            </w:ins>
          </w:p>
        </w:tc>
        <w:tc>
          <w:tcPr>
            <w:tcW w:w="1820" w:type="dxa"/>
          </w:tcPr>
          <w:p w14:paraId="27F48B8E" w14:textId="77777777" w:rsidR="00E828BC" w:rsidRDefault="00FB3A0E">
            <w:pPr>
              <w:pStyle w:val="TableParagraph"/>
              <w:rPr>
                <w:ins w:id="1122" w:author="za-zhangxuzhen" w:date="2018-06-25T10:53:00Z"/>
                <w:del w:id="1123" w:author="za-duting" w:date="2018-07-16T20:12:00Z"/>
              </w:rPr>
            </w:pPr>
            <w:ins w:id="1124" w:author="za-zhangxuzhen" w:date="2018-06-25T10:53:00Z">
              <w:del w:id="1125" w:author="za-duting" w:date="2018-07-16T20:12:00Z">
                <w:r>
                  <w:delText>疾病</w:delText>
                </w:r>
                <w:r>
                  <w:rPr>
                    <w:rFonts w:hint="eastAsia"/>
                  </w:rPr>
                  <w:delText>名称</w:delText>
                </w:r>
                <w:r>
                  <w:rPr>
                    <w:rFonts w:hint="eastAsia"/>
                  </w:rPr>
                  <w:delText>ICD</w:delText>
                </w:r>
              </w:del>
            </w:ins>
          </w:p>
        </w:tc>
        <w:tc>
          <w:tcPr>
            <w:tcW w:w="1701" w:type="dxa"/>
          </w:tcPr>
          <w:p w14:paraId="6B9A96FB" w14:textId="77777777" w:rsidR="00E828BC" w:rsidRDefault="00FB3A0E">
            <w:pPr>
              <w:pStyle w:val="TableParagraph"/>
              <w:rPr>
                <w:ins w:id="1126" w:author="za-zhangxuzhen" w:date="2018-06-25T10:53:00Z"/>
                <w:del w:id="1127" w:author="za-duting" w:date="2018-07-16T20:12:00Z"/>
              </w:rPr>
            </w:pPr>
            <w:ins w:id="1128" w:author="za-zhangxuzhen" w:date="2018-06-25T10:53:00Z">
              <w:del w:id="1129" w:author="za-duting" w:date="2018-07-16T20:12:00Z">
                <w:r>
                  <w:rPr>
                    <w:rStyle w:val="af"/>
                  </w:rPr>
                  <w:delText>String(</w:delText>
                </w:r>
                <w:r>
                  <w:rPr>
                    <w:rStyle w:val="af"/>
                    <w:rFonts w:hint="eastAsia"/>
                  </w:rPr>
                  <w:delText>5</w:delText>
                </w:r>
                <w:r>
                  <w:rPr>
                    <w:rStyle w:val="af"/>
                  </w:rPr>
                  <w:delText>0)</w:delText>
                </w:r>
              </w:del>
            </w:ins>
          </w:p>
        </w:tc>
        <w:tc>
          <w:tcPr>
            <w:tcW w:w="2552" w:type="dxa"/>
          </w:tcPr>
          <w:p w14:paraId="249F1791" w14:textId="77777777" w:rsidR="00E828BC" w:rsidRDefault="00E828BC">
            <w:pPr>
              <w:pStyle w:val="TableParagraph"/>
              <w:rPr>
                <w:ins w:id="1130" w:author="za-zhangxuzhen" w:date="2018-06-25T10:53:00Z"/>
                <w:del w:id="1131" w:author="za-duting" w:date="2018-07-16T20:12:00Z"/>
              </w:rPr>
            </w:pPr>
          </w:p>
        </w:tc>
      </w:tr>
      <w:tr w:rsidR="00E828BC" w14:paraId="101DD6BB" w14:textId="77777777">
        <w:trPr>
          <w:trHeight w:val="70"/>
          <w:ins w:id="1132" w:author="za-zhangxuzhen" w:date="2018-06-25T10:53:00Z"/>
          <w:del w:id="1133" w:author="za-duting" w:date="2018-07-16T20:12:00Z"/>
        </w:trPr>
        <w:tc>
          <w:tcPr>
            <w:tcW w:w="2286" w:type="dxa"/>
          </w:tcPr>
          <w:p w14:paraId="73CF0C2D" w14:textId="77777777" w:rsidR="00E828BC" w:rsidRDefault="00FB3A0E">
            <w:pPr>
              <w:pStyle w:val="TableParagraph"/>
              <w:rPr>
                <w:ins w:id="1134" w:author="za-zhangxuzhen" w:date="2018-06-25T10:53:00Z"/>
                <w:del w:id="1135" w:author="za-duting" w:date="2018-07-16T20:12:00Z"/>
              </w:rPr>
            </w:pPr>
            <w:ins w:id="1136" w:author="za-zhangxuzhen" w:date="2018-06-25T10:53:00Z">
              <w:del w:id="1137" w:author="za-duting" w:date="2018-07-16T20:12:00Z">
                <w:r>
                  <w:rPr>
                    <w:rFonts w:hint="eastAsia"/>
                  </w:rPr>
                  <w:delText>sort</w:delText>
                </w:r>
              </w:del>
            </w:ins>
          </w:p>
        </w:tc>
        <w:tc>
          <w:tcPr>
            <w:tcW w:w="1820" w:type="dxa"/>
          </w:tcPr>
          <w:p w14:paraId="69132231" w14:textId="77777777" w:rsidR="00E828BC" w:rsidRDefault="00FB3A0E">
            <w:pPr>
              <w:pStyle w:val="TableParagraph"/>
              <w:rPr>
                <w:ins w:id="1138" w:author="za-zhangxuzhen" w:date="2018-06-25T10:53:00Z"/>
                <w:del w:id="1139" w:author="za-duting" w:date="2018-07-16T20:12:00Z"/>
              </w:rPr>
            </w:pPr>
            <w:ins w:id="1140" w:author="za-zhangxuzhen" w:date="2018-06-25T10:53:00Z">
              <w:del w:id="1141" w:author="za-duting" w:date="2018-07-16T20:12:00Z">
                <w:r>
                  <w:rPr>
                    <w:rFonts w:hint="eastAsia"/>
                  </w:rPr>
                  <w:delText>疾病排序</w:delText>
                </w:r>
              </w:del>
            </w:ins>
          </w:p>
        </w:tc>
        <w:tc>
          <w:tcPr>
            <w:tcW w:w="1701" w:type="dxa"/>
          </w:tcPr>
          <w:p w14:paraId="1E1397C8" w14:textId="77777777" w:rsidR="00E828BC" w:rsidRDefault="00FB3A0E">
            <w:pPr>
              <w:pStyle w:val="TableParagraph"/>
              <w:rPr>
                <w:ins w:id="1142" w:author="za-zhangxuzhen" w:date="2018-06-25T10:53:00Z"/>
                <w:del w:id="1143" w:author="za-duting" w:date="2018-07-16T20:12:00Z"/>
              </w:rPr>
            </w:pPr>
            <w:ins w:id="1144" w:author="za-zhangxuzhen" w:date="2018-06-25T10:53:00Z">
              <w:del w:id="1145" w:author="za-duting" w:date="2018-07-16T20:12:00Z">
                <w:r>
                  <w:rPr>
                    <w:rStyle w:val="af"/>
                  </w:rPr>
                  <w:delText>String(</w:delText>
                </w:r>
                <w:r>
                  <w:rPr>
                    <w:rStyle w:val="af"/>
                    <w:rFonts w:hint="eastAsia"/>
                  </w:rPr>
                  <w:delText>3</w:delText>
                </w:r>
                <w:r>
                  <w:rPr>
                    <w:rStyle w:val="af"/>
                  </w:rPr>
                  <w:delText>)</w:delText>
                </w:r>
              </w:del>
            </w:ins>
          </w:p>
        </w:tc>
        <w:tc>
          <w:tcPr>
            <w:tcW w:w="2552" w:type="dxa"/>
          </w:tcPr>
          <w:p w14:paraId="70B28F4C" w14:textId="77777777" w:rsidR="00E828BC" w:rsidRDefault="00FB3A0E">
            <w:pPr>
              <w:pStyle w:val="TableParagraph"/>
              <w:rPr>
                <w:ins w:id="1146" w:author="za-zhangxuzhen" w:date="2018-06-25T10:53:00Z"/>
                <w:del w:id="1147" w:author="za-duting" w:date="2018-07-16T20:12:00Z"/>
              </w:rPr>
            </w:pPr>
            <w:ins w:id="1148" w:author="za-zhangxuzhen" w:date="2018-06-25T10:53:00Z">
              <w:del w:id="1149" w:author="za-duting" w:date="2018-07-16T20:12:00Z">
                <w:r>
                  <w:delText>0</w:delText>
                </w:r>
                <w:r>
                  <w:rPr>
                    <w:rFonts w:hint="eastAsia"/>
                  </w:rPr>
                  <w:delText>：</w:delText>
                </w:r>
                <w:r>
                  <w:delText>主要</w:delText>
                </w:r>
                <w:r>
                  <w:rPr>
                    <w:rFonts w:hint="eastAsia"/>
                  </w:rPr>
                  <w:delText>疾病</w:delText>
                </w:r>
                <w:r>
                  <w:delText>，</w:delText>
                </w:r>
              </w:del>
            </w:ins>
          </w:p>
          <w:p w14:paraId="0D3046EE" w14:textId="77777777" w:rsidR="00E828BC" w:rsidRDefault="00FB3A0E">
            <w:pPr>
              <w:pStyle w:val="TableParagraph"/>
              <w:rPr>
                <w:ins w:id="1150" w:author="za-zhangxuzhen" w:date="2018-06-25T10:53:00Z"/>
                <w:del w:id="1151" w:author="za-duting" w:date="2018-07-16T20:12:00Z"/>
              </w:rPr>
            </w:pPr>
            <w:ins w:id="1152" w:author="za-zhangxuzhen" w:date="2018-06-25T10:53:00Z">
              <w:del w:id="1153" w:author="za-duting" w:date="2018-07-16T20:12:00Z">
                <w:r>
                  <w:rPr>
                    <w:rFonts w:hint="eastAsia"/>
                  </w:rPr>
                  <w:delText>1</w:delText>
                </w:r>
                <w:r>
                  <w:rPr>
                    <w:rFonts w:hint="eastAsia"/>
                  </w:rPr>
                  <w:delText>：</w:delText>
                </w:r>
                <w:r>
                  <w:delText>次要</w:delText>
                </w:r>
                <w:r>
                  <w:rPr>
                    <w:rFonts w:hint="eastAsia"/>
                  </w:rPr>
                  <w:delText>疾病</w:delText>
                </w:r>
                <w:r>
                  <w:delText>,</w:delText>
                </w:r>
              </w:del>
            </w:ins>
          </w:p>
        </w:tc>
      </w:tr>
    </w:tbl>
    <w:p w14:paraId="63C3753C" w14:textId="77777777" w:rsidR="00E828BC" w:rsidRDefault="00E828BC">
      <w:pPr>
        <w:rPr>
          <w:ins w:id="1154" w:author="za-duting" w:date="2018-07-16T20:14:00Z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6"/>
        <w:gridCol w:w="1820"/>
        <w:gridCol w:w="1701"/>
        <w:gridCol w:w="2552"/>
      </w:tblGrid>
      <w:tr w:rsidR="00E828BC" w14:paraId="63CB0913" w14:textId="77777777">
        <w:trPr>
          <w:trHeight w:val="90"/>
          <w:ins w:id="1155" w:author="za-duting" w:date="2018-07-16T20:14:00Z"/>
        </w:trPr>
        <w:tc>
          <w:tcPr>
            <w:tcW w:w="2286" w:type="dxa"/>
            <w:shd w:val="clear" w:color="auto" w:fill="D9D9D9" w:themeFill="background1" w:themeFillShade="D9"/>
          </w:tcPr>
          <w:p w14:paraId="5C756C91" w14:textId="77777777" w:rsidR="00E828BC" w:rsidRDefault="00FB3A0E">
            <w:pPr>
              <w:pStyle w:val="TableParagraph"/>
              <w:rPr>
                <w:ins w:id="1156" w:author="za-duting" w:date="2018-07-16T20:14:00Z"/>
                <w:b/>
                <w:bCs/>
              </w:rPr>
            </w:pPr>
            <w:ins w:id="1157" w:author="za-duting" w:date="2018-07-16T20:14:00Z">
              <w:r>
                <w:rPr>
                  <w:rFonts w:hint="eastAsia"/>
                  <w:b/>
                  <w:bCs/>
                </w:rPr>
                <w:t>字段名称</w:t>
              </w:r>
            </w:ins>
          </w:p>
        </w:tc>
        <w:tc>
          <w:tcPr>
            <w:tcW w:w="1820" w:type="dxa"/>
            <w:shd w:val="clear" w:color="auto" w:fill="D9D9D9" w:themeFill="background1" w:themeFillShade="D9"/>
          </w:tcPr>
          <w:p w14:paraId="1FD2D47D" w14:textId="77777777" w:rsidR="00E828BC" w:rsidRDefault="00FB3A0E">
            <w:pPr>
              <w:pStyle w:val="TableParagraph"/>
              <w:rPr>
                <w:ins w:id="1158" w:author="za-duting" w:date="2018-07-16T20:14:00Z"/>
                <w:b/>
                <w:bCs/>
              </w:rPr>
            </w:pPr>
            <w:ins w:id="1159" w:author="za-duting" w:date="2018-07-16T20:14:00Z">
              <w:r>
                <w:rPr>
                  <w:rFonts w:hint="eastAsia"/>
                  <w:b/>
                  <w:bCs/>
                </w:rPr>
                <w:t>描述</w:t>
              </w:r>
            </w:ins>
          </w:p>
        </w:tc>
        <w:tc>
          <w:tcPr>
            <w:tcW w:w="1701" w:type="dxa"/>
            <w:shd w:val="clear" w:color="auto" w:fill="D9D9D9" w:themeFill="background1" w:themeFillShade="D9"/>
          </w:tcPr>
          <w:p w14:paraId="762E82C5" w14:textId="77777777" w:rsidR="00E828BC" w:rsidRDefault="00FB3A0E">
            <w:pPr>
              <w:pStyle w:val="TableParagraph"/>
              <w:rPr>
                <w:ins w:id="1160" w:author="za-duting" w:date="2018-07-16T20:14:00Z"/>
                <w:b/>
                <w:bCs/>
              </w:rPr>
            </w:pPr>
            <w:ins w:id="1161" w:author="za-duting" w:date="2018-07-16T20:14:00Z">
              <w:r>
                <w:rPr>
                  <w:rFonts w:hint="eastAsia"/>
                  <w:b/>
                  <w:bCs/>
                </w:rPr>
                <w:t>类型</w:t>
              </w:r>
            </w:ins>
          </w:p>
        </w:tc>
        <w:tc>
          <w:tcPr>
            <w:tcW w:w="2552" w:type="dxa"/>
            <w:shd w:val="clear" w:color="auto" w:fill="D9D9D9" w:themeFill="background1" w:themeFillShade="D9"/>
          </w:tcPr>
          <w:p w14:paraId="715BA4B8" w14:textId="77777777" w:rsidR="00E828BC" w:rsidRDefault="00FB3A0E">
            <w:pPr>
              <w:pStyle w:val="TableParagraph"/>
              <w:rPr>
                <w:ins w:id="1162" w:author="za-duting" w:date="2018-07-16T20:14:00Z"/>
                <w:b/>
                <w:bCs/>
              </w:rPr>
            </w:pPr>
            <w:ins w:id="1163" w:author="za-duting" w:date="2018-07-16T20:14:00Z">
              <w:r>
                <w:rPr>
                  <w:rFonts w:hint="eastAsia"/>
                  <w:b/>
                  <w:bCs/>
                </w:rPr>
                <w:t>备注</w:t>
              </w:r>
            </w:ins>
          </w:p>
        </w:tc>
      </w:tr>
      <w:tr w:rsidR="00E828BC" w14:paraId="4AA90BB0" w14:textId="77777777">
        <w:trPr>
          <w:trHeight w:val="285"/>
          <w:ins w:id="1164" w:author="za-duting" w:date="2018-07-16T20:14:00Z"/>
        </w:trPr>
        <w:tc>
          <w:tcPr>
            <w:tcW w:w="2286" w:type="dxa"/>
          </w:tcPr>
          <w:p w14:paraId="7F27FCD5" w14:textId="77777777" w:rsidR="00E828BC" w:rsidRDefault="00FB3A0E">
            <w:pPr>
              <w:pStyle w:val="TableParagraph"/>
              <w:rPr>
                <w:ins w:id="1165" w:author="za-duting" w:date="2018-07-16T20:14:00Z"/>
              </w:rPr>
            </w:pPr>
            <w:ins w:id="1166" w:author="za-duting" w:date="2018-07-16T20:14:00Z">
              <w:r>
                <w:rPr>
                  <w:rFonts w:hint="eastAsia"/>
                </w:rPr>
                <w:t>code</w:t>
              </w:r>
            </w:ins>
          </w:p>
        </w:tc>
        <w:tc>
          <w:tcPr>
            <w:tcW w:w="1820" w:type="dxa"/>
          </w:tcPr>
          <w:p w14:paraId="3C1B7CE7" w14:textId="77777777" w:rsidR="00E828BC" w:rsidRDefault="00FB3A0E">
            <w:pPr>
              <w:pStyle w:val="TableParagraph"/>
              <w:rPr>
                <w:ins w:id="1167" w:author="za-duting" w:date="2018-07-16T20:14:00Z"/>
              </w:rPr>
            </w:pPr>
            <w:ins w:id="1168" w:author="za-duting" w:date="2018-07-16T20:14:00Z">
              <w:r>
                <w:rPr>
                  <w:rFonts w:hint="eastAsia"/>
                </w:rPr>
                <w:t>院内诊断</w:t>
              </w:r>
              <w:r>
                <w:t>代码</w:t>
              </w:r>
            </w:ins>
          </w:p>
        </w:tc>
        <w:tc>
          <w:tcPr>
            <w:tcW w:w="1701" w:type="dxa"/>
          </w:tcPr>
          <w:p w14:paraId="059377C6" w14:textId="77777777" w:rsidR="00E828BC" w:rsidRDefault="00FB3A0E">
            <w:pPr>
              <w:pStyle w:val="TableParagraph"/>
              <w:rPr>
                <w:ins w:id="1169" w:author="za-duting" w:date="2018-07-16T20:14:00Z"/>
              </w:rPr>
            </w:pPr>
            <w:ins w:id="1170" w:author="za-duting" w:date="2018-07-16T20:14:00Z">
              <w:r>
                <w:rPr>
                  <w:rStyle w:val="af"/>
                </w:rPr>
                <w:t>String(20)</w:t>
              </w:r>
            </w:ins>
          </w:p>
        </w:tc>
        <w:tc>
          <w:tcPr>
            <w:tcW w:w="2552" w:type="dxa"/>
          </w:tcPr>
          <w:p w14:paraId="05668FD8" w14:textId="77777777" w:rsidR="00E828BC" w:rsidRDefault="00E828BC">
            <w:pPr>
              <w:pStyle w:val="TableParagraph"/>
              <w:rPr>
                <w:ins w:id="1171" w:author="za-duting" w:date="2018-07-16T20:14:00Z"/>
              </w:rPr>
            </w:pPr>
          </w:p>
        </w:tc>
      </w:tr>
      <w:tr w:rsidR="00E828BC" w14:paraId="5DEC8670" w14:textId="77777777">
        <w:trPr>
          <w:trHeight w:val="285"/>
          <w:ins w:id="1172" w:author="za-duting" w:date="2018-07-16T20:31:00Z"/>
        </w:trPr>
        <w:tc>
          <w:tcPr>
            <w:tcW w:w="2286" w:type="dxa"/>
          </w:tcPr>
          <w:p w14:paraId="52323DF2" w14:textId="77777777" w:rsidR="00E828BC" w:rsidRDefault="00FB3A0E">
            <w:pPr>
              <w:pStyle w:val="TableParagraph"/>
              <w:rPr>
                <w:ins w:id="1173" w:author="za-duting" w:date="2018-07-16T20:31:00Z"/>
              </w:rPr>
            </w:pPr>
            <w:ins w:id="1174" w:author="za-duting" w:date="2018-07-16T20:31:00Z">
              <w:r>
                <w:t>description</w:t>
              </w:r>
            </w:ins>
          </w:p>
        </w:tc>
        <w:tc>
          <w:tcPr>
            <w:tcW w:w="1820" w:type="dxa"/>
          </w:tcPr>
          <w:p w14:paraId="6C7F530A" w14:textId="77777777" w:rsidR="00E828BC" w:rsidRDefault="00FB3A0E">
            <w:pPr>
              <w:pStyle w:val="TableParagraph"/>
              <w:rPr>
                <w:ins w:id="1175" w:author="za-duting" w:date="2018-07-16T20:31:00Z"/>
              </w:rPr>
            </w:pPr>
            <w:ins w:id="1176" w:author="za-duting" w:date="2018-07-16T20:31:00Z">
              <w:r>
                <w:rPr>
                  <w:rFonts w:hint="eastAsia"/>
                </w:rPr>
                <w:t>院内</w:t>
              </w:r>
              <w:r>
                <w:t>疾病</w:t>
              </w:r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701" w:type="dxa"/>
          </w:tcPr>
          <w:p w14:paraId="6BA19693" w14:textId="77777777" w:rsidR="00E828BC" w:rsidRDefault="00FB3A0E">
            <w:pPr>
              <w:pStyle w:val="TableParagraph"/>
              <w:rPr>
                <w:ins w:id="1177" w:author="za-duting" w:date="2018-07-16T20:31:00Z"/>
                <w:rStyle w:val="af"/>
              </w:rPr>
            </w:pPr>
            <w:ins w:id="1178" w:author="za-duting" w:date="2018-07-16T20:31:00Z">
              <w:r>
                <w:rPr>
                  <w:rFonts w:hint="eastAsia"/>
                </w:rPr>
                <w:t>String(500)</w:t>
              </w:r>
            </w:ins>
          </w:p>
        </w:tc>
        <w:tc>
          <w:tcPr>
            <w:tcW w:w="2552" w:type="dxa"/>
          </w:tcPr>
          <w:p w14:paraId="311A6DA1" w14:textId="77777777" w:rsidR="00E828BC" w:rsidRDefault="00E828BC">
            <w:pPr>
              <w:pStyle w:val="TableParagraph"/>
              <w:rPr>
                <w:ins w:id="1179" w:author="za-duting" w:date="2018-07-16T20:31:00Z"/>
              </w:rPr>
            </w:pPr>
          </w:p>
        </w:tc>
      </w:tr>
      <w:tr w:rsidR="00E828BC" w14:paraId="5FF515DC" w14:textId="77777777">
        <w:trPr>
          <w:trHeight w:val="90"/>
          <w:ins w:id="1180" w:author="za-duting" w:date="2018-07-16T20:14:00Z"/>
        </w:trPr>
        <w:tc>
          <w:tcPr>
            <w:tcW w:w="2286" w:type="dxa"/>
          </w:tcPr>
          <w:p w14:paraId="55EE656E" w14:textId="77777777" w:rsidR="00E828BC" w:rsidRDefault="00FB3A0E">
            <w:pPr>
              <w:pStyle w:val="TableParagraph"/>
              <w:rPr>
                <w:ins w:id="1181" w:author="za-duting" w:date="2018-07-16T20:14:00Z"/>
              </w:rPr>
            </w:pPr>
            <w:ins w:id="1182" w:author="za-duting" w:date="2018-07-16T20:14:00Z">
              <w:r>
                <w:t>icd</w:t>
              </w:r>
            </w:ins>
          </w:p>
        </w:tc>
        <w:tc>
          <w:tcPr>
            <w:tcW w:w="1820" w:type="dxa"/>
          </w:tcPr>
          <w:p w14:paraId="35B618A2" w14:textId="77777777" w:rsidR="00E828BC" w:rsidRDefault="00FB3A0E">
            <w:pPr>
              <w:pStyle w:val="TableParagraph"/>
              <w:rPr>
                <w:ins w:id="1183" w:author="za-duting" w:date="2018-07-16T20:14:00Z"/>
              </w:rPr>
            </w:pPr>
            <w:ins w:id="1184" w:author="za-duting" w:date="2018-07-16T20:14:00Z">
              <w:r>
                <w:t>疾病</w:t>
              </w:r>
              <w:r>
                <w:rPr>
                  <w:rFonts w:hint="eastAsia"/>
                </w:rPr>
                <w:t>ICD</w:t>
              </w:r>
            </w:ins>
          </w:p>
        </w:tc>
        <w:tc>
          <w:tcPr>
            <w:tcW w:w="1701" w:type="dxa"/>
          </w:tcPr>
          <w:p w14:paraId="25DBD95E" w14:textId="77777777" w:rsidR="00E828BC" w:rsidRDefault="00FB3A0E">
            <w:pPr>
              <w:pStyle w:val="TableParagraph"/>
              <w:rPr>
                <w:ins w:id="1185" w:author="za-duting" w:date="2018-07-16T20:14:00Z"/>
              </w:rPr>
            </w:pPr>
            <w:ins w:id="1186" w:author="za-duting" w:date="2018-07-16T20:14:00Z">
              <w:r>
                <w:rPr>
                  <w:rStyle w:val="af"/>
                </w:rPr>
                <w:t>String(20)</w:t>
              </w:r>
            </w:ins>
          </w:p>
        </w:tc>
        <w:tc>
          <w:tcPr>
            <w:tcW w:w="2552" w:type="dxa"/>
          </w:tcPr>
          <w:p w14:paraId="7E2EAECE" w14:textId="77777777" w:rsidR="00E828BC" w:rsidRDefault="00FB3A0E">
            <w:pPr>
              <w:pStyle w:val="TableParagraph"/>
              <w:rPr>
                <w:ins w:id="1187" w:author="za-duting" w:date="2018-07-16T20:14:00Z"/>
              </w:rPr>
            </w:pPr>
            <w:ins w:id="1188" w:author="za-duting" w:date="2018-07-16T20:14:00Z">
              <w:r>
                <w:rPr>
                  <w:rFonts w:hint="eastAsia"/>
                </w:rPr>
                <w:t>ICD10</w:t>
              </w:r>
              <w:r>
                <w:rPr>
                  <w:rFonts w:hint="eastAsia"/>
                </w:rPr>
                <w:t>编码</w:t>
              </w:r>
            </w:ins>
          </w:p>
        </w:tc>
      </w:tr>
      <w:tr w:rsidR="00E828BC" w14:paraId="2F2655F9" w14:textId="77777777">
        <w:trPr>
          <w:trHeight w:val="285"/>
          <w:ins w:id="1189" w:author="za-duting" w:date="2018-07-16T20:14:00Z"/>
        </w:trPr>
        <w:tc>
          <w:tcPr>
            <w:tcW w:w="2286" w:type="dxa"/>
          </w:tcPr>
          <w:p w14:paraId="58549108" w14:textId="77777777" w:rsidR="00E828BC" w:rsidRDefault="00FB3A0E">
            <w:pPr>
              <w:pStyle w:val="TableParagraph"/>
              <w:rPr>
                <w:ins w:id="1190" w:author="za-duting" w:date="2018-07-16T20:14:00Z"/>
              </w:rPr>
            </w:pPr>
            <w:ins w:id="1191" w:author="za-duting" w:date="2018-07-16T20:14:00Z">
              <w:r>
                <w:rPr>
                  <w:rFonts w:hint="eastAsia"/>
                </w:rPr>
                <w:t>name</w:t>
              </w:r>
            </w:ins>
          </w:p>
        </w:tc>
        <w:tc>
          <w:tcPr>
            <w:tcW w:w="1820" w:type="dxa"/>
          </w:tcPr>
          <w:p w14:paraId="3F4CC044" w14:textId="77777777" w:rsidR="00E828BC" w:rsidRDefault="00FB3A0E">
            <w:pPr>
              <w:pStyle w:val="TableParagraph"/>
              <w:rPr>
                <w:ins w:id="1192" w:author="za-duting" w:date="2018-07-16T20:14:00Z"/>
              </w:rPr>
            </w:pPr>
            <w:ins w:id="1193" w:author="za-duting" w:date="2018-07-16T20:14:00Z">
              <w:r>
                <w:t>疾病</w:t>
              </w:r>
              <w:r>
                <w:rPr>
                  <w:rFonts w:hint="eastAsia"/>
                </w:rPr>
                <w:t>名称</w:t>
              </w:r>
              <w:r>
                <w:rPr>
                  <w:rFonts w:hint="eastAsia"/>
                </w:rPr>
                <w:t>ICD</w:t>
              </w:r>
            </w:ins>
          </w:p>
        </w:tc>
        <w:tc>
          <w:tcPr>
            <w:tcW w:w="1701" w:type="dxa"/>
          </w:tcPr>
          <w:p w14:paraId="7E78BACE" w14:textId="77777777" w:rsidR="00E828BC" w:rsidRDefault="00FB3A0E">
            <w:pPr>
              <w:pStyle w:val="TableParagraph"/>
              <w:rPr>
                <w:ins w:id="1194" w:author="za-duting" w:date="2018-07-16T20:14:00Z"/>
              </w:rPr>
            </w:pPr>
            <w:ins w:id="1195" w:author="za-duting" w:date="2018-07-16T20:14:00Z">
              <w:r>
                <w:rPr>
                  <w:rStyle w:val="af"/>
                </w:rPr>
                <w:t>String(</w:t>
              </w:r>
              <w:r>
                <w:rPr>
                  <w:rStyle w:val="af"/>
                  <w:rFonts w:hint="eastAsia"/>
                </w:rPr>
                <w:t>5</w:t>
              </w:r>
              <w:r>
                <w:rPr>
                  <w:rStyle w:val="af"/>
                </w:rPr>
                <w:t>0)</w:t>
              </w:r>
            </w:ins>
          </w:p>
        </w:tc>
        <w:tc>
          <w:tcPr>
            <w:tcW w:w="2552" w:type="dxa"/>
          </w:tcPr>
          <w:p w14:paraId="78A36353" w14:textId="77777777" w:rsidR="00E828BC" w:rsidRDefault="00E828BC">
            <w:pPr>
              <w:pStyle w:val="TableParagraph"/>
              <w:rPr>
                <w:ins w:id="1196" w:author="za-duting" w:date="2018-07-16T20:14:00Z"/>
              </w:rPr>
            </w:pPr>
          </w:p>
        </w:tc>
      </w:tr>
      <w:tr w:rsidR="00E828BC" w14:paraId="7504CF9B" w14:textId="77777777">
        <w:trPr>
          <w:trHeight w:val="70"/>
          <w:ins w:id="1197" w:author="za-duting" w:date="2018-07-16T20:14:00Z"/>
        </w:trPr>
        <w:tc>
          <w:tcPr>
            <w:tcW w:w="2286" w:type="dxa"/>
          </w:tcPr>
          <w:p w14:paraId="6CBCFDCE" w14:textId="77777777" w:rsidR="00E828BC" w:rsidRDefault="00FB3A0E">
            <w:pPr>
              <w:pStyle w:val="TableParagraph"/>
              <w:rPr>
                <w:ins w:id="1198" w:author="za-duting" w:date="2018-07-16T20:14:00Z"/>
              </w:rPr>
            </w:pPr>
            <w:ins w:id="1199" w:author="za-duting" w:date="2018-07-16T20:14:00Z">
              <w:r>
                <w:rPr>
                  <w:rFonts w:hint="eastAsia"/>
                </w:rPr>
                <w:t>sort</w:t>
              </w:r>
            </w:ins>
          </w:p>
        </w:tc>
        <w:tc>
          <w:tcPr>
            <w:tcW w:w="1820" w:type="dxa"/>
          </w:tcPr>
          <w:p w14:paraId="2961CB90" w14:textId="77777777" w:rsidR="00E828BC" w:rsidRDefault="00FB3A0E">
            <w:pPr>
              <w:pStyle w:val="TableParagraph"/>
              <w:rPr>
                <w:ins w:id="1200" w:author="za-duting" w:date="2018-07-16T20:14:00Z"/>
              </w:rPr>
            </w:pPr>
            <w:ins w:id="1201" w:author="za-duting" w:date="2018-07-16T20:14:00Z">
              <w:r>
                <w:rPr>
                  <w:rFonts w:hint="eastAsia"/>
                </w:rPr>
                <w:t>疾病排序</w:t>
              </w:r>
            </w:ins>
          </w:p>
        </w:tc>
        <w:tc>
          <w:tcPr>
            <w:tcW w:w="1701" w:type="dxa"/>
          </w:tcPr>
          <w:p w14:paraId="27CB1361" w14:textId="77777777" w:rsidR="00E828BC" w:rsidRDefault="00FB3A0E">
            <w:pPr>
              <w:pStyle w:val="TableParagraph"/>
              <w:rPr>
                <w:ins w:id="1202" w:author="za-duting" w:date="2018-07-16T20:14:00Z"/>
              </w:rPr>
            </w:pPr>
            <w:ins w:id="1203" w:author="za-duting" w:date="2018-07-16T20:14:00Z">
              <w:r>
                <w:rPr>
                  <w:rStyle w:val="af"/>
                </w:rPr>
                <w:t>String(</w:t>
              </w:r>
              <w:r>
                <w:rPr>
                  <w:rStyle w:val="af"/>
                  <w:rFonts w:hint="eastAsia"/>
                </w:rPr>
                <w:t>3</w:t>
              </w:r>
              <w:r>
                <w:rPr>
                  <w:rStyle w:val="af"/>
                </w:rPr>
                <w:t>)</w:t>
              </w:r>
            </w:ins>
          </w:p>
        </w:tc>
        <w:tc>
          <w:tcPr>
            <w:tcW w:w="2552" w:type="dxa"/>
          </w:tcPr>
          <w:p w14:paraId="34B32F54" w14:textId="77777777" w:rsidR="00E828BC" w:rsidRDefault="00FB3A0E">
            <w:pPr>
              <w:pStyle w:val="TableParagraph"/>
              <w:rPr>
                <w:ins w:id="1204" w:author="za-duting" w:date="2018-07-16T20:14:00Z"/>
              </w:rPr>
            </w:pPr>
            <w:ins w:id="1205" w:author="za-duting" w:date="2018-07-16T20:14:00Z">
              <w:r>
                <w:t>0</w:t>
              </w:r>
              <w:r>
                <w:rPr>
                  <w:rFonts w:hint="eastAsia"/>
                </w:rPr>
                <w:t>：</w:t>
              </w:r>
              <w:r>
                <w:t>主要</w:t>
              </w:r>
              <w:r>
                <w:rPr>
                  <w:rFonts w:hint="eastAsia"/>
                </w:rPr>
                <w:t>疾病</w:t>
              </w:r>
              <w:r>
                <w:t>，</w:t>
              </w:r>
            </w:ins>
          </w:p>
          <w:p w14:paraId="592B811B" w14:textId="77777777" w:rsidR="00E828BC" w:rsidRDefault="00FB3A0E">
            <w:pPr>
              <w:pStyle w:val="TableParagraph"/>
              <w:rPr>
                <w:ins w:id="1206" w:author="za-duting" w:date="2018-07-16T20:14:00Z"/>
              </w:rPr>
            </w:pPr>
            <w:ins w:id="1207" w:author="za-duting" w:date="2018-07-16T20:14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  <w:r>
                <w:t>次要</w:t>
              </w:r>
              <w:r>
                <w:rPr>
                  <w:rFonts w:hint="eastAsia"/>
                </w:rPr>
                <w:t>疾病</w:t>
              </w:r>
              <w:r>
                <w:t>,</w:t>
              </w:r>
            </w:ins>
          </w:p>
        </w:tc>
      </w:tr>
      <w:tr w:rsidR="00E828BC" w14:paraId="13559C8D" w14:textId="77777777">
        <w:trPr>
          <w:trHeight w:val="70"/>
          <w:ins w:id="1208" w:author="za-duting" w:date="2018-07-16T20:14:00Z"/>
        </w:trPr>
        <w:tc>
          <w:tcPr>
            <w:tcW w:w="2286" w:type="dxa"/>
          </w:tcPr>
          <w:p w14:paraId="549D759A" w14:textId="77777777" w:rsidR="00E828BC" w:rsidRDefault="00FB3A0E">
            <w:pPr>
              <w:pStyle w:val="TableParagraph"/>
              <w:rPr>
                <w:ins w:id="1209" w:author="za-duting" w:date="2018-07-16T20:14:00Z"/>
              </w:rPr>
            </w:pPr>
            <w:ins w:id="1210" w:author="za-duting" w:date="2018-07-16T20:14:00Z">
              <w:r>
                <w:rPr>
                  <w:rFonts w:hint="eastAsia"/>
                </w:rPr>
                <w:t>inHosDiagnoseType</w:t>
              </w:r>
            </w:ins>
          </w:p>
        </w:tc>
        <w:tc>
          <w:tcPr>
            <w:tcW w:w="1820" w:type="dxa"/>
          </w:tcPr>
          <w:p w14:paraId="37B57E5F" w14:textId="77777777" w:rsidR="00E828BC" w:rsidRDefault="00FB3A0E">
            <w:pPr>
              <w:pStyle w:val="TableParagraph"/>
              <w:rPr>
                <w:ins w:id="1211" w:author="za-duting" w:date="2018-07-16T20:14:00Z"/>
              </w:rPr>
            </w:pPr>
            <w:ins w:id="1212" w:author="za-duting" w:date="2018-07-16T20:14:00Z">
              <w:r>
                <w:rPr>
                  <w:rFonts w:hint="eastAsia"/>
                </w:rPr>
                <w:t>住院诊断类型</w:t>
              </w:r>
            </w:ins>
          </w:p>
        </w:tc>
        <w:tc>
          <w:tcPr>
            <w:tcW w:w="1701" w:type="dxa"/>
          </w:tcPr>
          <w:p w14:paraId="48BDCBCB" w14:textId="77777777" w:rsidR="00E828BC" w:rsidRDefault="00FB3A0E">
            <w:pPr>
              <w:pStyle w:val="TableParagraph"/>
              <w:rPr>
                <w:ins w:id="1213" w:author="za-duting" w:date="2018-07-16T20:14:00Z"/>
                <w:rStyle w:val="af"/>
              </w:rPr>
            </w:pPr>
            <w:ins w:id="1214" w:author="za-duting" w:date="2018-07-16T20:14:00Z">
              <w:r>
                <w:rPr>
                  <w:rStyle w:val="af"/>
                  <w:rFonts w:hint="eastAsia"/>
                </w:rPr>
                <w:t>String(3)</w:t>
              </w:r>
            </w:ins>
          </w:p>
        </w:tc>
        <w:tc>
          <w:tcPr>
            <w:tcW w:w="2552" w:type="dxa"/>
          </w:tcPr>
          <w:p w14:paraId="343FF6F3" w14:textId="77777777" w:rsidR="00E828BC" w:rsidRDefault="00FB3A0E">
            <w:pPr>
              <w:pStyle w:val="TableParagraph"/>
              <w:rPr>
                <w:ins w:id="1215" w:author="za-duting" w:date="2018-07-16T20:14:00Z"/>
              </w:rPr>
            </w:pPr>
            <w:ins w:id="1216" w:author="za-duting" w:date="2018-07-16T20:14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：入院诊断</w:t>
              </w:r>
            </w:ins>
          </w:p>
          <w:p w14:paraId="14F197B4" w14:textId="77777777" w:rsidR="00E828BC" w:rsidRDefault="00FB3A0E">
            <w:pPr>
              <w:pStyle w:val="TableParagraph"/>
              <w:rPr>
                <w:ins w:id="1217" w:author="za-duting" w:date="2018-07-16T20:14:00Z"/>
              </w:rPr>
            </w:pPr>
            <w:ins w:id="1218" w:author="za-duting" w:date="2018-07-16T20:14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：出院诊断</w:t>
              </w:r>
            </w:ins>
          </w:p>
        </w:tc>
      </w:tr>
    </w:tbl>
    <w:p w14:paraId="56637DA0" w14:textId="77777777" w:rsidR="00E828BC" w:rsidRDefault="00E828BC"/>
    <w:p w14:paraId="41D74A00" w14:textId="77777777" w:rsidR="00E828BC" w:rsidRDefault="00E828BC"/>
    <w:p w14:paraId="7B3ECAE5" w14:textId="77777777" w:rsidR="00E828BC" w:rsidRDefault="00FB3A0E">
      <w:pPr>
        <w:pStyle w:val="a6"/>
      </w:pPr>
      <w:r>
        <w:rPr>
          <w:rFonts w:hint="eastAsia"/>
        </w:rPr>
        <w:t>出参</w:t>
      </w:r>
    </w:p>
    <w:tbl>
      <w:tblPr>
        <w:tblW w:w="9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2136"/>
        <w:gridCol w:w="1096"/>
        <w:gridCol w:w="3840"/>
      </w:tblGrid>
      <w:tr w:rsidR="00E828BC" w14:paraId="271A9772" w14:textId="77777777">
        <w:tc>
          <w:tcPr>
            <w:tcW w:w="2124" w:type="dxa"/>
            <w:shd w:val="clear" w:color="auto" w:fill="A6A6A6"/>
          </w:tcPr>
          <w:p w14:paraId="32FABEC9" w14:textId="77777777" w:rsidR="00E828BC" w:rsidRDefault="00FB3A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136" w:type="dxa"/>
            <w:shd w:val="clear" w:color="auto" w:fill="A6A6A6"/>
          </w:tcPr>
          <w:p w14:paraId="5875E7C8" w14:textId="77777777" w:rsidR="00E828BC" w:rsidRDefault="00FB3A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6" w:type="dxa"/>
            <w:shd w:val="clear" w:color="auto" w:fill="A6A6A6"/>
          </w:tcPr>
          <w:p w14:paraId="3E49B76D" w14:textId="77777777" w:rsidR="00E828BC" w:rsidRDefault="00FB3A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是否必传</w:t>
            </w:r>
          </w:p>
        </w:tc>
        <w:tc>
          <w:tcPr>
            <w:tcW w:w="3840" w:type="dxa"/>
            <w:shd w:val="clear" w:color="auto" w:fill="A6A6A6"/>
          </w:tcPr>
          <w:p w14:paraId="2D0EAD49" w14:textId="77777777" w:rsidR="00E828BC" w:rsidRDefault="00FB3A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E828BC" w14:paraId="0E01330E" w14:textId="77777777">
        <w:tc>
          <w:tcPr>
            <w:tcW w:w="2124" w:type="dxa"/>
          </w:tcPr>
          <w:p w14:paraId="4230C6A8" w14:textId="77777777" w:rsidR="00E828BC" w:rsidRDefault="00FB3A0E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136" w:type="dxa"/>
          </w:tcPr>
          <w:p w14:paraId="6441F77E" w14:textId="77777777" w:rsidR="00E828BC" w:rsidRDefault="00FB3A0E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096" w:type="dxa"/>
          </w:tcPr>
          <w:p w14:paraId="51C07C28" w14:textId="77777777" w:rsidR="00E828BC" w:rsidRDefault="00FB3A0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840" w:type="dxa"/>
          </w:tcPr>
          <w:p w14:paraId="6067ED23" w14:textId="77777777" w:rsidR="00E828BC" w:rsidRDefault="00FB3A0E">
            <w:pPr>
              <w:jc w:val="left"/>
            </w:pPr>
            <w:r>
              <w:rPr>
                <w:rFonts w:hint="eastAsia"/>
              </w:rPr>
              <w:t>接口调用结果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E828BC" w14:paraId="408D9284" w14:textId="77777777">
        <w:tc>
          <w:tcPr>
            <w:tcW w:w="2124" w:type="dxa"/>
          </w:tcPr>
          <w:p w14:paraId="5F1063AB" w14:textId="77777777" w:rsidR="00E828BC" w:rsidRDefault="00FB3A0E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6" w:type="dxa"/>
          </w:tcPr>
          <w:p w14:paraId="12CC912F" w14:textId="77777777" w:rsidR="00E828BC" w:rsidRDefault="00FB3A0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</w:tcPr>
          <w:p w14:paraId="4CEA676E" w14:textId="77777777" w:rsidR="00E828BC" w:rsidRDefault="00FB3A0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840" w:type="dxa"/>
          </w:tcPr>
          <w:p w14:paraId="578EB902" w14:textId="77777777" w:rsidR="00E828BC" w:rsidRDefault="00FB3A0E">
            <w:r>
              <w:rPr>
                <w:rFonts w:hint="eastAsia"/>
              </w:rPr>
              <w:t>系统返回码</w:t>
            </w:r>
          </w:p>
          <w:p w14:paraId="195C5799" w14:textId="77777777" w:rsidR="00E828BC" w:rsidRDefault="00FB3A0E">
            <w:r>
              <w:t>00000</w:t>
            </w:r>
            <w:r>
              <w:rPr>
                <w:rFonts w:hint="eastAsia"/>
              </w:rPr>
              <w:t>：成功</w:t>
            </w:r>
          </w:p>
          <w:p w14:paraId="06994235" w14:textId="77777777" w:rsidR="00E828BC" w:rsidRDefault="00FB3A0E">
            <w:r>
              <w:t>10000</w:t>
            </w:r>
            <w:r>
              <w:rPr>
                <w:rFonts w:hint="eastAsia"/>
              </w:rPr>
              <w:t>：</w:t>
            </w:r>
            <w:r>
              <w:t>失败</w:t>
            </w:r>
          </w:p>
        </w:tc>
      </w:tr>
      <w:tr w:rsidR="00E828BC" w14:paraId="6609823F" w14:textId="77777777">
        <w:tc>
          <w:tcPr>
            <w:tcW w:w="2124" w:type="dxa"/>
          </w:tcPr>
          <w:p w14:paraId="123AB2B0" w14:textId="77777777" w:rsidR="00E828BC" w:rsidRDefault="00FB3A0E">
            <w:pPr>
              <w:jc w:val="center"/>
            </w:pPr>
            <w:r>
              <w:rPr>
                <w:rFonts w:hint="eastAsia"/>
              </w:rPr>
              <w:t>m</w:t>
            </w:r>
            <w:del w:id="1219" w:author="za-duting" w:date="2018-06-25T16:33:00Z">
              <w:r>
                <w:rPr>
                  <w:rFonts w:hint="eastAsia"/>
                </w:rPr>
                <w:delText>essage</w:delText>
              </w:r>
            </w:del>
            <w:r>
              <w:t>sg</w:t>
            </w:r>
          </w:p>
        </w:tc>
        <w:tc>
          <w:tcPr>
            <w:tcW w:w="2136" w:type="dxa"/>
          </w:tcPr>
          <w:p w14:paraId="70E5D084" w14:textId="77777777" w:rsidR="00E828BC" w:rsidRDefault="00FB3A0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</w:tcPr>
          <w:p w14:paraId="3B7D5C34" w14:textId="77777777" w:rsidR="00E828BC" w:rsidRDefault="00FB3A0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840" w:type="dxa"/>
          </w:tcPr>
          <w:p w14:paraId="5347014B" w14:textId="77777777" w:rsidR="00E828BC" w:rsidRDefault="00FB3A0E">
            <w:r>
              <w:rPr>
                <w:rFonts w:hint="eastAsia"/>
              </w:rPr>
              <w:t>系统返回信息，接口返回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时附带错误信息提示调用方</w:t>
            </w:r>
          </w:p>
        </w:tc>
      </w:tr>
    </w:tbl>
    <w:p w14:paraId="15D68939" w14:textId="77777777" w:rsidR="00E828BC" w:rsidRDefault="00E828BC"/>
    <w:p w14:paraId="625B1D7B" w14:textId="77777777" w:rsidR="00E828BC" w:rsidRDefault="00FB3A0E" w:rsidP="00E828BC">
      <w:pPr>
        <w:pStyle w:val="3"/>
        <w:pPrChange w:id="1220" w:author="za-zhangxuzhen" w:date="2018-06-25T10:53:00Z">
          <w:pPr>
            <w:pStyle w:val="2"/>
          </w:pPr>
        </w:pPrChange>
      </w:pPr>
      <w:r>
        <w:rPr>
          <w:rFonts w:hint="eastAsia"/>
        </w:rPr>
        <w:lastRenderedPageBreak/>
        <w:t>医嘱查询接口</w:t>
      </w:r>
    </w:p>
    <w:p w14:paraId="5C86E65A" w14:textId="77777777" w:rsidR="00E828BC" w:rsidRDefault="00FB3A0E">
      <w:proofErr w:type="gramStart"/>
      <w:r>
        <w:rPr>
          <w:rFonts w:hint="eastAsia"/>
        </w:rPr>
        <w:t>众安科技</w:t>
      </w:r>
      <w:proofErr w:type="gramEnd"/>
      <w:r>
        <w:t>与医院端约定，</w:t>
      </w:r>
      <w:r>
        <w:rPr>
          <w:rFonts w:hint="eastAsia"/>
        </w:rPr>
        <w:t>每日</w:t>
      </w:r>
      <w:r>
        <w:t>定时抽取</w:t>
      </w:r>
      <w:r>
        <w:rPr>
          <w:rFonts w:hint="eastAsia"/>
        </w:rPr>
        <w:t>每日</w:t>
      </w:r>
      <w:r>
        <w:t>查询医嘱</w:t>
      </w:r>
      <w:r>
        <w:rPr>
          <w:rFonts w:hint="eastAsia"/>
        </w:rPr>
        <w:t>/</w:t>
      </w:r>
      <w:r>
        <w:rPr>
          <w:rFonts w:hint="eastAsia"/>
        </w:rPr>
        <w:t>处方</w:t>
      </w:r>
    </w:p>
    <w:p w14:paraId="3E3FEF66" w14:textId="77777777" w:rsidR="00E828BC" w:rsidRDefault="00E828BC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0A610946" w14:textId="77777777">
        <w:trPr>
          <w:trHeight w:val="1328"/>
        </w:trPr>
        <w:tc>
          <w:tcPr>
            <w:tcW w:w="8613" w:type="dxa"/>
            <w:gridSpan w:val="2"/>
            <w:shd w:val="clear" w:color="auto" w:fill="FFFF99"/>
          </w:tcPr>
          <w:p w14:paraId="35CFFAB1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</w:p>
          <w:p w14:paraId="06D11B97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</w:p>
          <w:p w14:paraId="1F1C27AE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t>：</w:t>
            </w:r>
          </w:p>
          <w:p w14:paraId="162AFE0D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  <w:r>
              <w:rPr>
                <w:rFonts w:hint="eastAsia"/>
              </w:rPr>
              <w:tab/>
            </w:r>
          </w:p>
        </w:tc>
      </w:tr>
      <w:tr w:rsidR="00E828BC" w14:paraId="3BB37B4A" w14:textId="77777777">
        <w:tc>
          <w:tcPr>
            <w:tcW w:w="542" w:type="dxa"/>
          </w:tcPr>
          <w:p w14:paraId="47AD8005" w14:textId="77777777" w:rsidR="00E828BC" w:rsidRDefault="00E828BC"/>
        </w:tc>
        <w:tc>
          <w:tcPr>
            <w:tcW w:w="8071" w:type="dxa"/>
          </w:tcPr>
          <w:p w14:paraId="6615257E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544C3F45" w14:textId="77777777" w:rsidR="00E828BC" w:rsidRDefault="00FB3A0E">
            <w:r>
              <w:rPr>
                <w:rFonts w:hint="eastAsia"/>
              </w:rPr>
              <w:t>{</w:t>
            </w:r>
          </w:p>
          <w:p w14:paraId="0C241482" w14:textId="77777777" w:rsidR="00E828BC" w:rsidRDefault="00FB3A0E">
            <w:r>
              <w:rPr>
                <w:rFonts w:hint="eastAsia"/>
              </w:rPr>
              <w:t xml:space="preserve">    " businessTransaction":"X123456",</w:t>
            </w:r>
          </w:p>
          <w:p w14:paraId="5F337BEB" w14:textId="77777777" w:rsidR="00E828BC" w:rsidRDefault="00FB3A0E">
            <w:r>
              <w:rPr>
                <w:rFonts w:hint="eastAsia"/>
              </w:rPr>
              <w:t xml:space="preserve">    " insurancename ":"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",</w:t>
            </w:r>
          </w:p>
          <w:p w14:paraId="5525C528" w14:textId="77777777" w:rsidR="00E828BC" w:rsidRDefault="00FB3A0E">
            <w:r>
              <w:rPr>
                <w:rFonts w:hint="eastAsia"/>
              </w:rPr>
              <w:tab/>
              <w:t>" inhospitalnum ":"</w:t>
            </w:r>
            <w:r>
              <w:rPr>
                <w:rFonts w:hint="eastAsia"/>
              </w:rPr>
              <w:t>住院号</w:t>
            </w:r>
            <w:r>
              <w:rPr>
                <w:rFonts w:hint="eastAsia"/>
              </w:rPr>
              <w:t>",</w:t>
            </w:r>
          </w:p>
          <w:p w14:paraId="250960C1" w14:textId="77777777" w:rsidR="00E828BC" w:rsidRDefault="00FB3A0E">
            <w:r>
              <w:rPr>
                <w:rFonts w:hint="eastAsia"/>
              </w:rPr>
              <w:tab/>
              <w:t>" hospitalid 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 ",</w:t>
            </w:r>
          </w:p>
          <w:p w14:paraId="73D1A20E" w14:textId="77777777" w:rsidR="00E828BC" w:rsidRDefault="00FB3A0E">
            <w:r>
              <w:rPr>
                <w:rFonts w:hint="eastAsia"/>
              </w:rPr>
              <w:t>……</w:t>
            </w:r>
          </w:p>
          <w:p w14:paraId="4C42DA09" w14:textId="77777777" w:rsidR="00E828BC" w:rsidRDefault="00FB3A0E">
            <w:r>
              <w:rPr>
                <w:rFonts w:hint="eastAsia"/>
              </w:rPr>
              <w:t>}</w:t>
            </w:r>
          </w:p>
        </w:tc>
      </w:tr>
      <w:tr w:rsidR="00E828BC" w14:paraId="332F602C" w14:textId="77777777">
        <w:tc>
          <w:tcPr>
            <w:tcW w:w="542" w:type="dxa"/>
          </w:tcPr>
          <w:p w14:paraId="6F8D8E90" w14:textId="77777777" w:rsidR="00E828BC" w:rsidRDefault="00E828BC"/>
        </w:tc>
        <w:tc>
          <w:tcPr>
            <w:tcW w:w="8071" w:type="dxa"/>
          </w:tcPr>
          <w:p w14:paraId="24A30B7F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1DFCD13E" w14:textId="77777777" w:rsidR="00E828BC" w:rsidRDefault="00FB3A0E">
            <w:r>
              <w:rPr>
                <w:rFonts w:hint="eastAsia"/>
              </w:rPr>
              <w:t>{</w:t>
            </w:r>
          </w:p>
          <w:p w14:paraId="06F403A8" w14:textId="77777777" w:rsidR="00E828BC" w:rsidRDefault="00FB3A0E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</w:rPr>
              <w:t>success" :true,</w:t>
            </w:r>
          </w:p>
          <w:p w14:paraId="5A3CE61F" w14:textId="77777777" w:rsidR="00E828BC" w:rsidRDefault="00FB3A0E">
            <w:r>
              <w:rPr>
                <w:rFonts w:hint="eastAsia"/>
              </w:rPr>
              <w:t xml:space="preserve">  "code" :"</w:t>
            </w:r>
            <w:r>
              <w:rPr>
                <w:rFonts w:hint="eastAsia"/>
              </w:rPr>
              <w:t>非必填</w:t>
            </w:r>
            <w:r>
              <w:rPr>
                <w:rFonts w:hint="eastAsia"/>
              </w:rPr>
              <w:t>",</w:t>
            </w:r>
          </w:p>
          <w:p w14:paraId="6D5525E6" w14:textId="77777777" w:rsidR="00E828BC" w:rsidRDefault="00FB3A0E">
            <w:r>
              <w:rPr>
                <w:rFonts w:hint="eastAsia"/>
              </w:rPr>
              <w:t xml:space="preserve">  "m</w:t>
            </w:r>
            <w:del w:id="1221" w:author="za-duting" w:date="2018-06-25T16:33:00Z">
              <w:r>
                <w:rPr>
                  <w:rFonts w:hint="eastAsia"/>
                </w:rPr>
                <w:delText>essage</w:delText>
              </w:r>
            </w:del>
            <w:r>
              <w:t>sg</w:t>
            </w:r>
            <w:r>
              <w:rPr>
                <w:rFonts w:hint="eastAsia"/>
              </w:rPr>
              <w:t>" :"</w:t>
            </w:r>
            <w:r>
              <w:rPr>
                <w:rFonts w:hint="eastAsia"/>
              </w:rPr>
              <w:t>非必填</w:t>
            </w:r>
            <w:r>
              <w:rPr>
                <w:rFonts w:hint="eastAsia"/>
              </w:rPr>
              <w:t>"</w:t>
            </w:r>
          </w:p>
          <w:p w14:paraId="769BE54F" w14:textId="77777777" w:rsidR="00E828BC" w:rsidRDefault="00FB3A0E">
            <w:r>
              <w:rPr>
                <w:rFonts w:hint="eastAsia"/>
              </w:rPr>
              <w:t>}</w:t>
            </w:r>
          </w:p>
          <w:p w14:paraId="55B8F22C" w14:textId="77777777" w:rsidR="00E828BC" w:rsidRDefault="00E828BC"/>
        </w:tc>
      </w:tr>
    </w:tbl>
    <w:p w14:paraId="3B8937D3" w14:textId="77777777" w:rsidR="00E828BC" w:rsidRDefault="00E828BC"/>
    <w:p w14:paraId="1A2F6A34" w14:textId="77777777" w:rsidR="00E828BC" w:rsidRDefault="00FB3A0E">
      <w:pPr>
        <w:pStyle w:val="a6"/>
      </w:pPr>
      <w:r>
        <w:rPr>
          <w:rFonts w:hint="eastAsia"/>
        </w:rPr>
        <w:t>入参：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6"/>
        <w:gridCol w:w="1400"/>
        <w:gridCol w:w="1534"/>
        <w:gridCol w:w="1566"/>
        <w:gridCol w:w="1483"/>
      </w:tblGrid>
      <w:tr w:rsidR="00E828BC" w14:paraId="12B77C45" w14:textId="77777777">
        <w:trPr>
          <w:trHeight w:val="283"/>
        </w:trPr>
        <w:tc>
          <w:tcPr>
            <w:tcW w:w="2536" w:type="dxa"/>
            <w:shd w:val="clear" w:color="auto" w:fill="D8D8D8"/>
          </w:tcPr>
          <w:p w14:paraId="280A0A7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400" w:type="dxa"/>
            <w:shd w:val="clear" w:color="auto" w:fill="D8D8D8"/>
          </w:tcPr>
          <w:p w14:paraId="2440F65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34" w:type="dxa"/>
            <w:shd w:val="clear" w:color="auto" w:fill="D8D8D8"/>
          </w:tcPr>
          <w:p w14:paraId="6B3813E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66" w:type="dxa"/>
            <w:shd w:val="clear" w:color="auto" w:fill="D8D8D8"/>
          </w:tcPr>
          <w:p w14:paraId="6160F8CF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483" w:type="dxa"/>
            <w:shd w:val="clear" w:color="auto" w:fill="D8D8D8"/>
          </w:tcPr>
          <w:p w14:paraId="60360054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6037096E" w14:textId="77777777">
        <w:trPr>
          <w:trHeight w:val="283"/>
        </w:trPr>
        <w:tc>
          <w:tcPr>
            <w:tcW w:w="2536" w:type="dxa"/>
          </w:tcPr>
          <w:p w14:paraId="2427302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businessTransaction</w:t>
            </w:r>
          </w:p>
        </w:tc>
        <w:tc>
          <w:tcPr>
            <w:tcW w:w="1400" w:type="dxa"/>
          </w:tcPr>
          <w:p w14:paraId="0E6FB7F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交易流水号</w:t>
            </w:r>
          </w:p>
        </w:tc>
        <w:tc>
          <w:tcPr>
            <w:tcW w:w="1534" w:type="dxa"/>
          </w:tcPr>
          <w:p w14:paraId="6EF0559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66" w:type="dxa"/>
          </w:tcPr>
          <w:p w14:paraId="151169A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83" w:type="dxa"/>
            <w:vAlign w:val="center"/>
          </w:tcPr>
          <w:p w14:paraId="580F5B8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本次查询流水号</w:t>
            </w:r>
          </w:p>
        </w:tc>
      </w:tr>
      <w:tr w:rsidR="00E828BC" w14:paraId="632A32CA" w14:textId="77777777">
        <w:trPr>
          <w:trHeight w:val="283"/>
        </w:trPr>
        <w:tc>
          <w:tcPr>
            <w:tcW w:w="2536" w:type="dxa"/>
          </w:tcPr>
          <w:p w14:paraId="3A71B46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insuranceName</w:t>
            </w:r>
          </w:p>
        </w:tc>
        <w:tc>
          <w:tcPr>
            <w:tcW w:w="1400" w:type="dxa"/>
          </w:tcPr>
          <w:p w14:paraId="37238FE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姓名</w:t>
            </w:r>
          </w:p>
        </w:tc>
        <w:tc>
          <w:tcPr>
            <w:tcW w:w="1534" w:type="dxa"/>
          </w:tcPr>
          <w:p w14:paraId="6A54E76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566" w:type="dxa"/>
          </w:tcPr>
          <w:p w14:paraId="563F8EF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83" w:type="dxa"/>
          </w:tcPr>
          <w:p w14:paraId="5F5BE342" w14:textId="77777777" w:rsidR="00E828BC" w:rsidRDefault="00E828BC">
            <w:pPr>
              <w:pStyle w:val="TableParagraph"/>
            </w:pPr>
          </w:p>
        </w:tc>
      </w:tr>
      <w:tr w:rsidR="00E828BC" w14:paraId="798EA492" w14:textId="77777777">
        <w:trPr>
          <w:trHeight w:val="283"/>
        </w:trPr>
        <w:tc>
          <w:tcPr>
            <w:tcW w:w="2536" w:type="dxa"/>
          </w:tcPr>
          <w:p w14:paraId="64EB6B1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outOrInIdentify</w:t>
            </w:r>
          </w:p>
        </w:tc>
        <w:tc>
          <w:tcPr>
            <w:tcW w:w="1400" w:type="dxa"/>
          </w:tcPr>
          <w:p w14:paraId="367826E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门诊或住院数据标识</w:t>
            </w:r>
          </w:p>
        </w:tc>
        <w:tc>
          <w:tcPr>
            <w:tcW w:w="1534" w:type="dxa"/>
          </w:tcPr>
          <w:p w14:paraId="3A7A163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String(3)</w:t>
            </w:r>
          </w:p>
        </w:tc>
        <w:tc>
          <w:tcPr>
            <w:tcW w:w="1566" w:type="dxa"/>
          </w:tcPr>
          <w:p w14:paraId="78B2CD5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83" w:type="dxa"/>
          </w:tcPr>
          <w:p w14:paraId="7E7D480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：门诊接口</w:t>
            </w:r>
          </w:p>
          <w:p w14:paraId="2740BC9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：住院接口</w:t>
            </w:r>
          </w:p>
        </w:tc>
      </w:tr>
      <w:tr w:rsidR="00E828BC" w14:paraId="657BB882" w14:textId="77777777">
        <w:trPr>
          <w:trHeight w:val="283"/>
        </w:trPr>
        <w:tc>
          <w:tcPr>
            <w:tcW w:w="2536" w:type="dxa"/>
            <w:vAlign w:val="center"/>
          </w:tcPr>
          <w:p w14:paraId="704C611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outPatientNum</w:t>
            </w:r>
          </w:p>
        </w:tc>
        <w:tc>
          <w:tcPr>
            <w:tcW w:w="1400" w:type="dxa"/>
            <w:vAlign w:val="center"/>
          </w:tcPr>
          <w:p w14:paraId="3D35602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门诊号</w:t>
            </w:r>
          </w:p>
        </w:tc>
        <w:tc>
          <w:tcPr>
            <w:tcW w:w="1534" w:type="dxa"/>
            <w:vAlign w:val="center"/>
          </w:tcPr>
          <w:p w14:paraId="43B5DBC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66" w:type="dxa"/>
          </w:tcPr>
          <w:p w14:paraId="32BD62E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</w:tcPr>
          <w:p w14:paraId="2688B45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</w:t>
            </w:r>
            <w:r>
              <w:t>使用</w:t>
            </w:r>
          </w:p>
        </w:tc>
      </w:tr>
      <w:tr w:rsidR="00E828BC" w14:paraId="36744B88" w14:textId="77777777">
        <w:trPr>
          <w:trHeight w:val="283"/>
        </w:trPr>
        <w:tc>
          <w:tcPr>
            <w:tcW w:w="2536" w:type="dxa"/>
          </w:tcPr>
          <w:p w14:paraId="56624EE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inHospitalNum</w:t>
            </w:r>
          </w:p>
        </w:tc>
        <w:tc>
          <w:tcPr>
            <w:tcW w:w="1400" w:type="dxa"/>
          </w:tcPr>
          <w:p w14:paraId="147AFC6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住院号</w:t>
            </w:r>
          </w:p>
        </w:tc>
        <w:tc>
          <w:tcPr>
            <w:tcW w:w="1534" w:type="dxa"/>
          </w:tcPr>
          <w:p w14:paraId="4D3172C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66" w:type="dxa"/>
          </w:tcPr>
          <w:p w14:paraId="7D0E009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</w:tcPr>
          <w:p w14:paraId="1D39335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  <w:r>
              <w:t>使用</w:t>
            </w:r>
          </w:p>
        </w:tc>
      </w:tr>
      <w:tr w:rsidR="00E828BC" w14:paraId="304DDD5F" w14:textId="77777777">
        <w:trPr>
          <w:trHeight w:val="283"/>
        </w:trPr>
        <w:tc>
          <w:tcPr>
            <w:tcW w:w="2536" w:type="dxa"/>
          </w:tcPr>
          <w:p w14:paraId="2682649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medicalNum</w:t>
            </w:r>
          </w:p>
        </w:tc>
        <w:tc>
          <w:tcPr>
            <w:tcW w:w="1400" w:type="dxa"/>
          </w:tcPr>
          <w:p w14:paraId="7359D9E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1534" w:type="dxa"/>
          </w:tcPr>
          <w:p w14:paraId="590A80F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66" w:type="dxa"/>
          </w:tcPr>
          <w:p w14:paraId="03014C3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</w:tcPr>
          <w:p w14:paraId="63D6537D" w14:textId="77777777" w:rsidR="00E828BC" w:rsidRDefault="00E828BC">
            <w:pPr>
              <w:pStyle w:val="TableParagraph"/>
            </w:pPr>
          </w:p>
        </w:tc>
      </w:tr>
      <w:tr w:rsidR="00E828BC" w14:paraId="2E146B0B" w14:textId="77777777">
        <w:trPr>
          <w:trHeight w:val="283"/>
        </w:trPr>
        <w:tc>
          <w:tcPr>
            <w:tcW w:w="2536" w:type="dxa"/>
          </w:tcPr>
          <w:p w14:paraId="363252C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clinicDate</w:t>
            </w:r>
          </w:p>
        </w:tc>
        <w:tc>
          <w:tcPr>
            <w:tcW w:w="1400" w:type="dxa"/>
          </w:tcPr>
          <w:p w14:paraId="439DE71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就诊日期</w:t>
            </w:r>
          </w:p>
        </w:tc>
        <w:tc>
          <w:tcPr>
            <w:tcW w:w="1534" w:type="dxa"/>
          </w:tcPr>
          <w:p w14:paraId="1BB75EE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566" w:type="dxa"/>
          </w:tcPr>
          <w:p w14:paraId="64C0C64B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必填</w:t>
            </w:r>
          </w:p>
        </w:tc>
        <w:tc>
          <w:tcPr>
            <w:tcW w:w="1483" w:type="dxa"/>
          </w:tcPr>
          <w:p w14:paraId="5284072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</w:t>
            </w:r>
          </w:p>
        </w:tc>
      </w:tr>
      <w:tr w:rsidR="00E828BC" w14:paraId="230D4C0F" w14:textId="77777777">
        <w:trPr>
          <w:trHeight w:val="283"/>
        </w:trPr>
        <w:tc>
          <w:tcPr>
            <w:tcW w:w="2536" w:type="dxa"/>
            <w:vAlign w:val="center"/>
          </w:tcPr>
          <w:p w14:paraId="605B5E1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hospitalId</w:t>
            </w:r>
          </w:p>
        </w:tc>
        <w:tc>
          <w:tcPr>
            <w:tcW w:w="1400" w:type="dxa"/>
            <w:vAlign w:val="center"/>
          </w:tcPr>
          <w:p w14:paraId="2C354AB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534" w:type="dxa"/>
          </w:tcPr>
          <w:p w14:paraId="137FDDF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66" w:type="dxa"/>
          </w:tcPr>
          <w:p w14:paraId="2B7423C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83" w:type="dxa"/>
          </w:tcPr>
          <w:p w14:paraId="218C6BB9" w14:textId="77777777" w:rsidR="00E828BC" w:rsidRDefault="00E828BC">
            <w:pPr>
              <w:pStyle w:val="TableParagraph"/>
            </w:pPr>
          </w:p>
        </w:tc>
      </w:tr>
      <w:tr w:rsidR="00E828BC" w14:paraId="12F05D30" w14:textId="77777777">
        <w:trPr>
          <w:trHeight w:val="283"/>
        </w:trPr>
        <w:tc>
          <w:tcPr>
            <w:tcW w:w="2536" w:type="dxa"/>
          </w:tcPr>
          <w:p w14:paraId="502BA99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reportNo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400" w:type="dxa"/>
          </w:tcPr>
          <w:p w14:paraId="36163DB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报案号</w:t>
            </w:r>
          </w:p>
        </w:tc>
        <w:tc>
          <w:tcPr>
            <w:tcW w:w="1534" w:type="dxa"/>
          </w:tcPr>
          <w:p w14:paraId="0E4AFF0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66" w:type="dxa"/>
          </w:tcPr>
          <w:p w14:paraId="6E26B66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</w:tcPr>
          <w:p w14:paraId="5E30D88C" w14:textId="77777777" w:rsidR="00E828BC" w:rsidRDefault="00E828BC">
            <w:pPr>
              <w:pStyle w:val="TableParagraph"/>
            </w:pPr>
          </w:p>
        </w:tc>
      </w:tr>
      <w:tr w:rsidR="00E828BC" w14:paraId="067017B6" w14:textId="77777777">
        <w:trPr>
          <w:trHeight w:val="283"/>
        </w:trPr>
        <w:tc>
          <w:tcPr>
            <w:tcW w:w="2536" w:type="dxa"/>
          </w:tcPr>
          <w:p w14:paraId="2A33A440" w14:textId="77777777" w:rsidR="00E828BC" w:rsidRDefault="00FB3A0E">
            <w:pPr>
              <w:pStyle w:val="TableParagraph"/>
            </w:pPr>
            <w:r>
              <w:t>o</w:t>
            </w:r>
            <w:r>
              <w:rPr>
                <w:rFonts w:hint="eastAsia"/>
              </w:rPr>
              <w:t>rganizationCode</w:t>
            </w:r>
          </w:p>
        </w:tc>
        <w:tc>
          <w:tcPr>
            <w:tcW w:w="1400" w:type="dxa"/>
          </w:tcPr>
          <w:p w14:paraId="1A30EC5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保险</w:t>
            </w:r>
            <w:r>
              <w:t>公司</w:t>
            </w:r>
            <w:r>
              <w:t>code</w:t>
            </w:r>
          </w:p>
        </w:tc>
        <w:tc>
          <w:tcPr>
            <w:tcW w:w="1534" w:type="dxa"/>
          </w:tcPr>
          <w:p w14:paraId="61E87FB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566" w:type="dxa"/>
          </w:tcPr>
          <w:p w14:paraId="2F78070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483" w:type="dxa"/>
            <w:vAlign w:val="center"/>
          </w:tcPr>
          <w:p w14:paraId="2AB1EA23" w14:textId="77777777" w:rsidR="00E828BC" w:rsidRDefault="00E828BC">
            <w:pPr>
              <w:pStyle w:val="TableParagraph"/>
            </w:pPr>
          </w:p>
        </w:tc>
      </w:tr>
      <w:tr w:rsidR="00E828BC" w14:paraId="110A7A3F" w14:textId="77777777">
        <w:trPr>
          <w:trHeight w:val="283"/>
        </w:trPr>
        <w:tc>
          <w:tcPr>
            <w:tcW w:w="2536" w:type="dxa"/>
          </w:tcPr>
          <w:p w14:paraId="154A502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callBackUrl</w:t>
            </w:r>
          </w:p>
        </w:tc>
        <w:tc>
          <w:tcPr>
            <w:tcW w:w="1400" w:type="dxa"/>
          </w:tcPr>
          <w:p w14:paraId="5EF2848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url</w:t>
            </w:r>
          </w:p>
        </w:tc>
        <w:tc>
          <w:tcPr>
            <w:tcW w:w="1534" w:type="dxa"/>
          </w:tcPr>
          <w:p w14:paraId="18D2C8A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1566" w:type="dxa"/>
          </w:tcPr>
          <w:p w14:paraId="6969269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483" w:type="dxa"/>
          </w:tcPr>
          <w:p w14:paraId="01FAE40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数据回传时，访问</w:t>
            </w:r>
            <w:r>
              <w:rPr>
                <w:rFonts w:hint="eastAsia"/>
              </w:rPr>
              <w:t>url</w:t>
            </w:r>
          </w:p>
        </w:tc>
      </w:tr>
    </w:tbl>
    <w:p w14:paraId="5A0081FA" w14:textId="77777777" w:rsidR="00E828BC" w:rsidRDefault="00E828BC">
      <w:pPr>
        <w:pStyle w:val="a6"/>
      </w:pPr>
    </w:p>
    <w:p w14:paraId="6087426A" w14:textId="77777777" w:rsidR="00E828BC" w:rsidRDefault="00FB3A0E">
      <w:r>
        <w:rPr>
          <w:rFonts w:hint="eastAsia"/>
        </w:rPr>
        <w:lastRenderedPageBreak/>
        <w:t>查询</w:t>
      </w:r>
      <w:r>
        <w:t>逻辑：</w:t>
      </w:r>
    </w:p>
    <w:p w14:paraId="400BBA3E" w14:textId="77777777" w:rsidR="00E828BC" w:rsidRDefault="00FB3A0E">
      <w:r>
        <w:rPr>
          <w:rFonts w:hint="eastAsia"/>
        </w:rPr>
        <w:t>1.</w:t>
      </w:r>
      <w:r>
        <w:rPr>
          <w:rFonts w:hint="eastAsia"/>
        </w:rPr>
        <w:t>门诊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按姓名</w:t>
      </w:r>
      <w:r>
        <w:t>+</w:t>
      </w:r>
      <w:r>
        <w:t>门诊号</w:t>
      </w:r>
      <w:r>
        <w:rPr>
          <w:rFonts w:hint="eastAsia"/>
        </w:rPr>
        <w:t>+</w:t>
      </w:r>
      <w:r>
        <w:t>就诊日期查询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按姓名</w:t>
      </w:r>
      <w:r>
        <w:t>+</w:t>
      </w:r>
      <w:r>
        <w:t>就诊流水号查询</w:t>
      </w:r>
    </w:p>
    <w:p w14:paraId="1CF4BF48" w14:textId="77777777" w:rsidR="00E828BC" w:rsidRDefault="00FB3A0E">
      <w:r>
        <w:t>2.</w:t>
      </w:r>
      <w:r>
        <w:rPr>
          <w:rFonts w:hint="eastAsia"/>
        </w:rPr>
        <w:t>住院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按姓名</w:t>
      </w:r>
      <w:r>
        <w:t>+</w:t>
      </w:r>
      <w:r>
        <w:rPr>
          <w:rFonts w:hint="eastAsia"/>
        </w:rPr>
        <w:t>住院</w:t>
      </w:r>
      <w:r>
        <w:t>号查询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按姓名</w:t>
      </w:r>
      <w:r>
        <w:t>+</w:t>
      </w:r>
      <w:r>
        <w:t>就诊流水号查询</w:t>
      </w:r>
    </w:p>
    <w:p w14:paraId="745AF010" w14:textId="77777777" w:rsidR="00E828BC" w:rsidRDefault="00FB3A0E">
      <w:r>
        <w:rPr>
          <w:rFonts w:hint="eastAsia"/>
        </w:rPr>
        <w:t>3.</w:t>
      </w:r>
      <w:r>
        <w:rPr>
          <w:rFonts w:hint="eastAsia"/>
        </w:rPr>
        <w:t>全量</w:t>
      </w:r>
      <w:r>
        <w:t>医嘱</w:t>
      </w:r>
      <w:r>
        <w:rPr>
          <w:rFonts w:hint="eastAsia"/>
        </w:rPr>
        <w:t>信息</w:t>
      </w:r>
      <w:r>
        <w:t>，由</w:t>
      </w:r>
      <w:proofErr w:type="gramStart"/>
      <w:r>
        <w:t>众安</w:t>
      </w:r>
      <w:r>
        <w:rPr>
          <w:rFonts w:hint="eastAsia"/>
        </w:rPr>
        <w:t>科技</w:t>
      </w:r>
      <w:proofErr w:type="gramEnd"/>
      <w:r>
        <w:t>来处理重复信息</w:t>
      </w:r>
    </w:p>
    <w:p w14:paraId="5FB89DE1" w14:textId="77777777" w:rsidR="00E828BC" w:rsidRDefault="00E828BC"/>
    <w:p w14:paraId="488DBB8C" w14:textId="77777777" w:rsidR="00E828BC" w:rsidRDefault="00FB3A0E">
      <w:pPr>
        <w:pStyle w:val="a6"/>
      </w:pPr>
      <w:r>
        <w:rPr>
          <w:rFonts w:hint="eastAsia"/>
        </w:rPr>
        <w:t>出参：</w:t>
      </w:r>
    </w:p>
    <w:tbl>
      <w:tblPr>
        <w:tblW w:w="9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2136"/>
        <w:gridCol w:w="1096"/>
        <w:gridCol w:w="3870"/>
      </w:tblGrid>
      <w:tr w:rsidR="00E828BC" w14:paraId="1C7AEE14" w14:textId="77777777">
        <w:tc>
          <w:tcPr>
            <w:tcW w:w="2124" w:type="dxa"/>
            <w:shd w:val="clear" w:color="auto" w:fill="A6A6A6"/>
          </w:tcPr>
          <w:p w14:paraId="0060B88A" w14:textId="77777777" w:rsidR="00E828BC" w:rsidRDefault="00FB3A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136" w:type="dxa"/>
            <w:shd w:val="clear" w:color="auto" w:fill="A6A6A6"/>
          </w:tcPr>
          <w:p w14:paraId="19942EF9" w14:textId="77777777" w:rsidR="00E828BC" w:rsidRDefault="00FB3A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6" w:type="dxa"/>
            <w:shd w:val="clear" w:color="auto" w:fill="A6A6A6"/>
          </w:tcPr>
          <w:p w14:paraId="64DAB9B5" w14:textId="77777777" w:rsidR="00E828BC" w:rsidRDefault="00FB3A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是否必传</w:t>
            </w:r>
          </w:p>
        </w:tc>
        <w:tc>
          <w:tcPr>
            <w:tcW w:w="3870" w:type="dxa"/>
            <w:shd w:val="clear" w:color="auto" w:fill="A6A6A6"/>
          </w:tcPr>
          <w:p w14:paraId="36134641" w14:textId="77777777" w:rsidR="00E828BC" w:rsidRDefault="00FB3A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E828BC" w14:paraId="7F77A695" w14:textId="77777777">
        <w:tc>
          <w:tcPr>
            <w:tcW w:w="2124" w:type="dxa"/>
          </w:tcPr>
          <w:p w14:paraId="330C2D2A" w14:textId="77777777" w:rsidR="00E828BC" w:rsidRDefault="00FB3A0E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136" w:type="dxa"/>
          </w:tcPr>
          <w:p w14:paraId="752D6B10" w14:textId="77777777" w:rsidR="00E828BC" w:rsidRDefault="00FB3A0E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096" w:type="dxa"/>
          </w:tcPr>
          <w:p w14:paraId="6A71379A" w14:textId="77777777" w:rsidR="00E828BC" w:rsidRDefault="00FB3A0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870" w:type="dxa"/>
          </w:tcPr>
          <w:p w14:paraId="146EF347" w14:textId="77777777" w:rsidR="00E828BC" w:rsidRDefault="00FB3A0E">
            <w:pPr>
              <w:jc w:val="left"/>
            </w:pPr>
            <w:r>
              <w:rPr>
                <w:rFonts w:hint="eastAsia"/>
              </w:rPr>
              <w:t>接口调用结果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E828BC" w14:paraId="3C49C871" w14:textId="77777777">
        <w:tc>
          <w:tcPr>
            <w:tcW w:w="2124" w:type="dxa"/>
          </w:tcPr>
          <w:p w14:paraId="2C3EA062" w14:textId="77777777" w:rsidR="00E828BC" w:rsidRDefault="00FB3A0E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6" w:type="dxa"/>
          </w:tcPr>
          <w:p w14:paraId="799BABFC" w14:textId="77777777" w:rsidR="00E828BC" w:rsidRDefault="00FB3A0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</w:tcPr>
          <w:p w14:paraId="6421E153" w14:textId="77777777" w:rsidR="00E828BC" w:rsidRDefault="00FB3A0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870" w:type="dxa"/>
          </w:tcPr>
          <w:p w14:paraId="02CE13E2" w14:textId="77777777" w:rsidR="00E828BC" w:rsidRDefault="00FB3A0E">
            <w:r>
              <w:rPr>
                <w:rFonts w:hint="eastAsia"/>
              </w:rPr>
              <w:t>系统返回码</w:t>
            </w:r>
          </w:p>
          <w:p w14:paraId="36DD79B4" w14:textId="77777777" w:rsidR="00E828BC" w:rsidRDefault="00FB3A0E">
            <w:r>
              <w:t>00000</w:t>
            </w:r>
            <w:r>
              <w:rPr>
                <w:rFonts w:hint="eastAsia"/>
              </w:rPr>
              <w:t>：成功</w:t>
            </w:r>
          </w:p>
          <w:p w14:paraId="6992B57F" w14:textId="77777777" w:rsidR="00E828BC" w:rsidRDefault="00FB3A0E">
            <w:r>
              <w:t>10000</w:t>
            </w:r>
            <w:r>
              <w:rPr>
                <w:rFonts w:hint="eastAsia"/>
              </w:rPr>
              <w:t>：</w:t>
            </w:r>
            <w:r>
              <w:t>失败</w:t>
            </w:r>
          </w:p>
        </w:tc>
      </w:tr>
      <w:tr w:rsidR="00E828BC" w14:paraId="5724858F" w14:textId="77777777">
        <w:tc>
          <w:tcPr>
            <w:tcW w:w="2124" w:type="dxa"/>
          </w:tcPr>
          <w:p w14:paraId="759B61D4" w14:textId="77777777" w:rsidR="00E828BC" w:rsidRDefault="00FB3A0E">
            <w:pPr>
              <w:jc w:val="center"/>
            </w:pPr>
            <w:r>
              <w:rPr>
                <w:rFonts w:hint="eastAsia"/>
              </w:rPr>
              <w:t>m</w:t>
            </w:r>
            <w:del w:id="1222" w:author="za-duting" w:date="2018-06-25T16:33:00Z">
              <w:r>
                <w:rPr>
                  <w:rFonts w:hint="eastAsia"/>
                </w:rPr>
                <w:delText>essage</w:delText>
              </w:r>
            </w:del>
            <w:r>
              <w:t>sg</w:t>
            </w:r>
          </w:p>
        </w:tc>
        <w:tc>
          <w:tcPr>
            <w:tcW w:w="2136" w:type="dxa"/>
          </w:tcPr>
          <w:p w14:paraId="6504E67E" w14:textId="77777777" w:rsidR="00E828BC" w:rsidRDefault="00FB3A0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</w:tcPr>
          <w:p w14:paraId="080B5FF2" w14:textId="77777777" w:rsidR="00E828BC" w:rsidRDefault="00FB3A0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870" w:type="dxa"/>
          </w:tcPr>
          <w:p w14:paraId="376C772B" w14:textId="77777777" w:rsidR="00E828BC" w:rsidRDefault="00FB3A0E">
            <w:r>
              <w:rPr>
                <w:rFonts w:hint="eastAsia"/>
              </w:rPr>
              <w:t>系统返回信息，接口返回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时附带错误信息提示调用方</w:t>
            </w:r>
          </w:p>
        </w:tc>
      </w:tr>
    </w:tbl>
    <w:p w14:paraId="2F24B018" w14:textId="77777777" w:rsidR="00E828BC" w:rsidRDefault="00E828BC"/>
    <w:p w14:paraId="2D8446D6" w14:textId="77777777" w:rsidR="00E828BC" w:rsidRDefault="00FB3A0E" w:rsidP="00E828BC">
      <w:pPr>
        <w:pStyle w:val="3"/>
        <w:pPrChange w:id="1223" w:author="za-zhangxuzhen" w:date="2018-06-25T10:53:00Z">
          <w:pPr>
            <w:pStyle w:val="2"/>
          </w:pPr>
        </w:pPrChange>
      </w:pPr>
      <w:r>
        <w:rPr>
          <w:rFonts w:hint="eastAsia"/>
        </w:rPr>
        <w:t>医嘱</w:t>
      </w:r>
      <w:r>
        <w:t>回传接口</w:t>
      </w:r>
    </w:p>
    <w:p w14:paraId="469E4979" w14:textId="77777777" w:rsidR="00E828BC" w:rsidRDefault="00FB3A0E">
      <w:r>
        <w:rPr>
          <w:rFonts w:hint="eastAsia"/>
        </w:rPr>
        <w:t>医院</w:t>
      </w:r>
      <w:r>
        <w:t>端反馈每日住院清单信息</w:t>
      </w:r>
    </w:p>
    <w:tbl>
      <w:tblPr>
        <w:tblW w:w="9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684"/>
      </w:tblGrid>
      <w:tr w:rsidR="00E828BC" w14:paraId="72221F0F" w14:textId="77777777">
        <w:trPr>
          <w:trHeight w:val="1328"/>
        </w:trPr>
        <w:tc>
          <w:tcPr>
            <w:tcW w:w="9226" w:type="dxa"/>
            <w:gridSpan w:val="2"/>
            <w:shd w:val="clear" w:color="auto" w:fill="FFFF99"/>
          </w:tcPr>
          <w:p w14:paraId="4175769B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</w:p>
          <w:p w14:paraId="5253F55E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</w:p>
          <w:p w14:paraId="79F907EA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t>：</w:t>
            </w:r>
          </w:p>
          <w:p w14:paraId="61B18402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  <w:r>
              <w:rPr>
                <w:rFonts w:hint="eastAsia"/>
              </w:rPr>
              <w:tab/>
            </w:r>
          </w:p>
        </w:tc>
      </w:tr>
      <w:tr w:rsidR="00E828BC" w14:paraId="4916CD9D" w14:textId="77777777">
        <w:tc>
          <w:tcPr>
            <w:tcW w:w="542" w:type="dxa"/>
          </w:tcPr>
          <w:p w14:paraId="220E7697" w14:textId="77777777" w:rsidR="00E828BC" w:rsidRDefault="00E828BC"/>
        </w:tc>
        <w:tc>
          <w:tcPr>
            <w:tcW w:w="8684" w:type="dxa"/>
          </w:tcPr>
          <w:p w14:paraId="1FE84750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2D049457" w14:textId="77777777" w:rsidR="00E828BC" w:rsidRDefault="00FB3A0E">
            <w:r>
              <w:rPr>
                <w:rFonts w:hint="eastAsia"/>
              </w:rPr>
              <w:t>{</w:t>
            </w:r>
          </w:p>
          <w:p w14:paraId="23BBA400" w14:textId="77777777" w:rsidR="00E828BC" w:rsidRDefault="00FB3A0E">
            <w:pPr>
              <w:ind w:firstLine="420"/>
              <w:rPr>
                <w:ins w:id="1224" w:author="za-wanggang" w:date="2018-07-24T11:03:00Z"/>
              </w:rPr>
            </w:pPr>
            <w:r>
              <w:rPr>
                <w:rFonts w:hint="eastAsia"/>
              </w:rPr>
              <w:t>" businessTransaction":"X123456",</w:t>
            </w:r>
          </w:p>
          <w:p w14:paraId="708F5808" w14:textId="77777777" w:rsidR="00E828BC" w:rsidRDefault="00FB3A0E">
            <w:pPr>
              <w:rPr>
                <w:ins w:id="1225" w:author="za-wanggang" w:date="2018-07-24T11:03:00Z"/>
              </w:rPr>
            </w:pPr>
            <w:ins w:id="1226" w:author="za-wanggang" w:date="2018-07-24T11:03:00Z">
              <w:r>
                <w:rPr>
                  <w:rFonts w:hint="eastAsia"/>
                </w:rPr>
                <w:t xml:space="preserve">    </w:t>
              </w:r>
              <w:r>
                <w:t>“</w:t>
              </w:r>
              <w:r>
                <w:rPr>
                  <w:rFonts w:hint="eastAsia"/>
                </w:rPr>
                <w:t>bizCode</w:t>
              </w:r>
              <w:r>
                <w:t>”</w:t>
              </w:r>
              <w:r>
                <w:rPr>
                  <w:rFonts w:hint="eastAsia"/>
                </w:rPr>
                <w:t>:200,</w:t>
              </w:r>
            </w:ins>
          </w:p>
          <w:p w14:paraId="46312869" w14:textId="77777777" w:rsidR="00E828BC" w:rsidRDefault="00FB3A0E" w:rsidP="00E828BC">
            <w:pPr>
              <w:pPrChange w:id="1227" w:author="za-wanggang" w:date="2018-07-24T11:03:00Z">
                <w:pPr>
                  <w:ind w:firstLine="420"/>
                </w:pPr>
              </w:pPrChange>
            </w:pPr>
            <w:ins w:id="1228" w:author="za-wanggang" w:date="2018-07-24T11:03:00Z">
              <w:r>
                <w:rPr>
                  <w:rFonts w:hint="eastAsia"/>
                </w:rPr>
                <w:t xml:space="preserve">    </w:t>
              </w:r>
              <w:r>
                <w:t>“</w:t>
              </w:r>
              <w:r>
                <w:rPr>
                  <w:rFonts w:hint="eastAsia"/>
                </w:rPr>
                <w:t>bizMsg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t>”</w:t>
              </w:r>
              <w:r>
                <w:rPr>
                  <w:rFonts w:hint="eastAsia"/>
                </w:rPr>
                <w:t>成功</w:t>
              </w:r>
              <w:proofErr w:type="gramStart"/>
              <w:r>
                <w:t>”</w:t>
              </w:r>
              <w:proofErr w:type="gramEnd"/>
              <w:r>
                <w:rPr>
                  <w:rFonts w:hint="eastAsia"/>
                </w:rPr>
                <w:t>,</w:t>
              </w:r>
            </w:ins>
          </w:p>
          <w:p w14:paraId="66E82793" w14:textId="77777777" w:rsidR="00E828BC" w:rsidRDefault="00FB3A0E">
            <w:r>
              <w:rPr>
                <w:rFonts w:hint="eastAsia"/>
              </w:rPr>
              <w:t xml:space="preserve">    " medicalNum ":"</w:t>
            </w:r>
            <w:r>
              <w:rPr>
                <w:rFonts w:hint="eastAsia"/>
              </w:rPr>
              <w:t>就诊流水号</w:t>
            </w:r>
            <w:r>
              <w:rPr>
                <w:rFonts w:hint="eastAsia"/>
              </w:rPr>
              <w:t>"</w:t>
            </w:r>
          </w:p>
          <w:p w14:paraId="73430DAA" w14:textId="77777777" w:rsidR="00E828BC" w:rsidRDefault="00FB3A0E">
            <w:r>
              <w:rPr>
                <w:rFonts w:hint="eastAsia"/>
              </w:rPr>
              <w:t xml:space="preserve">    " insuranceName ":"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"</w:t>
            </w:r>
          </w:p>
          <w:p w14:paraId="6E7015BC" w14:textId="77777777" w:rsidR="00E828BC" w:rsidRDefault="00FB3A0E">
            <w:r>
              <w:rPr>
                <w:rFonts w:hint="eastAsia"/>
              </w:rPr>
              <w:tab/>
              <w:t xml:space="preserve">" </w:t>
            </w:r>
            <w:r>
              <w:t>o</w:t>
            </w:r>
            <w:r>
              <w:rPr>
                <w:rFonts w:hint="eastAsia"/>
              </w:rPr>
              <w:t>rder</w:t>
            </w:r>
            <w:r>
              <w:t>List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医嘱</w:t>
            </w:r>
            <w:r>
              <w:t>清单</w:t>
            </w:r>
            <w:r>
              <w:rPr>
                <w:rFonts w:hint="eastAsia"/>
              </w:rPr>
              <w:t xml:space="preserve"> "</w:t>
            </w:r>
          </w:p>
          <w:p w14:paraId="5CFECB8D" w14:textId="77777777" w:rsidR="00E828BC" w:rsidRDefault="00FB3A0E">
            <w:r>
              <w:t xml:space="preserve">    {</w:t>
            </w:r>
          </w:p>
          <w:p w14:paraId="35D3BC9C" w14:textId="77777777" w:rsidR="00E828BC" w:rsidRDefault="00FB3A0E">
            <w:r>
              <w:t xml:space="preserve">        “inOrderId”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住院医嘱编码</w:t>
            </w:r>
            <w:r>
              <w:rPr>
                <w:rFonts w:hint="eastAsia"/>
              </w:rPr>
              <w:t>"</w:t>
            </w:r>
          </w:p>
          <w:p w14:paraId="16F78517" w14:textId="77777777" w:rsidR="00E828BC" w:rsidRDefault="00FB3A0E">
            <w:r>
              <w:t xml:space="preserve">        “</w:t>
            </w:r>
            <w:r>
              <w:rPr>
                <w:rFonts w:hint="eastAsia"/>
              </w:rPr>
              <w:t>inHospitalNum</w:t>
            </w:r>
            <w:r>
              <w:t>”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住院</w:t>
            </w:r>
            <w:r>
              <w:t>号</w:t>
            </w:r>
            <w:r>
              <w:rPr>
                <w:rFonts w:hint="eastAsia"/>
              </w:rPr>
              <w:t>"</w:t>
            </w:r>
          </w:p>
          <w:p w14:paraId="30B983B8" w14:textId="77777777" w:rsidR="00E828BC" w:rsidRDefault="00FB3A0E">
            <w:r>
              <w:t xml:space="preserve">        “mrn”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病案号</w:t>
            </w:r>
            <w:r>
              <w:rPr>
                <w:rFonts w:hint="eastAsia"/>
              </w:rPr>
              <w:t>"</w:t>
            </w:r>
          </w:p>
          <w:p w14:paraId="57FF04CE" w14:textId="77777777" w:rsidR="00E828BC" w:rsidRDefault="00FB3A0E">
            <w:r>
              <w:t xml:space="preserve">        “admissionTime”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入院时间</w:t>
            </w:r>
            <w:r>
              <w:rPr>
                <w:rFonts w:hint="eastAsia"/>
              </w:rPr>
              <w:t>"</w:t>
            </w:r>
          </w:p>
          <w:p w14:paraId="6D68404E" w14:textId="77777777" w:rsidR="00E828BC" w:rsidRDefault="00FB3A0E">
            <w:r>
              <w:t xml:space="preserve">        </w:t>
            </w:r>
            <w:r>
              <w:rPr>
                <w:rFonts w:hint="eastAsia"/>
              </w:rPr>
              <w:t>……</w:t>
            </w:r>
          </w:p>
          <w:p w14:paraId="5377D8A3" w14:textId="77777777" w:rsidR="00E828BC" w:rsidRDefault="00FB3A0E">
            <w:pPr>
              <w:ind w:firstLine="420"/>
            </w:pPr>
            <w:r>
              <w:t>}</w:t>
            </w:r>
          </w:p>
          <w:p w14:paraId="37BEB90F" w14:textId="77777777" w:rsidR="00E828BC" w:rsidRDefault="00FB3A0E">
            <w:r>
              <w:rPr>
                <w:rFonts w:hint="eastAsia"/>
              </w:rPr>
              <w:t>……</w:t>
            </w:r>
          </w:p>
          <w:p w14:paraId="2ACE581B" w14:textId="77777777" w:rsidR="00E828BC" w:rsidRDefault="00FB3A0E">
            <w:r>
              <w:rPr>
                <w:rFonts w:hint="eastAsia"/>
              </w:rPr>
              <w:t>}</w:t>
            </w:r>
          </w:p>
        </w:tc>
      </w:tr>
      <w:tr w:rsidR="00E828BC" w14:paraId="30CDF0BC" w14:textId="77777777">
        <w:tc>
          <w:tcPr>
            <w:tcW w:w="542" w:type="dxa"/>
          </w:tcPr>
          <w:p w14:paraId="0ADAD6A8" w14:textId="77777777" w:rsidR="00E828BC" w:rsidRDefault="00E828BC"/>
        </w:tc>
        <w:tc>
          <w:tcPr>
            <w:tcW w:w="8684" w:type="dxa"/>
          </w:tcPr>
          <w:p w14:paraId="08699D9D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56D03473" w14:textId="77777777" w:rsidR="00E828BC" w:rsidRDefault="00FB3A0E">
            <w:r>
              <w:rPr>
                <w:rFonts w:hint="eastAsia"/>
              </w:rPr>
              <w:t>{</w:t>
            </w:r>
          </w:p>
          <w:p w14:paraId="0C790442" w14:textId="77777777" w:rsidR="00E828BC" w:rsidRDefault="00FB3A0E">
            <w:r>
              <w:rPr>
                <w:rFonts w:hint="eastAsia"/>
              </w:rPr>
              <w:t xml:space="preserve">  "success" :true,</w:t>
            </w:r>
          </w:p>
          <w:p w14:paraId="19A521B5" w14:textId="77777777" w:rsidR="00E828BC" w:rsidRDefault="00FB3A0E">
            <w:r>
              <w:rPr>
                <w:rFonts w:hint="eastAsia"/>
              </w:rPr>
              <w:lastRenderedPageBreak/>
              <w:t xml:space="preserve">  "code" :"</w:t>
            </w:r>
            <w:r>
              <w:rPr>
                <w:rFonts w:hint="eastAsia"/>
              </w:rPr>
              <w:t>非必填</w:t>
            </w:r>
            <w:r>
              <w:rPr>
                <w:rFonts w:hint="eastAsia"/>
              </w:rPr>
              <w:t>",</w:t>
            </w:r>
          </w:p>
          <w:p w14:paraId="6F0AEC66" w14:textId="77777777" w:rsidR="00E828BC" w:rsidRDefault="00FB3A0E">
            <w:r>
              <w:rPr>
                <w:rFonts w:hint="eastAsia"/>
              </w:rPr>
              <w:t xml:space="preserve">  "message" :"</w:t>
            </w:r>
            <w:r>
              <w:rPr>
                <w:rFonts w:hint="eastAsia"/>
              </w:rPr>
              <w:t>非必填</w:t>
            </w:r>
            <w:r>
              <w:rPr>
                <w:rFonts w:hint="eastAsia"/>
              </w:rPr>
              <w:t>"</w:t>
            </w:r>
          </w:p>
          <w:p w14:paraId="111C087B" w14:textId="77777777" w:rsidR="00E828BC" w:rsidRDefault="00FB3A0E">
            <w:r>
              <w:rPr>
                <w:rFonts w:hint="eastAsia"/>
              </w:rPr>
              <w:t>}</w:t>
            </w:r>
          </w:p>
          <w:p w14:paraId="7B7E213C" w14:textId="77777777" w:rsidR="00E828BC" w:rsidRDefault="00E828BC"/>
        </w:tc>
      </w:tr>
    </w:tbl>
    <w:p w14:paraId="6799328A" w14:textId="77777777" w:rsidR="00E828BC" w:rsidRDefault="00E828BC"/>
    <w:p w14:paraId="7B34B497" w14:textId="77777777" w:rsidR="00E828BC" w:rsidRDefault="00E828BC"/>
    <w:p w14:paraId="30010A9B" w14:textId="77777777" w:rsidR="00E828BC" w:rsidRDefault="00FB3A0E">
      <w:r>
        <w:rPr>
          <w:rFonts w:hint="eastAsia"/>
        </w:rPr>
        <w:t>入参</w:t>
      </w:r>
    </w:p>
    <w:tbl>
      <w:tblPr>
        <w:tblW w:w="9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1"/>
        <w:gridCol w:w="1762"/>
        <w:gridCol w:w="1538"/>
        <w:gridCol w:w="1327"/>
        <w:gridCol w:w="2258"/>
      </w:tblGrid>
      <w:tr w:rsidR="00E828BC" w14:paraId="2139850D" w14:textId="77777777">
        <w:trPr>
          <w:trHeight w:val="285"/>
        </w:trPr>
        <w:tc>
          <w:tcPr>
            <w:tcW w:w="2341" w:type="dxa"/>
            <w:shd w:val="clear" w:color="auto" w:fill="D8D8D8"/>
          </w:tcPr>
          <w:p w14:paraId="330098A1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762" w:type="dxa"/>
            <w:shd w:val="clear" w:color="auto" w:fill="D8D8D8"/>
          </w:tcPr>
          <w:p w14:paraId="38EC146F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38" w:type="dxa"/>
            <w:shd w:val="clear" w:color="auto" w:fill="D8D8D8"/>
          </w:tcPr>
          <w:p w14:paraId="53D8A5C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27" w:type="dxa"/>
            <w:shd w:val="clear" w:color="auto" w:fill="D8D8D8"/>
          </w:tcPr>
          <w:p w14:paraId="395D0A74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258" w:type="dxa"/>
            <w:shd w:val="clear" w:color="auto" w:fill="D8D8D8"/>
          </w:tcPr>
          <w:p w14:paraId="4166D65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3E21F1D7" w14:textId="77777777">
        <w:trPr>
          <w:trHeight w:val="285"/>
        </w:trPr>
        <w:tc>
          <w:tcPr>
            <w:tcW w:w="2341" w:type="dxa"/>
            <w:tcBorders>
              <w:bottom w:val="single" w:sz="4" w:space="0" w:color="auto"/>
            </w:tcBorders>
            <w:shd w:val="clear" w:color="auto" w:fill="auto"/>
          </w:tcPr>
          <w:p w14:paraId="36B1F51A" w14:textId="77777777" w:rsidR="00E828BC" w:rsidRDefault="00FB3A0E">
            <w:pPr>
              <w:pStyle w:val="TableParagraph"/>
              <w:ind w:left="0"/>
              <w:jc w:val="both"/>
            </w:pPr>
            <w:r>
              <w:rPr>
                <w:rFonts w:hint="eastAsia"/>
              </w:rPr>
              <w:t>businessTransaction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</w:tcPr>
          <w:p w14:paraId="6414B4D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交易流水号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0969B5F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377721EB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14:paraId="705D160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和</w:t>
            </w:r>
            <w:r>
              <w:t>第一</w:t>
            </w:r>
            <w:r>
              <w:rPr>
                <w:rFonts w:hint="eastAsia"/>
              </w:rPr>
              <w:t>个</w:t>
            </w:r>
            <w:r>
              <w:t>接口中保持一致</w:t>
            </w:r>
          </w:p>
        </w:tc>
      </w:tr>
      <w:tr w:rsidR="00E828BC" w14:paraId="191FC7A7" w14:textId="77777777">
        <w:trPr>
          <w:trHeight w:val="285"/>
        </w:trPr>
        <w:tc>
          <w:tcPr>
            <w:tcW w:w="2341" w:type="dxa"/>
            <w:tcBorders>
              <w:bottom w:val="single" w:sz="4" w:space="0" w:color="auto"/>
            </w:tcBorders>
            <w:shd w:val="clear" w:color="auto" w:fill="auto"/>
          </w:tcPr>
          <w:p w14:paraId="3747980D" w14:textId="77777777" w:rsidR="00E828BC" w:rsidRDefault="00FB3A0E">
            <w:pPr>
              <w:pStyle w:val="TableParagraph"/>
              <w:ind w:left="0"/>
              <w:jc w:val="both"/>
            </w:pPr>
            <w:ins w:id="1229" w:author="za-wanggang" w:date="2018-07-24T11:01:00Z">
              <w:r>
                <w:rPr>
                  <w:rFonts w:hint="eastAsia"/>
                </w:rPr>
                <w:t>bizCode</w:t>
              </w:r>
            </w:ins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</w:tcPr>
          <w:p w14:paraId="50A1077C" w14:textId="77777777" w:rsidR="00E828BC" w:rsidRDefault="00FB3A0E">
            <w:pPr>
              <w:pStyle w:val="TableParagraph"/>
            </w:pPr>
            <w:ins w:id="1230" w:author="za-wanggang" w:date="2018-07-24T11:01:00Z">
              <w:r>
                <w:rPr>
                  <w:rFonts w:hint="eastAsia"/>
                </w:rPr>
                <w:t>返回码</w:t>
              </w:r>
            </w:ins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CA8F4F1" w14:textId="77777777" w:rsidR="00E828BC" w:rsidRDefault="00FB3A0E">
            <w:pPr>
              <w:pStyle w:val="TableParagraph"/>
            </w:pPr>
            <w:ins w:id="1231" w:author="za-wanggang" w:date="2018-07-24T11:01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10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08C993AD" w14:textId="77777777" w:rsidR="00E828BC" w:rsidRDefault="00FB3A0E">
            <w:pPr>
              <w:pStyle w:val="TableParagraph"/>
              <w:ind w:left="0"/>
            </w:pPr>
            <w:ins w:id="1232" w:author="za-wanggang" w:date="2018-07-24T11:01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14:paraId="38330A52" w14:textId="77777777" w:rsidR="00E828BC" w:rsidRDefault="00FB3A0E">
            <w:pPr>
              <w:pStyle w:val="TableParagraph"/>
            </w:pPr>
            <w:ins w:id="1233" w:author="za-wanggang" w:date="2018-07-24T11:01:00Z">
              <w:r>
                <w:rPr>
                  <w:rFonts w:hint="eastAsia"/>
                </w:rPr>
                <w:t>若未查询到数据返回码为</w:t>
              </w:r>
              <w:r>
                <w:rPr>
                  <w:rFonts w:ascii="黑体" w:eastAsia="黑体" w:hAnsi="黑体" w:hint="eastAsia"/>
                </w:rPr>
                <w:t>1006</w:t>
              </w:r>
            </w:ins>
          </w:p>
        </w:tc>
      </w:tr>
      <w:tr w:rsidR="00E828BC" w14:paraId="645B28E1" w14:textId="77777777">
        <w:trPr>
          <w:trHeight w:val="285"/>
          <w:ins w:id="1234" w:author="za-wanggang" w:date="2018-07-24T11:01:00Z"/>
        </w:trPr>
        <w:tc>
          <w:tcPr>
            <w:tcW w:w="2341" w:type="dxa"/>
            <w:tcBorders>
              <w:bottom w:val="single" w:sz="4" w:space="0" w:color="auto"/>
            </w:tcBorders>
            <w:shd w:val="clear" w:color="auto" w:fill="auto"/>
          </w:tcPr>
          <w:p w14:paraId="733B1FAA" w14:textId="77777777" w:rsidR="00E828BC" w:rsidRDefault="00FB3A0E">
            <w:pPr>
              <w:pStyle w:val="TableParagraph"/>
              <w:ind w:left="0"/>
              <w:jc w:val="both"/>
              <w:rPr>
                <w:ins w:id="1235" w:author="za-wanggang" w:date="2018-07-24T11:01:00Z"/>
              </w:rPr>
            </w:pPr>
            <w:ins w:id="1236" w:author="za-wanggang" w:date="2018-07-24T11:02:00Z">
              <w:r>
                <w:rPr>
                  <w:rFonts w:hint="eastAsia"/>
                </w:rPr>
                <w:t>BizMsg</w:t>
              </w:r>
            </w:ins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</w:tcPr>
          <w:p w14:paraId="3E3AC055" w14:textId="77777777" w:rsidR="00E828BC" w:rsidRDefault="00FB3A0E">
            <w:pPr>
              <w:pStyle w:val="TableParagraph"/>
              <w:rPr>
                <w:ins w:id="1237" w:author="za-wanggang" w:date="2018-07-24T11:01:00Z"/>
              </w:rPr>
            </w:pPr>
            <w:ins w:id="1238" w:author="za-wanggang" w:date="2018-07-24T11:02:00Z">
              <w:r>
                <w:rPr>
                  <w:rFonts w:hint="eastAsia"/>
                </w:rPr>
                <w:t>提示信息</w:t>
              </w:r>
            </w:ins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6EF15538" w14:textId="77777777" w:rsidR="00E828BC" w:rsidRDefault="00FB3A0E">
            <w:pPr>
              <w:pStyle w:val="TableParagraph"/>
              <w:rPr>
                <w:ins w:id="1239" w:author="za-wanggang" w:date="2018-07-24T11:01:00Z"/>
              </w:rPr>
            </w:pPr>
            <w:ins w:id="1240" w:author="za-wanggang" w:date="2018-07-24T11:02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50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3B5F251A" w14:textId="77777777" w:rsidR="00E828BC" w:rsidRDefault="00FB3A0E">
            <w:pPr>
              <w:pStyle w:val="TableParagraph"/>
              <w:ind w:left="0"/>
              <w:rPr>
                <w:ins w:id="1241" w:author="za-wanggang" w:date="2018-07-24T11:01:00Z"/>
              </w:rPr>
            </w:pPr>
            <w:ins w:id="1242" w:author="za-wanggang" w:date="2018-07-24T11:02:00Z">
              <w:r>
                <w:rPr>
                  <w:rFonts w:hint="eastAsia"/>
                </w:rPr>
                <w:t>必填</w:t>
              </w:r>
            </w:ins>
          </w:p>
        </w:tc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14:paraId="4C1F35AE" w14:textId="77777777" w:rsidR="00E828BC" w:rsidRDefault="00E828BC">
            <w:pPr>
              <w:pStyle w:val="TableParagraph"/>
              <w:rPr>
                <w:ins w:id="1243" w:author="za-wanggang" w:date="2018-07-24T11:01:00Z"/>
              </w:rPr>
            </w:pPr>
          </w:p>
        </w:tc>
      </w:tr>
      <w:tr w:rsidR="00E828BC" w14:paraId="2A4E4CEF" w14:textId="77777777">
        <w:trPr>
          <w:trHeight w:val="285"/>
        </w:trPr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14:paraId="183C2352" w14:textId="77777777" w:rsidR="00E828BC" w:rsidRDefault="00FB3A0E">
            <w:pPr>
              <w:pStyle w:val="TableParagraph"/>
              <w:ind w:left="0"/>
              <w:jc w:val="both"/>
            </w:pPr>
            <w:r>
              <w:rPr>
                <w:rFonts w:hint="eastAsia"/>
              </w:rPr>
              <w:t>medicalNum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5623C3A0" w14:textId="77777777" w:rsidR="00E828BC" w:rsidRDefault="00FB3A0E">
            <w:pPr>
              <w:pStyle w:val="TableParagraph"/>
              <w:jc w:val="both"/>
            </w:pPr>
            <w:r>
              <w:rPr>
                <w:rFonts w:hint="eastAsia"/>
              </w:rPr>
              <w:t>就诊流水号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14:paraId="3514ABDD" w14:textId="77777777" w:rsidR="00E828BC" w:rsidRDefault="00FB3A0E">
            <w:pPr>
              <w:pStyle w:val="TableParagraph"/>
              <w:jc w:val="bot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vAlign w:val="center"/>
          </w:tcPr>
          <w:p w14:paraId="751215D9" w14:textId="77777777" w:rsidR="00E828BC" w:rsidRDefault="00FB3A0E">
            <w:pPr>
              <w:pStyle w:val="TableParagraph"/>
              <w:ind w:left="0"/>
              <w:jc w:val="both"/>
            </w:pPr>
            <w:r>
              <w:rPr>
                <w:rFonts w:hint="eastAsia"/>
              </w:rPr>
              <w:t>必填</w:t>
            </w:r>
          </w:p>
        </w:tc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14:paraId="51DD1A7F" w14:textId="77777777" w:rsidR="00E828BC" w:rsidRDefault="00E828BC">
            <w:pPr>
              <w:pStyle w:val="TableParagraph"/>
              <w:jc w:val="both"/>
            </w:pPr>
          </w:p>
        </w:tc>
      </w:tr>
      <w:tr w:rsidR="00E828BC" w14:paraId="7584A0EB" w14:textId="77777777">
        <w:trPr>
          <w:trHeight w:val="285"/>
        </w:trPr>
        <w:tc>
          <w:tcPr>
            <w:tcW w:w="2341" w:type="dxa"/>
            <w:shd w:val="clear" w:color="auto" w:fill="auto"/>
          </w:tcPr>
          <w:p w14:paraId="18EA3BA7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>insuranceName</w:t>
            </w:r>
          </w:p>
        </w:tc>
        <w:tc>
          <w:tcPr>
            <w:tcW w:w="1762" w:type="dxa"/>
            <w:shd w:val="clear" w:color="auto" w:fill="auto"/>
          </w:tcPr>
          <w:p w14:paraId="6CFF2C7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姓名</w:t>
            </w:r>
          </w:p>
        </w:tc>
        <w:tc>
          <w:tcPr>
            <w:tcW w:w="1538" w:type="dxa"/>
          </w:tcPr>
          <w:p w14:paraId="1458BC6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327" w:type="dxa"/>
          </w:tcPr>
          <w:p w14:paraId="2B415F44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258" w:type="dxa"/>
          </w:tcPr>
          <w:p w14:paraId="05F079FD" w14:textId="77777777" w:rsidR="00E828BC" w:rsidRDefault="00E828BC">
            <w:pPr>
              <w:pStyle w:val="TableParagraph"/>
            </w:pPr>
          </w:p>
        </w:tc>
      </w:tr>
      <w:tr w:rsidR="00E828BC" w14:paraId="173071D3" w14:textId="77777777">
        <w:trPr>
          <w:trHeight w:val="285"/>
        </w:trPr>
        <w:tc>
          <w:tcPr>
            <w:tcW w:w="2341" w:type="dxa"/>
            <w:shd w:val="clear" w:color="auto" w:fill="auto"/>
            <w:vAlign w:val="center"/>
          </w:tcPr>
          <w:p w14:paraId="7C1E588B" w14:textId="77777777" w:rsidR="00E828BC" w:rsidRDefault="00FB3A0E">
            <w:pPr>
              <w:pStyle w:val="TableParagraph"/>
              <w:ind w:left="0"/>
              <w:jc w:val="both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List</w:t>
            </w:r>
          </w:p>
        </w:tc>
        <w:tc>
          <w:tcPr>
            <w:tcW w:w="1762" w:type="dxa"/>
            <w:shd w:val="clear" w:color="auto" w:fill="FFFF00"/>
            <w:vAlign w:val="center"/>
          </w:tcPr>
          <w:p w14:paraId="3337D265" w14:textId="77777777" w:rsidR="00E828BC" w:rsidRDefault="00FB3A0E">
            <w:pPr>
              <w:pStyle w:val="TableParagraph"/>
              <w:ind w:left="0"/>
              <w:jc w:val="both"/>
            </w:pPr>
            <w:r>
              <w:rPr>
                <w:rStyle w:val="ab"/>
                <w:rFonts w:hint="eastAsia"/>
              </w:rPr>
              <w:t>&lt;</w:t>
            </w:r>
            <w:r>
              <w:rPr>
                <w:rStyle w:val="ab"/>
                <w:rFonts w:hint="eastAsia"/>
              </w:rPr>
              <w:t>医嘱</w:t>
            </w:r>
            <w:r>
              <w:rPr>
                <w:rStyle w:val="ab"/>
              </w:rPr>
              <w:t>信息</w:t>
            </w:r>
            <w:r>
              <w:rPr>
                <w:rStyle w:val="ab"/>
                <w:rFonts w:hint="eastAsia"/>
              </w:rPr>
              <w:t>&gt;</w:t>
            </w:r>
          </w:p>
        </w:tc>
        <w:tc>
          <w:tcPr>
            <w:tcW w:w="1538" w:type="dxa"/>
            <w:vAlign w:val="center"/>
          </w:tcPr>
          <w:p w14:paraId="7F8F36F1" w14:textId="77777777" w:rsidR="00E828BC" w:rsidRDefault="00E828BC">
            <w:pPr>
              <w:pStyle w:val="TableParagraph"/>
              <w:jc w:val="both"/>
            </w:pPr>
          </w:p>
        </w:tc>
        <w:tc>
          <w:tcPr>
            <w:tcW w:w="1327" w:type="dxa"/>
            <w:vAlign w:val="center"/>
          </w:tcPr>
          <w:p w14:paraId="343BBBFB" w14:textId="77777777" w:rsidR="00E828BC" w:rsidRDefault="00FB3A0E">
            <w:pPr>
              <w:pStyle w:val="TableParagraph"/>
              <w:ind w:left="0"/>
              <w:jc w:val="both"/>
            </w:pPr>
            <w:r>
              <w:rPr>
                <w:rFonts w:hint="eastAsia"/>
              </w:rPr>
              <w:t>必填</w:t>
            </w:r>
          </w:p>
        </w:tc>
        <w:tc>
          <w:tcPr>
            <w:tcW w:w="2258" w:type="dxa"/>
            <w:vAlign w:val="center"/>
          </w:tcPr>
          <w:p w14:paraId="72A74C8B" w14:textId="77777777" w:rsidR="00E828BC" w:rsidRDefault="00E828BC">
            <w:pPr>
              <w:pStyle w:val="TableParagraph"/>
              <w:jc w:val="both"/>
            </w:pPr>
          </w:p>
        </w:tc>
      </w:tr>
      <w:tr w:rsidR="00E828BC" w14:paraId="432241DB" w14:textId="77777777">
        <w:trPr>
          <w:trHeight w:val="285"/>
        </w:trPr>
        <w:tc>
          <w:tcPr>
            <w:tcW w:w="2341" w:type="dxa"/>
            <w:shd w:val="clear" w:color="auto" w:fill="FFFFFF"/>
            <w:vAlign w:val="center"/>
          </w:tcPr>
          <w:p w14:paraId="388B72E9" w14:textId="77777777" w:rsidR="00E828BC" w:rsidRDefault="00FB3A0E">
            <w:pPr>
              <w:pStyle w:val="TableParagraph"/>
              <w:ind w:left="0"/>
              <w:jc w:val="both"/>
            </w:pPr>
            <w:r>
              <w:rPr>
                <w:rFonts w:hint="eastAsia"/>
              </w:rPr>
              <w:t>hospitalId</w:t>
            </w:r>
          </w:p>
        </w:tc>
        <w:tc>
          <w:tcPr>
            <w:tcW w:w="1762" w:type="dxa"/>
            <w:shd w:val="clear" w:color="auto" w:fill="FFFFFF"/>
            <w:vAlign w:val="center"/>
          </w:tcPr>
          <w:p w14:paraId="58C42484" w14:textId="77777777" w:rsidR="00E828BC" w:rsidRDefault="00FB3A0E">
            <w:pPr>
              <w:pStyle w:val="TableParagraph"/>
              <w:jc w:val="both"/>
            </w:pPr>
            <w:r>
              <w:rPr>
                <w:rFonts w:hint="eastAsia"/>
              </w:rPr>
              <w:t>医院</w:t>
            </w:r>
            <w:r>
              <w:t>code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77B9CDEA" w14:textId="77777777" w:rsidR="00E828BC" w:rsidRDefault="00FB3A0E">
            <w:pPr>
              <w:pStyle w:val="TableParagraph"/>
              <w:jc w:val="bot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27" w:type="dxa"/>
            <w:shd w:val="clear" w:color="auto" w:fill="FFFFFF"/>
            <w:vAlign w:val="center"/>
          </w:tcPr>
          <w:p w14:paraId="2E1D94C7" w14:textId="77777777" w:rsidR="00E828BC" w:rsidRDefault="00FB3A0E">
            <w:pPr>
              <w:pStyle w:val="TableParagraph"/>
              <w:ind w:left="0"/>
              <w:jc w:val="both"/>
            </w:pPr>
            <w:r>
              <w:rPr>
                <w:rFonts w:hint="eastAsia"/>
              </w:rPr>
              <w:t>必填</w:t>
            </w:r>
          </w:p>
        </w:tc>
        <w:tc>
          <w:tcPr>
            <w:tcW w:w="2258" w:type="dxa"/>
            <w:shd w:val="clear" w:color="auto" w:fill="FFFFFF"/>
            <w:vAlign w:val="center"/>
          </w:tcPr>
          <w:p w14:paraId="3FE1590E" w14:textId="77777777" w:rsidR="00E828BC" w:rsidRDefault="00E828BC">
            <w:pPr>
              <w:pStyle w:val="TableParagraph"/>
              <w:jc w:val="both"/>
            </w:pPr>
          </w:p>
        </w:tc>
      </w:tr>
      <w:tr w:rsidR="00E828BC" w14:paraId="5D2CD1E1" w14:textId="77777777">
        <w:trPr>
          <w:trHeight w:val="285"/>
        </w:trPr>
        <w:tc>
          <w:tcPr>
            <w:tcW w:w="2341" w:type="dxa"/>
            <w:vAlign w:val="center"/>
          </w:tcPr>
          <w:p w14:paraId="14454B3F" w14:textId="77777777" w:rsidR="00E828BC" w:rsidRDefault="00FB3A0E">
            <w:pPr>
              <w:pStyle w:val="TableParagraph"/>
              <w:ind w:left="0"/>
              <w:jc w:val="both"/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762" w:type="dxa"/>
            <w:vAlign w:val="center"/>
          </w:tcPr>
          <w:p w14:paraId="41647DD0" w14:textId="77777777" w:rsidR="00E828BC" w:rsidRDefault="00FB3A0E">
            <w:pPr>
              <w:pStyle w:val="TableParagraph"/>
              <w:jc w:val="both"/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1538" w:type="dxa"/>
            <w:vAlign w:val="center"/>
          </w:tcPr>
          <w:p w14:paraId="473B6ACE" w14:textId="77777777" w:rsidR="00E828BC" w:rsidRDefault="00FB3A0E">
            <w:pPr>
              <w:pStyle w:val="TableParagraph"/>
              <w:jc w:val="bot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327" w:type="dxa"/>
            <w:vAlign w:val="center"/>
          </w:tcPr>
          <w:p w14:paraId="4D7D3D4C" w14:textId="77777777" w:rsidR="00E828BC" w:rsidRDefault="00FB3A0E">
            <w:r>
              <w:rPr>
                <w:rFonts w:hint="eastAsia"/>
              </w:rPr>
              <w:t>必填</w:t>
            </w:r>
          </w:p>
        </w:tc>
        <w:tc>
          <w:tcPr>
            <w:tcW w:w="2258" w:type="dxa"/>
            <w:vAlign w:val="center"/>
          </w:tcPr>
          <w:p w14:paraId="58A56BFE" w14:textId="77777777" w:rsidR="00E828BC" w:rsidRDefault="00E828BC"/>
        </w:tc>
      </w:tr>
      <w:tr w:rsidR="00E828BC" w14:paraId="01270E27" w14:textId="77777777">
        <w:trPr>
          <w:trHeight w:val="285"/>
        </w:trPr>
        <w:tc>
          <w:tcPr>
            <w:tcW w:w="2341" w:type="dxa"/>
            <w:vAlign w:val="center"/>
          </w:tcPr>
          <w:p w14:paraId="1B7C8014" w14:textId="77777777" w:rsidR="00E828BC" w:rsidRDefault="00FB3A0E">
            <w:pPr>
              <w:pStyle w:val="TableParagraph"/>
              <w:ind w:left="0"/>
              <w:jc w:val="both"/>
            </w:pPr>
            <w:r>
              <w:rPr>
                <w:rFonts w:hint="eastAsia"/>
              </w:rPr>
              <w:t>departmentCode</w:t>
            </w:r>
          </w:p>
        </w:tc>
        <w:tc>
          <w:tcPr>
            <w:tcW w:w="1762" w:type="dxa"/>
            <w:vAlign w:val="center"/>
          </w:tcPr>
          <w:p w14:paraId="124A42DB" w14:textId="77777777" w:rsidR="00E828BC" w:rsidRDefault="00FB3A0E">
            <w:pPr>
              <w:pStyle w:val="TableParagraph"/>
              <w:jc w:val="both"/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1538" w:type="dxa"/>
            <w:vAlign w:val="center"/>
          </w:tcPr>
          <w:p w14:paraId="45F378E4" w14:textId="77777777" w:rsidR="00E828BC" w:rsidRDefault="00FB3A0E">
            <w:pPr>
              <w:pStyle w:val="TableParagraph"/>
              <w:jc w:val="both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327" w:type="dxa"/>
            <w:vAlign w:val="center"/>
          </w:tcPr>
          <w:p w14:paraId="2871988C" w14:textId="77777777" w:rsidR="00E828BC" w:rsidRDefault="00FB3A0E">
            <w:r>
              <w:rPr>
                <w:rFonts w:hint="eastAsia"/>
              </w:rPr>
              <w:t>非必填</w:t>
            </w:r>
          </w:p>
        </w:tc>
        <w:tc>
          <w:tcPr>
            <w:tcW w:w="2258" w:type="dxa"/>
            <w:vAlign w:val="center"/>
          </w:tcPr>
          <w:p w14:paraId="28F604E8" w14:textId="77777777" w:rsidR="00E828BC" w:rsidRDefault="00E828BC"/>
        </w:tc>
      </w:tr>
      <w:tr w:rsidR="00E828BC" w14:paraId="22C8241D" w14:textId="77777777">
        <w:trPr>
          <w:trHeight w:val="285"/>
        </w:trPr>
        <w:tc>
          <w:tcPr>
            <w:tcW w:w="2341" w:type="dxa"/>
            <w:vAlign w:val="center"/>
          </w:tcPr>
          <w:p w14:paraId="5256A7C9" w14:textId="77777777" w:rsidR="00E828BC" w:rsidRDefault="00FB3A0E">
            <w:pPr>
              <w:pStyle w:val="TableParagraph"/>
              <w:ind w:left="0"/>
              <w:jc w:val="both"/>
            </w:pPr>
            <w:r>
              <w:rPr>
                <w:rFonts w:hint="eastAsia"/>
              </w:rPr>
              <w:t>inHospitalNum</w:t>
            </w:r>
          </w:p>
        </w:tc>
        <w:tc>
          <w:tcPr>
            <w:tcW w:w="1762" w:type="dxa"/>
            <w:vAlign w:val="center"/>
          </w:tcPr>
          <w:p w14:paraId="616FBE02" w14:textId="77777777" w:rsidR="00E828BC" w:rsidRDefault="00FB3A0E">
            <w:pPr>
              <w:pStyle w:val="TableParagraph"/>
              <w:jc w:val="both"/>
            </w:pPr>
            <w:r>
              <w:rPr>
                <w:rFonts w:hint="eastAsia"/>
              </w:rPr>
              <w:t>住院号</w:t>
            </w:r>
          </w:p>
        </w:tc>
        <w:tc>
          <w:tcPr>
            <w:tcW w:w="1538" w:type="dxa"/>
            <w:vAlign w:val="center"/>
          </w:tcPr>
          <w:p w14:paraId="16D93EED" w14:textId="77777777" w:rsidR="00E828BC" w:rsidRDefault="00FB3A0E">
            <w:pPr>
              <w:pStyle w:val="TableParagraph"/>
              <w:jc w:val="bot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27" w:type="dxa"/>
            <w:vAlign w:val="center"/>
          </w:tcPr>
          <w:p w14:paraId="274FC8AA" w14:textId="77777777" w:rsidR="00E828BC" w:rsidRDefault="00FB3A0E">
            <w:pPr>
              <w:pStyle w:val="TableParagraph"/>
              <w:ind w:left="0"/>
              <w:jc w:val="bot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258" w:type="dxa"/>
            <w:vAlign w:val="center"/>
          </w:tcPr>
          <w:p w14:paraId="3AD1EEEF" w14:textId="77777777" w:rsidR="00E828BC" w:rsidRDefault="00E828BC">
            <w:pPr>
              <w:pStyle w:val="TableParagraph"/>
              <w:jc w:val="both"/>
            </w:pPr>
          </w:p>
        </w:tc>
      </w:tr>
      <w:tr w:rsidR="00E828BC" w14:paraId="3D413028" w14:textId="77777777">
        <w:trPr>
          <w:trHeight w:val="285"/>
        </w:trPr>
        <w:tc>
          <w:tcPr>
            <w:tcW w:w="2341" w:type="dxa"/>
            <w:vAlign w:val="center"/>
          </w:tcPr>
          <w:p w14:paraId="731E257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outPatientNum</w:t>
            </w:r>
          </w:p>
        </w:tc>
        <w:tc>
          <w:tcPr>
            <w:tcW w:w="1762" w:type="dxa"/>
            <w:vAlign w:val="center"/>
          </w:tcPr>
          <w:p w14:paraId="6690BB5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门诊号</w:t>
            </w:r>
          </w:p>
        </w:tc>
        <w:tc>
          <w:tcPr>
            <w:tcW w:w="1538" w:type="dxa"/>
            <w:vAlign w:val="center"/>
          </w:tcPr>
          <w:p w14:paraId="596F185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27" w:type="dxa"/>
          </w:tcPr>
          <w:p w14:paraId="1604F256" w14:textId="77777777" w:rsidR="00E828BC" w:rsidRDefault="00FB3A0E">
            <w:pPr>
              <w:pStyle w:val="TableParagraph"/>
              <w:ind w:left="0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258" w:type="dxa"/>
            <w:vAlign w:val="center"/>
          </w:tcPr>
          <w:p w14:paraId="56D179F9" w14:textId="77777777" w:rsidR="00E828BC" w:rsidRDefault="00E828BC">
            <w:pPr>
              <w:widowControl/>
              <w:textAlignment w:val="center"/>
            </w:pPr>
          </w:p>
        </w:tc>
      </w:tr>
      <w:tr w:rsidR="00E828BC" w14:paraId="1055B96C" w14:textId="77777777">
        <w:trPr>
          <w:trHeight w:val="285"/>
        </w:trPr>
        <w:tc>
          <w:tcPr>
            <w:tcW w:w="2341" w:type="dxa"/>
            <w:vAlign w:val="center"/>
          </w:tcPr>
          <w:p w14:paraId="08E13B30" w14:textId="77777777" w:rsidR="00E828BC" w:rsidRDefault="00E828BC">
            <w:pPr>
              <w:widowControl/>
              <w:jc w:val="left"/>
              <w:textAlignment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3A84CF2" w14:textId="77777777" w:rsidR="00E828BC" w:rsidRDefault="00E828BC">
            <w:pPr>
              <w:widowControl/>
              <w:jc w:val="left"/>
              <w:textAlignment w:val="center"/>
              <w:rPr>
                <w:rStyle w:val="ac"/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538" w:type="dxa"/>
            <w:vAlign w:val="center"/>
          </w:tcPr>
          <w:p w14:paraId="2A9CB5B5" w14:textId="77777777" w:rsidR="00E828BC" w:rsidRDefault="00E828BC">
            <w:pPr>
              <w:widowControl/>
              <w:jc w:val="left"/>
              <w:textAlignment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327" w:type="dxa"/>
          </w:tcPr>
          <w:p w14:paraId="58F3B9C4" w14:textId="77777777" w:rsidR="00E828BC" w:rsidRDefault="00E828BC">
            <w:pPr>
              <w:pStyle w:val="TableParagraph"/>
              <w:ind w:left="0"/>
              <w:rPr>
                <w:rFonts w:asciiTheme="majorEastAsia" w:eastAsiaTheme="majorEastAsia" w:hAnsiTheme="majorEastAsia" w:cstheme="majorEastAsia"/>
                <w:kern w:val="0"/>
                <w:szCs w:val="21"/>
                <w:lang w:bidi="ar"/>
              </w:rPr>
            </w:pPr>
          </w:p>
        </w:tc>
        <w:tc>
          <w:tcPr>
            <w:tcW w:w="2258" w:type="dxa"/>
          </w:tcPr>
          <w:p w14:paraId="192A8C51" w14:textId="77777777" w:rsidR="00E828BC" w:rsidRDefault="00E828BC">
            <w:pPr>
              <w:pStyle w:val="TableParagraph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</w:tr>
    </w:tbl>
    <w:p w14:paraId="43B72E57" w14:textId="77777777" w:rsidR="00E828BC" w:rsidRDefault="00E828BC"/>
    <w:p w14:paraId="65798BBB" w14:textId="77777777" w:rsidR="00E828BC" w:rsidRDefault="00FB3A0E">
      <w:pPr>
        <w:rPr>
          <w:sz w:val="22"/>
        </w:rPr>
      </w:pPr>
      <w:r>
        <w:rPr>
          <w:rFonts w:hint="eastAsia"/>
        </w:rPr>
        <w:t>&lt;</w:t>
      </w:r>
      <w:r>
        <w:rPr>
          <w:rFonts w:hint="eastAsia"/>
        </w:rPr>
        <w:t>医嘱</w:t>
      </w:r>
      <w:r>
        <w:t>信息</w:t>
      </w:r>
      <w:r>
        <w:rPr>
          <w:rFonts w:hint="eastAsia"/>
        </w:rPr>
        <w:t>&gt;</w:t>
      </w:r>
      <w:r>
        <w:t>&lt; o</w:t>
      </w:r>
      <w:r>
        <w:rPr>
          <w:rFonts w:hint="eastAsia"/>
        </w:rPr>
        <w:t>rder</w:t>
      </w:r>
      <w:r>
        <w:t>List</w:t>
      </w:r>
      <w:r>
        <w:rPr>
          <w:sz w:val="22"/>
        </w:rPr>
        <w:t xml:space="preserve"> &gt;</w:t>
      </w:r>
    </w:p>
    <w:tbl>
      <w:tblPr>
        <w:tblStyle w:val="ae"/>
        <w:tblW w:w="9351" w:type="dxa"/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1559"/>
        <w:gridCol w:w="1276"/>
        <w:gridCol w:w="2126"/>
      </w:tblGrid>
      <w:tr w:rsidR="00E828BC" w14:paraId="3435448C" w14:textId="77777777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F273C2" w14:textId="77777777" w:rsidR="00E828BC" w:rsidRDefault="00FB3A0E">
            <w:pPr>
              <w:pStyle w:val="TableParagraph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A4F7F64" w14:textId="77777777" w:rsidR="00E828BC" w:rsidRDefault="00FB3A0E">
            <w:pPr>
              <w:pStyle w:val="TableParagraph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6D6F5B9" w14:textId="77777777" w:rsidR="00E828BC" w:rsidRDefault="00FB3A0E">
            <w:pPr>
              <w:pStyle w:val="TableParagraph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9D953F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B735FF7" w14:textId="77777777" w:rsidR="00E828BC" w:rsidRDefault="00FB3A0E">
            <w:pPr>
              <w:pStyle w:val="TableParagraph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5A55ACF0" w14:textId="77777777">
        <w:trPr>
          <w:trHeight w:val="90"/>
        </w:trPr>
        <w:tc>
          <w:tcPr>
            <w:tcW w:w="2263" w:type="dxa"/>
          </w:tcPr>
          <w:p w14:paraId="7A938313" w14:textId="77777777" w:rsidR="00E828BC" w:rsidRDefault="00FB3A0E">
            <w:pPr>
              <w:pStyle w:val="TableParagraph"/>
            </w:pPr>
            <w:r>
              <w:t>inOrderId</w:t>
            </w:r>
          </w:p>
        </w:tc>
        <w:tc>
          <w:tcPr>
            <w:tcW w:w="2127" w:type="dxa"/>
          </w:tcPr>
          <w:p w14:paraId="0818766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住院医嘱编码</w:t>
            </w:r>
          </w:p>
        </w:tc>
        <w:tc>
          <w:tcPr>
            <w:tcW w:w="1559" w:type="dxa"/>
          </w:tcPr>
          <w:p w14:paraId="2D8302B2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String(50)</w:t>
            </w:r>
          </w:p>
        </w:tc>
        <w:tc>
          <w:tcPr>
            <w:tcW w:w="1276" w:type="dxa"/>
          </w:tcPr>
          <w:p w14:paraId="160B1FC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43CE3F0D" w14:textId="77777777" w:rsidR="00E828BC" w:rsidRDefault="00E828BC">
            <w:pPr>
              <w:pStyle w:val="TableParagraph"/>
            </w:pPr>
          </w:p>
        </w:tc>
      </w:tr>
      <w:tr w:rsidR="00E828BC" w14:paraId="49005FE9" w14:textId="77777777">
        <w:trPr>
          <w:trHeight w:val="90"/>
        </w:trPr>
        <w:tc>
          <w:tcPr>
            <w:tcW w:w="2263" w:type="dxa"/>
          </w:tcPr>
          <w:p w14:paraId="23D85D8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inHospitalNum</w:t>
            </w:r>
          </w:p>
        </w:tc>
        <w:tc>
          <w:tcPr>
            <w:tcW w:w="2127" w:type="dxa"/>
          </w:tcPr>
          <w:p w14:paraId="3E883AC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  <w:r>
              <w:t>号</w:t>
            </w:r>
          </w:p>
        </w:tc>
        <w:tc>
          <w:tcPr>
            <w:tcW w:w="1559" w:type="dxa"/>
          </w:tcPr>
          <w:p w14:paraId="0B433252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</w:rPr>
              <w:t>String(50)</w:t>
            </w:r>
          </w:p>
        </w:tc>
        <w:tc>
          <w:tcPr>
            <w:tcW w:w="1276" w:type="dxa"/>
          </w:tcPr>
          <w:p w14:paraId="2BEE215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6982179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该</w:t>
            </w:r>
            <w:r>
              <w:t>病人每次住院的流水号</w:t>
            </w:r>
          </w:p>
          <w:p w14:paraId="3ECFE7E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  <w:r>
              <w:t>必填</w:t>
            </w:r>
          </w:p>
        </w:tc>
      </w:tr>
      <w:tr w:rsidR="00E828BC" w14:paraId="3ECFC752" w14:textId="77777777">
        <w:trPr>
          <w:trHeight w:val="90"/>
        </w:trPr>
        <w:tc>
          <w:tcPr>
            <w:tcW w:w="2263" w:type="dxa"/>
          </w:tcPr>
          <w:p w14:paraId="2E6C4310" w14:textId="77777777" w:rsidR="00E828BC" w:rsidRDefault="00FB3A0E">
            <w:pPr>
              <w:pStyle w:val="TableParagraph"/>
            </w:pPr>
            <w:r>
              <w:t>mrn</w:t>
            </w:r>
          </w:p>
        </w:tc>
        <w:tc>
          <w:tcPr>
            <w:tcW w:w="2127" w:type="dxa"/>
          </w:tcPr>
          <w:p w14:paraId="0A55995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病案</w:t>
            </w:r>
            <w:r>
              <w:t>号</w:t>
            </w:r>
          </w:p>
        </w:tc>
        <w:tc>
          <w:tcPr>
            <w:tcW w:w="1559" w:type="dxa"/>
          </w:tcPr>
          <w:p w14:paraId="10E8D1B0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4EC1050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5DEBEC2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病案</w:t>
            </w:r>
            <w:r>
              <w:t>号，该病人每次住院可能都为</w:t>
            </w:r>
            <w:r>
              <w:rPr>
                <w:rFonts w:hint="eastAsia"/>
              </w:rPr>
              <w:t>同</w:t>
            </w:r>
            <w:r>
              <w:t>一个号</w:t>
            </w:r>
          </w:p>
        </w:tc>
      </w:tr>
      <w:tr w:rsidR="00E828BC" w14:paraId="57E3FDE8" w14:textId="77777777">
        <w:trPr>
          <w:trHeight w:val="90"/>
        </w:trPr>
        <w:tc>
          <w:tcPr>
            <w:tcW w:w="2263" w:type="dxa"/>
            <w:vAlign w:val="center"/>
          </w:tcPr>
          <w:p w14:paraId="441E7A3E" w14:textId="77777777" w:rsidR="00E828BC" w:rsidRDefault="00FB3A0E">
            <w:pPr>
              <w:pStyle w:val="TableParagraph"/>
            </w:pPr>
            <w:r>
              <w:t>admissionTime</w:t>
            </w:r>
          </w:p>
        </w:tc>
        <w:tc>
          <w:tcPr>
            <w:tcW w:w="2127" w:type="dxa"/>
            <w:vAlign w:val="center"/>
          </w:tcPr>
          <w:p w14:paraId="6044741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入院时间</w:t>
            </w:r>
          </w:p>
        </w:tc>
        <w:tc>
          <w:tcPr>
            <w:tcW w:w="1559" w:type="dxa"/>
            <w:vAlign w:val="center"/>
          </w:tcPr>
          <w:p w14:paraId="3D27635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14:paraId="2B1ABC2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3BB1CD5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  <w:p w14:paraId="2F1F1E8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住院</w:t>
            </w:r>
            <w:r>
              <w:t>必填</w:t>
            </w:r>
          </w:p>
        </w:tc>
      </w:tr>
      <w:tr w:rsidR="00E828BC" w14:paraId="2F75FE47" w14:textId="77777777">
        <w:trPr>
          <w:trHeight w:val="90"/>
        </w:trPr>
        <w:tc>
          <w:tcPr>
            <w:tcW w:w="2263" w:type="dxa"/>
          </w:tcPr>
          <w:p w14:paraId="6090A2B1" w14:textId="77777777" w:rsidR="00E828BC" w:rsidRDefault="00FB3A0E">
            <w:pPr>
              <w:pStyle w:val="TableParagraph"/>
            </w:pPr>
            <w:r>
              <w:t>orgNameInput</w:t>
            </w:r>
          </w:p>
        </w:tc>
        <w:tc>
          <w:tcPr>
            <w:tcW w:w="2127" w:type="dxa"/>
          </w:tcPr>
          <w:p w14:paraId="27BE525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患者所在科室名称</w:t>
            </w:r>
          </w:p>
        </w:tc>
        <w:tc>
          <w:tcPr>
            <w:tcW w:w="1559" w:type="dxa"/>
          </w:tcPr>
          <w:p w14:paraId="4B69BEFA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32D061D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7F45AFC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开</w:t>
            </w:r>
            <w:r>
              <w:t>医嘱的科室</w:t>
            </w:r>
          </w:p>
        </w:tc>
      </w:tr>
      <w:tr w:rsidR="00E828BC" w14:paraId="02CF2267" w14:textId="77777777">
        <w:trPr>
          <w:trHeight w:val="90"/>
        </w:trPr>
        <w:tc>
          <w:tcPr>
            <w:tcW w:w="2263" w:type="dxa"/>
          </w:tcPr>
          <w:p w14:paraId="5CA8A343" w14:textId="77777777" w:rsidR="00E828BC" w:rsidRDefault="00FB3A0E">
            <w:pPr>
              <w:pStyle w:val="TableParagraph"/>
            </w:pPr>
            <w:r>
              <w:t>orgNameExec</w:t>
            </w:r>
          </w:p>
        </w:tc>
        <w:tc>
          <w:tcPr>
            <w:tcW w:w="2127" w:type="dxa"/>
          </w:tcPr>
          <w:p w14:paraId="4C8C276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执行科室名称</w:t>
            </w:r>
          </w:p>
        </w:tc>
        <w:tc>
          <w:tcPr>
            <w:tcW w:w="1559" w:type="dxa"/>
          </w:tcPr>
          <w:p w14:paraId="37D0104E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440E462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72A6C48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执行</w:t>
            </w:r>
            <w:r>
              <w:t>医嘱的科室</w:t>
            </w:r>
          </w:p>
        </w:tc>
      </w:tr>
      <w:tr w:rsidR="00E828BC" w14:paraId="403C5AA3" w14:textId="77777777">
        <w:trPr>
          <w:trHeight w:val="90"/>
        </w:trPr>
        <w:tc>
          <w:tcPr>
            <w:tcW w:w="2263" w:type="dxa"/>
          </w:tcPr>
          <w:p w14:paraId="5F67807D" w14:textId="77777777" w:rsidR="00E828BC" w:rsidRDefault="00FB3A0E">
            <w:pPr>
              <w:pStyle w:val="TableParagraph"/>
            </w:pPr>
            <w:r>
              <w:t>begDate</w:t>
            </w:r>
          </w:p>
        </w:tc>
        <w:tc>
          <w:tcPr>
            <w:tcW w:w="2127" w:type="dxa"/>
          </w:tcPr>
          <w:p w14:paraId="20B928A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医嘱开始日期</w:t>
            </w:r>
          </w:p>
        </w:tc>
        <w:tc>
          <w:tcPr>
            <w:tcW w:w="1559" w:type="dxa"/>
          </w:tcPr>
          <w:p w14:paraId="7A599F6D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  <w:rFonts w:hint="eastAsia"/>
              </w:rPr>
              <w:t>D</w:t>
            </w:r>
            <w:r>
              <w:rPr>
                <w:rStyle w:val="af"/>
              </w:rPr>
              <w:t>ate</w:t>
            </w:r>
          </w:p>
        </w:tc>
        <w:tc>
          <w:tcPr>
            <w:tcW w:w="1276" w:type="dxa"/>
          </w:tcPr>
          <w:p w14:paraId="5B46161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2ACAC6E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</w:tc>
      </w:tr>
      <w:tr w:rsidR="00E828BC" w14:paraId="3B154D75" w14:textId="77777777">
        <w:trPr>
          <w:trHeight w:val="90"/>
        </w:trPr>
        <w:tc>
          <w:tcPr>
            <w:tcW w:w="2263" w:type="dxa"/>
          </w:tcPr>
          <w:p w14:paraId="666E0231" w14:textId="77777777" w:rsidR="00E828BC" w:rsidRDefault="00FB3A0E">
            <w:pPr>
              <w:pStyle w:val="TableParagraph"/>
            </w:pPr>
            <w:r>
              <w:t>endDate</w:t>
            </w:r>
          </w:p>
        </w:tc>
        <w:tc>
          <w:tcPr>
            <w:tcW w:w="2127" w:type="dxa"/>
          </w:tcPr>
          <w:p w14:paraId="25570FF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医嘱停止日期</w:t>
            </w:r>
          </w:p>
        </w:tc>
        <w:tc>
          <w:tcPr>
            <w:tcW w:w="1559" w:type="dxa"/>
          </w:tcPr>
          <w:p w14:paraId="180CE588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Style w:val="af"/>
                <w:rFonts w:hint="eastAsia"/>
              </w:rPr>
              <w:t>D</w:t>
            </w:r>
            <w:r>
              <w:rPr>
                <w:rStyle w:val="af"/>
              </w:rPr>
              <w:t>ate</w:t>
            </w:r>
          </w:p>
        </w:tc>
        <w:tc>
          <w:tcPr>
            <w:tcW w:w="1276" w:type="dxa"/>
          </w:tcPr>
          <w:p w14:paraId="41CE419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20B7E82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yyyy-MM-dd HH:mm:ss</w:t>
            </w:r>
          </w:p>
          <w:p w14:paraId="4A51B18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停止</w:t>
            </w:r>
            <w:r>
              <w:t>则必填</w:t>
            </w:r>
          </w:p>
        </w:tc>
      </w:tr>
      <w:tr w:rsidR="00E828BC" w14:paraId="0BB8F1B7" w14:textId="77777777">
        <w:trPr>
          <w:trHeight w:val="90"/>
        </w:trPr>
        <w:tc>
          <w:tcPr>
            <w:tcW w:w="2263" w:type="dxa"/>
          </w:tcPr>
          <w:p w14:paraId="3B49562C" w14:textId="77777777" w:rsidR="00E828BC" w:rsidRDefault="00FB3A0E">
            <w:pPr>
              <w:pStyle w:val="TableParagraph"/>
            </w:pPr>
            <w:r>
              <w:lastRenderedPageBreak/>
              <w:t>stopCauseId</w:t>
            </w:r>
          </w:p>
        </w:tc>
        <w:tc>
          <w:tcPr>
            <w:tcW w:w="2127" w:type="dxa"/>
          </w:tcPr>
          <w:p w14:paraId="077BB99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医嘱停止原因</w:t>
            </w:r>
          </w:p>
        </w:tc>
        <w:tc>
          <w:tcPr>
            <w:tcW w:w="1559" w:type="dxa"/>
          </w:tcPr>
          <w:p w14:paraId="308AB283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53EF265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189E3D1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：正常停</w:t>
            </w:r>
          </w:p>
          <w:p w14:paraId="099A1CE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：手术停</w:t>
            </w:r>
          </w:p>
          <w:p w14:paraId="7854A92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：转科停</w:t>
            </w:r>
          </w:p>
          <w:p w14:paraId="62EB37E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：转</w:t>
            </w:r>
            <w:r>
              <w:rPr>
                <w:rFonts w:hint="eastAsia"/>
              </w:rPr>
              <w:t>icu</w:t>
            </w:r>
            <w:r>
              <w:rPr>
                <w:rFonts w:hint="eastAsia"/>
              </w:rPr>
              <w:t>、产房停</w:t>
            </w:r>
          </w:p>
          <w:p w14:paraId="74CD86C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产后停</w:t>
            </w:r>
          </w:p>
        </w:tc>
      </w:tr>
      <w:tr w:rsidR="00E828BC" w14:paraId="25C6DDBD" w14:textId="77777777">
        <w:trPr>
          <w:trHeight w:val="90"/>
        </w:trPr>
        <w:tc>
          <w:tcPr>
            <w:tcW w:w="2263" w:type="dxa"/>
          </w:tcPr>
          <w:p w14:paraId="511DB68C" w14:textId="77777777" w:rsidR="00E828BC" w:rsidRDefault="00FB3A0E">
            <w:pPr>
              <w:pStyle w:val="TableParagraph"/>
            </w:pPr>
            <w:r>
              <w:t>begDoctName</w:t>
            </w:r>
          </w:p>
        </w:tc>
        <w:tc>
          <w:tcPr>
            <w:tcW w:w="2127" w:type="dxa"/>
          </w:tcPr>
          <w:p w14:paraId="7BF0F41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开</w:t>
            </w:r>
            <w:proofErr w:type="gramStart"/>
            <w:r>
              <w:rPr>
                <w:rFonts w:hint="eastAsia"/>
              </w:rPr>
              <w:t>嘱</w:t>
            </w:r>
            <w:proofErr w:type="gramEnd"/>
            <w:r>
              <w:rPr>
                <w:rFonts w:hint="eastAsia"/>
              </w:rPr>
              <w:t>医生姓名</w:t>
            </w:r>
          </w:p>
        </w:tc>
        <w:tc>
          <w:tcPr>
            <w:tcW w:w="1559" w:type="dxa"/>
          </w:tcPr>
          <w:p w14:paraId="65D22C3D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4AF81E6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2BB3A4D2" w14:textId="77777777" w:rsidR="00E828BC" w:rsidRDefault="00E828BC">
            <w:pPr>
              <w:pStyle w:val="TableParagraph"/>
            </w:pPr>
          </w:p>
        </w:tc>
      </w:tr>
      <w:tr w:rsidR="00E828BC" w14:paraId="794B402A" w14:textId="77777777">
        <w:trPr>
          <w:trHeight w:val="90"/>
        </w:trPr>
        <w:tc>
          <w:tcPr>
            <w:tcW w:w="2263" w:type="dxa"/>
          </w:tcPr>
          <w:p w14:paraId="59356025" w14:textId="77777777" w:rsidR="00E828BC" w:rsidRDefault="00FB3A0E">
            <w:pPr>
              <w:pStyle w:val="TableParagraph"/>
            </w:pPr>
            <w:r>
              <w:t>endDoctName</w:t>
            </w:r>
          </w:p>
        </w:tc>
        <w:tc>
          <w:tcPr>
            <w:tcW w:w="2127" w:type="dxa"/>
          </w:tcPr>
          <w:p w14:paraId="6FB6460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停</w:t>
            </w:r>
            <w:proofErr w:type="gramStart"/>
            <w:r>
              <w:rPr>
                <w:rFonts w:hint="eastAsia"/>
              </w:rPr>
              <w:t>嘱</w:t>
            </w:r>
            <w:proofErr w:type="gramEnd"/>
            <w:r>
              <w:rPr>
                <w:rFonts w:hint="eastAsia"/>
              </w:rPr>
              <w:t>医生姓名</w:t>
            </w:r>
          </w:p>
        </w:tc>
        <w:tc>
          <w:tcPr>
            <w:tcW w:w="1559" w:type="dxa"/>
          </w:tcPr>
          <w:p w14:paraId="3EA96B89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048F3D5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062FF80A" w14:textId="77777777" w:rsidR="00E828BC" w:rsidRDefault="00E828BC">
            <w:pPr>
              <w:pStyle w:val="TableParagraph"/>
            </w:pPr>
          </w:p>
        </w:tc>
      </w:tr>
      <w:tr w:rsidR="00E828BC" w14:paraId="54EA876E" w14:textId="77777777">
        <w:trPr>
          <w:trHeight w:val="90"/>
        </w:trPr>
        <w:tc>
          <w:tcPr>
            <w:tcW w:w="2263" w:type="dxa"/>
          </w:tcPr>
          <w:p w14:paraId="56E995B9" w14:textId="77777777" w:rsidR="00E828BC" w:rsidRDefault="00FB3A0E">
            <w:pPr>
              <w:pStyle w:val="TableParagraph"/>
            </w:pPr>
            <w:r>
              <w:t>endNusName</w:t>
            </w:r>
          </w:p>
        </w:tc>
        <w:tc>
          <w:tcPr>
            <w:tcW w:w="2127" w:type="dxa"/>
          </w:tcPr>
          <w:p w14:paraId="5A21CDD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停</w:t>
            </w:r>
            <w:proofErr w:type="gramStart"/>
            <w:r>
              <w:rPr>
                <w:rFonts w:hint="eastAsia"/>
              </w:rPr>
              <w:t>嘱</w:t>
            </w:r>
            <w:proofErr w:type="gramEnd"/>
            <w:r>
              <w:rPr>
                <w:rFonts w:hint="eastAsia"/>
              </w:rPr>
              <w:t>护士姓名</w:t>
            </w:r>
          </w:p>
        </w:tc>
        <w:tc>
          <w:tcPr>
            <w:tcW w:w="1559" w:type="dxa"/>
          </w:tcPr>
          <w:p w14:paraId="5DE1D58B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3BCA10A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51EEE596" w14:textId="77777777" w:rsidR="00E828BC" w:rsidRDefault="00E828BC">
            <w:pPr>
              <w:pStyle w:val="TableParagraph"/>
            </w:pPr>
          </w:p>
        </w:tc>
      </w:tr>
      <w:tr w:rsidR="00E828BC" w14:paraId="7A8001BD" w14:textId="77777777">
        <w:trPr>
          <w:trHeight w:val="90"/>
        </w:trPr>
        <w:tc>
          <w:tcPr>
            <w:tcW w:w="2263" w:type="dxa"/>
          </w:tcPr>
          <w:p w14:paraId="445A5BEE" w14:textId="77777777" w:rsidR="00E828BC" w:rsidRDefault="00FB3A0E">
            <w:pPr>
              <w:pStyle w:val="TableParagraph"/>
            </w:pPr>
            <w:r>
              <w:t>itemId</w:t>
            </w:r>
          </w:p>
        </w:tc>
        <w:tc>
          <w:tcPr>
            <w:tcW w:w="2127" w:type="dxa"/>
          </w:tcPr>
          <w:p w14:paraId="5985928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药品或非药品医嘱对应的字典编码（如药品医嘱的药品代码）</w:t>
            </w:r>
          </w:p>
        </w:tc>
        <w:tc>
          <w:tcPr>
            <w:tcW w:w="1559" w:type="dxa"/>
          </w:tcPr>
          <w:p w14:paraId="745403EF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5627EA6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5459222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院内</w:t>
            </w:r>
            <w:r>
              <w:t>医嘱编码</w:t>
            </w:r>
          </w:p>
        </w:tc>
      </w:tr>
      <w:tr w:rsidR="00E828BC" w14:paraId="29A8B686" w14:textId="77777777">
        <w:trPr>
          <w:trHeight w:val="90"/>
        </w:trPr>
        <w:tc>
          <w:tcPr>
            <w:tcW w:w="2263" w:type="dxa"/>
          </w:tcPr>
          <w:p w14:paraId="1BCFAC1E" w14:textId="77777777" w:rsidR="00E828BC" w:rsidRDefault="00FB3A0E">
            <w:pPr>
              <w:pStyle w:val="TableParagraph"/>
            </w:pPr>
            <w:r>
              <w:t>drugPro</w:t>
            </w:r>
          </w:p>
        </w:tc>
        <w:tc>
          <w:tcPr>
            <w:tcW w:w="2127" w:type="dxa"/>
          </w:tcPr>
          <w:p w14:paraId="090AC98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药品或材料的生产厂家</w:t>
            </w:r>
          </w:p>
        </w:tc>
        <w:tc>
          <w:tcPr>
            <w:tcW w:w="1559" w:type="dxa"/>
          </w:tcPr>
          <w:p w14:paraId="7DE0FBBA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3B2612A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3EA70CF4" w14:textId="77777777" w:rsidR="00E828BC" w:rsidRDefault="00E828BC">
            <w:pPr>
              <w:pStyle w:val="TableParagraph"/>
            </w:pPr>
          </w:p>
        </w:tc>
      </w:tr>
      <w:tr w:rsidR="00E828BC" w14:paraId="1835795C" w14:textId="77777777">
        <w:trPr>
          <w:trHeight w:val="90"/>
        </w:trPr>
        <w:tc>
          <w:tcPr>
            <w:tcW w:w="2263" w:type="dxa"/>
          </w:tcPr>
          <w:p w14:paraId="486EE9E7" w14:textId="77777777" w:rsidR="00E828BC" w:rsidRDefault="00FB3A0E">
            <w:pPr>
              <w:pStyle w:val="TableParagraph"/>
            </w:pPr>
            <w:r>
              <w:t>orderName</w:t>
            </w:r>
          </w:p>
        </w:tc>
        <w:tc>
          <w:tcPr>
            <w:tcW w:w="2127" w:type="dxa"/>
          </w:tcPr>
          <w:p w14:paraId="621017B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医嘱内容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医嘱描述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14:paraId="1E6B78D1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14:paraId="1C06A48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45E25DCE" w14:textId="77777777" w:rsidR="00E828BC" w:rsidRDefault="00E828BC">
            <w:pPr>
              <w:pStyle w:val="TableParagraph"/>
            </w:pPr>
          </w:p>
        </w:tc>
      </w:tr>
      <w:tr w:rsidR="00E828BC" w14:paraId="5F4AF0FE" w14:textId="77777777">
        <w:trPr>
          <w:trHeight w:val="90"/>
        </w:trPr>
        <w:tc>
          <w:tcPr>
            <w:tcW w:w="2263" w:type="dxa"/>
          </w:tcPr>
          <w:p w14:paraId="567D89E0" w14:textId="77777777" w:rsidR="00E828BC" w:rsidRDefault="00FB3A0E">
            <w:pPr>
              <w:pStyle w:val="TableParagraph"/>
            </w:pPr>
            <w:r>
              <w:t>groupOrderId</w:t>
            </w:r>
          </w:p>
        </w:tc>
        <w:tc>
          <w:tcPr>
            <w:tcW w:w="2127" w:type="dxa"/>
          </w:tcPr>
          <w:p w14:paraId="291F2CD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医嘱编组顺序号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多个药品成组使用的编组号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14:paraId="2C082579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4F9265F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</w:t>
            </w:r>
            <w:r>
              <w:t>医嘱</w:t>
            </w: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3E5F0B8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E828BC" w14:paraId="62D3A11E" w14:textId="77777777">
        <w:trPr>
          <w:trHeight w:val="90"/>
        </w:trPr>
        <w:tc>
          <w:tcPr>
            <w:tcW w:w="2263" w:type="dxa"/>
          </w:tcPr>
          <w:p w14:paraId="590C3922" w14:textId="77777777" w:rsidR="00E828BC" w:rsidRDefault="00FB3A0E">
            <w:pPr>
              <w:pStyle w:val="TableParagraph"/>
            </w:pPr>
            <w:r>
              <w:t>orderSpeci</w:t>
            </w:r>
          </w:p>
        </w:tc>
        <w:tc>
          <w:tcPr>
            <w:tcW w:w="2127" w:type="dxa"/>
          </w:tcPr>
          <w:p w14:paraId="44F8A6A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药品或材料的包装规格</w:t>
            </w:r>
          </w:p>
        </w:tc>
        <w:tc>
          <w:tcPr>
            <w:tcW w:w="1559" w:type="dxa"/>
          </w:tcPr>
          <w:p w14:paraId="121EB562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3F211A1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</w:t>
            </w:r>
            <w:r>
              <w:t>或材料</w:t>
            </w: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73F39623" w14:textId="77777777" w:rsidR="00E828BC" w:rsidRDefault="00E828BC">
            <w:pPr>
              <w:pStyle w:val="TableParagraph"/>
            </w:pPr>
          </w:p>
        </w:tc>
      </w:tr>
      <w:tr w:rsidR="00E828BC" w14:paraId="5BE2FC30" w14:textId="77777777">
        <w:trPr>
          <w:trHeight w:val="90"/>
        </w:trPr>
        <w:tc>
          <w:tcPr>
            <w:tcW w:w="2263" w:type="dxa"/>
          </w:tcPr>
          <w:p w14:paraId="6BD8E505" w14:textId="77777777" w:rsidR="00E828BC" w:rsidRDefault="00FB3A0E">
            <w:pPr>
              <w:pStyle w:val="TableParagraph"/>
            </w:pPr>
            <w:r>
              <w:t>usageName</w:t>
            </w:r>
          </w:p>
        </w:tc>
        <w:tc>
          <w:tcPr>
            <w:tcW w:w="2127" w:type="dxa"/>
          </w:tcPr>
          <w:p w14:paraId="7AD6EAF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药品医嘱给药途径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14:paraId="2200491E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0001B97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药品必填</w:t>
            </w:r>
          </w:p>
        </w:tc>
        <w:tc>
          <w:tcPr>
            <w:tcW w:w="2126" w:type="dxa"/>
          </w:tcPr>
          <w:p w14:paraId="5D352BED" w14:textId="77777777" w:rsidR="00E828BC" w:rsidRDefault="00E828BC">
            <w:pPr>
              <w:pStyle w:val="TableParagraph"/>
            </w:pPr>
          </w:p>
        </w:tc>
      </w:tr>
      <w:tr w:rsidR="00E828BC" w14:paraId="5AFF186F" w14:textId="77777777">
        <w:trPr>
          <w:trHeight w:val="90"/>
        </w:trPr>
        <w:tc>
          <w:tcPr>
            <w:tcW w:w="2263" w:type="dxa"/>
          </w:tcPr>
          <w:p w14:paraId="2DF1A404" w14:textId="77777777" w:rsidR="00E828BC" w:rsidRDefault="00FB3A0E">
            <w:pPr>
              <w:pStyle w:val="TableParagraph"/>
            </w:pPr>
            <w:r>
              <w:t>perMedQty</w:t>
            </w:r>
          </w:p>
        </w:tc>
        <w:tc>
          <w:tcPr>
            <w:tcW w:w="2127" w:type="dxa"/>
          </w:tcPr>
          <w:p w14:paraId="2A2DFA7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每次剂量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14:paraId="40EF1008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2E46EA7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719D656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剂量</w:t>
            </w:r>
            <w:r>
              <w:t>：药品</w:t>
            </w:r>
          </w:p>
          <w:p w14:paraId="3E4793D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数量</w:t>
            </w:r>
            <w:r>
              <w:t>：项目</w:t>
            </w:r>
          </w:p>
        </w:tc>
      </w:tr>
      <w:tr w:rsidR="00E828BC" w14:paraId="0E5DB0F1" w14:textId="77777777">
        <w:trPr>
          <w:trHeight w:val="90"/>
        </w:trPr>
        <w:tc>
          <w:tcPr>
            <w:tcW w:w="2263" w:type="dxa"/>
          </w:tcPr>
          <w:p w14:paraId="07595429" w14:textId="77777777" w:rsidR="00E828BC" w:rsidRDefault="00FB3A0E">
            <w:pPr>
              <w:pStyle w:val="TableParagraph"/>
            </w:pPr>
            <w:r>
              <w:t>medUnit</w:t>
            </w:r>
          </w:p>
        </w:tc>
        <w:tc>
          <w:tcPr>
            <w:tcW w:w="2127" w:type="dxa"/>
          </w:tcPr>
          <w:p w14:paraId="08FE69B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剂量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单位</w:t>
            </w:r>
          </w:p>
        </w:tc>
        <w:tc>
          <w:tcPr>
            <w:tcW w:w="1559" w:type="dxa"/>
          </w:tcPr>
          <w:p w14:paraId="232A232A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2293D70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1CAC058D" w14:textId="77777777" w:rsidR="00E828BC" w:rsidRDefault="00E828BC">
            <w:pPr>
              <w:pStyle w:val="TableParagraph"/>
            </w:pPr>
          </w:p>
        </w:tc>
      </w:tr>
      <w:tr w:rsidR="00E828BC" w14:paraId="5E4E11AD" w14:textId="77777777">
        <w:trPr>
          <w:trHeight w:val="90"/>
        </w:trPr>
        <w:tc>
          <w:tcPr>
            <w:tcW w:w="2263" w:type="dxa"/>
          </w:tcPr>
          <w:p w14:paraId="3B59C24D" w14:textId="77777777" w:rsidR="00E828BC" w:rsidRDefault="00FB3A0E">
            <w:pPr>
              <w:pStyle w:val="TableParagraph"/>
            </w:pPr>
            <w:r>
              <w:t>freqName</w:t>
            </w:r>
          </w:p>
        </w:tc>
        <w:tc>
          <w:tcPr>
            <w:tcW w:w="2127" w:type="dxa"/>
          </w:tcPr>
          <w:p w14:paraId="7D7FD90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使用频次名称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14:paraId="2CB54E83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4291CC5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药品必填</w:t>
            </w:r>
          </w:p>
        </w:tc>
        <w:tc>
          <w:tcPr>
            <w:tcW w:w="2126" w:type="dxa"/>
          </w:tcPr>
          <w:p w14:paraId="6E58C36D" w14:textId="77777777" w:rsidR="00E828BC" w:rsidRDefault="00E828BC">
            <w:pPr>
              <w:pStyle w:val="TableParagraph"/>
            </w:pPr>
          </w:p>
        </w:tc>
      </w:tr>
      <w:tr w:rsidR="00E828BC" w14:paraId="456B8355" w14:textId="77777777">
        <w:trPr>
          <w:trHeight w:val="90"/>
        </w:trPr>
        <w:tc>
          <w:tcPr>
            <w:tcW w:w="2263" w:type="dxa"/>
          </w:tcPr>
          <w:p w14:paraId="7408F508" w14:textId="77777777" w:rsidR="00E828BC" w:rsidRDefault="00FB3A0E">
            <w:pPr>
              <w:pStyle w:val="TableParagraph"/>
            </w:pPr>
            <w:r>
              <w:t>freqQty</w:t>
            </w:r>
          </w:p>
        </w:tc>
        <w:tc>
          <w:tcPr>
            <w:tcW w:w="2127" w:type="dxa"/>
          </w:tcPr>
          <w:p w14:paraId="16AD364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使用频次数量</w:t>
            </w:r>
          </w:p>
        </w:tc>
        <w:tc>
          <w:tcPr>
            <w:tcW w:w="1559" w:type="dxa"/>
          </w:tcPr>
          <w:p w14:paraId="0E084419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6E2921A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3AFE360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传频次</w:t>
            </w:r>
            <w:r>
              <w:t>名称，如</w:t>
            </w:r>
            <w:r>
              <w:rPr>
                <w:rFonts w:hint="eastAsia"/>
              </w:rPr>
              <w:t>一天</w:t>
            </w:r>
            <w:r>
              <w:t>一次</w:t>
            </w:r>
          </w:p>
        </w:tc>
      </w:tr>
      <w:tr w:rsidR="00E828BC" w14:paraId="01C0D29A" w14:textId="77777777">
        <w:trPr>
          <w:trHeight w:val="90"/>
        </w:trPr>
        <w:tc>
          <w:tcPr>
            <w:tcW w:w="2263" w:type="dxa"/>
          </w:tcPr>
          <w:p w14:paraId="489A3715" w14:textId="77777777" w:rsidR="00E828BC" w:rsidRDefault="00FB3A0E">
            <w:pPr>
              <w:pStyle w:val="TableParagraph"/>
            </w:pPr>
            <w:r>
              <w:t>longTempFlag</w:t>
            </w:r>
          </w:p>
        </w:tc>
        <w:tc>
          <w:tcPr>
            <w:tcW w:w="2127" w:type="dxa"/>
          </w:tcPr>
          <w:p w14:paraId="5F400D5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长临期标记</w:t>
            </w:r>
          </w:p>
        </w:tc>
        <w:tc>
          <w:tcPr>
            <w:tcW w:w="1559" w:type="dxa"/>
          </w:tcPr>
          <w:p w14:paraId="374CFEAD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1FD3098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7E21D30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临时</w:t>
            </w:r>
            <w:r>
              <w:t>医嘱</w:t>
            </w:r>
          </w:p>
          <w:p w14:paraId="72AA13A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长期医嘱</w:t>
            </w:r>
          </w:p>
        </w:tc>
      </w:tr>
      <w:tr w:rsidR="00E828BC" w14:paraId="276D5DC9" w14:textId="77777777">
        <w:trPr>
          <w:trHeight w:val="90"/>
        </w:trPr>
        <w:tc>
          <w:tcPr>
            <w:tcW w:w="2263" w:type="dxa"/>
          </w:tcPr>
          <w:p w14:paraId="5D5C04D5" w14:textId="77777777" w:rsidR="00E828BC" w:rsidRDefault="00FB3A0E">
            <w:pPr>
              <w:pStyle w:val="TableParagraph"/>
            </w:pPr>
            <w:r>
              <w:t>clinicalTypeId</w:t>
            </w:r>
          </w:p>
        </w:tc>
        <w:tc>
          <w:tcPr>
            <w:tcW w:w="2127" w:type="dxa"/>
          </w:tcPr>
          <w:p w14:paraId="2E3243A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诊疗项目类型（医嘱</w:t>
            </w:r>
            <w:r>
              <w:t>类别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5959900B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5BF7C8F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4BE4A25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药品</w:t>
            </w:r>
          </w:p>
          <w:p w14:paraId="1D33ABF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治疗，</w:t>
            </w:r>
          </w:p>
          <w:p w14:paraId="6258A82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手术，</w:t>
            </w:r>
          </w:p>
          <w:p w14:paraId="7E36B07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膳食</w:t>
            </w:r>
          </w:p>
          <w:p w14:paraId="131C7AB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输血</w:t>
            </w:r>
          </w:p>
          <w:p w14:paraId="469D261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护理</w:t>
            </w:r>
          </w:p>
          <w:p w14:paraId="15CADEC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检查</w:t>
            </w:r>
          </w:p>
          <w:p w14:paraId="22D1486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检验</w:t>
            </w:r>
          </w:p>
          <w:p w14:paraId="51D304D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输液</w:t>
            </w:r>
            <w:r>
              <w:br/>
              <w:t>9</w:t>
            </w:r>
            <w:r>
              <w:rPr>
                <w:rFonts w:hint="eastAsia"/>
              </w:rPr>
              <w:t>其他</w:t>
            </w:r>
          </w:p>
        </w:tc>
      </w:tr>
      <w:tr w:rsidR="00E828BC" w14:paraId="77E241C5" w14:textId="77777777">
        <w:trPr>
          <w:trHeight w:val="90"/>
        </w:trPr>
        <w:tc>
          <w:tcPr>
            <w:tcW w:w="2263" w:type="dxa"/>
          </w:tcPr>
          <w:p w14:paraId="29B3ABE8" w14:textId="77777777" w:rsidR="00E828BC" w:rsidRDefault="00FB3A0E">
            <w:pPr>
              <w:pStyle w:val="TableParagraph"/>
            </w:pPr>
            <w:r>
              <w:t>outTakeFlag</w:t>
            </w:r>
          </w:p>
        </w:tc>
        <w:tc>
          <w:tcPr>
            <w:tcW w:w="2127" w:type="dxa"/>
          </w:tcPr>
          <w:p w14:paraId="6CD6AC7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出院带药标志</w:t>
            </w:r>
          </w:p>
        </w:tc>
        <w:tc>
          <w:tcPr>
            <w:tcW w:w="1559" w:type="dxa"/>
          </w:tcPr>
          <w:p w14:paraId="02A3FCA6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6820197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327E983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否，</w:t>
            </w:r>
          </w:p>
          <w:p w14:paraId="3DA1811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</w:p>
        </w:tc>
      </w:tr>
      <w:tr w:rsidR="00E828BC" w14:paraId="7DC0634E" w14:textId="77777777">
        <w:trPr>
          <w:trHeight w:val="90"/>
        </w:trPr>
        <w:tc>
          <w:tcPr>
            <w:tcW w:w="2263" w:type="dxa"/>
          </w:tcPr>
          <w:p w14:paraId="3E020A6B" w14:textId="77777777" w:rsidR="00E828BC" w:rsidRDefault="00FB3A0E">
            <w:pPr>
              <w:pStyle w:val="TableParagraph"/>
            </w:pPr>
            <w:r>
              <w:lastRenderedPageBreak/>
              <w:t>durationQty</w:t>
            </w:r>
          </w:p>
        </w:tc>
        <w:tc>
          <w:tcPr>
            <w:tcW w:w="2127" w:type="dxa"/>
          </w:tcPr>
          <w:p w14:paraId="6F567B6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出院带药数量</w:t>
            </w:r>
          </w:p>
        </w:tc>
        <w:tc>
          <w:tcPr>
            <w:tcW w:w="1559" w:type="dxa"/>
          </w:tcPr>
          <w:p w14:paraId="63C99BD3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486BD37B" w14:textId="77777777" w:rsidR="00E828BC" w:rsidRDefault="00FB3A0E">
            <w:pPr>
              <w:pStyle w:val="TableParagraph"/>
              <w:rPr>
                <w:b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6B9CE9C0" w14:textId="77777777" w:rsidR="00E828BC" w:rsidRDefault="00E828BC">
            <w:pPr>
              <w:pStyle w:val="TableParagraph"/>
            </w:pPr>
          </w:p>
        </w:tc>
      </w:tr>
      <w:tr w:rsidR="00E828BC" w14:paraId="100A4499" w14:textId="77777777">
        <w:trPr>
          <w:trHeight w:val="90"/>
        </w:trPr>
        <w:tc>
          <w:tcPr>
            <w:tcW w:w="2263" w:type="dxa"/>
          </w:tcPr>
          <w:p w14:paraId="58AEB194" w14:textId="77777777" w:rsidR="00E828BC" w:rsidRDefault="00FB3A0E">
            <w:pPr>
              <w:pStyle w:val="TableParagraph"/>
            </w:pPr>
            <w:r>
              <w:t>durationUnit</w:t>
            </w:r>
          </w:p>
        </w:tc>
        <w:tc>
          <w:tcPr>
            <w:tcW w:w="2127" w:type="dxa"/>
          </w:tcPr>
          <w:p w14:paraId="40DF598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出院带药单位</w:t>
            </w:r>
          </w:p>
        </w:tc>
        <w:tc>
          <w:tcPr>
            <w:tcW w:w="1559" w:type="dxa"/>
          </w:tcPr>
          <w:p w14:paraId="537B4772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3B70B65B" w14:textId="77777777" w:rsidR="00E828BC" w:rsidRDefault="00FB3A0E">
            <w:pPr>
              <w:pStyle w:val="TableParagraph"/>
              <w:rPr>
                <w:b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6E10A802" w14:textId="77777777" w:rsidR="00E828BC" w:rsidRDefault="00E828BC">
            <w:pPr>
              <w:pStyle w:val="TableParagraph"/>
            </w:pPr>
          </w:p>
        </w:tc>
      </w:tr>
      <w:tr w:rsidR="00E828BC" w14:paraId="01E1FD05" w14:textId="77777777">
        <w:trPr>
          <w:trHeight w:val="90"/>
        </w:trPr>
        <w:tc>
          <w:tcPr>
            <w:tcW w:w="2263" w:type="dxa"/>
          </w:tcPr>
          <w:p w14:paraId="74F65C66" w14:textId="77777777" w:rsidR="00E828BC" w:rsidRDefault="00FB3A0E">
            <w:pPr>
              <w:pStyle w:val="TableParagraph"/>
            </w:pPr>
            <w:r>
              <w:t>isBaby</w:t>
            </w:r>
          </w:p>
        </w:tc>
        <w:tc>
          <w:tcPr>
            <w:tcW w:w="2127" w:type="dxa"/>
          </w:tcPr>
          <w:p w14:paraId="2A43A57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是否婴儿医嘱</w:t>
            </w:r>
          </w:p>
        </w:tc>
        <w:tc>
          <w:tcPr>
            <w:tcW w:w="1559" w:type="dxa"/>
          </w:tcPr>
          <w:p w14:paraId="002EF1F1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240450C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549B3B1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否，</w:t>
            </w:r>
          </w:p>
          <w:p w14:paraId="6237631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</w:p>
        </w:tc>
      </w:tr>
      <w:tr w:rsidR="00E828BC" w14:paraId="6FEEE56E" w14:textId="77777777">
        <w:trPr>
          <w:trHeight w:val="90"/>
        </w:trPr>
        <w:tc>
          <w:tcPr>
            <w:tcW w:w="2263" w:type="dxa"/>
          </w:tcPr>
          <w:p w14:paraId="55B4661B" w14:textId="77777777" w:rsidR="00E828BC" w:rsidRDefault="00FB3A0E">
            <w:pPr>
              <w:pStyle w:val="TableParagraph"/>
            </w:pPr>
            <w:r>
              <w:t>childNo</w:t>
            </w:r>
          </w:p>
        </w:tc>
        <w:tc>
          <w:tcPr>
            <w:tcW w:w="2127" w:type="dxa"/>
          </w:tcPr>
          <w:p w14:paraId="04BE09F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婴儿编号</w:t>
            </w:r>
          </w:p>
        </w:tc>
        <w:tc>
          <w:tcPr>
            <w:tcW w:w="1559" w:type="dxa"/>
          </w:tcPr>
          <w:p w14:paraId="0991A972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341E23E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035506B4" w14:textId="77777777" w:rsidR="00E828BC" w:rsidRDefault="00E828BC">
            <w:pPr>
              <w:pStyle w:val="TableParagraph"/>
            </w:pPr>
          </w:p>
        </w:tc>
      </w:tr>
      <w:tr w:rsidR="00E828BC" w14:paraId="06A0E3FD" w14:textId="77777777">
        <w:trPr>
          <w:trHeight w:val="90"/>
        </w:trPr>
        <w:tc>
          <w:tcPr>
            <w:tcW w:w="2263" w:type="dxa"/>
          </w:tcPr>
          <w:p w14:paraId="3AE49617" w14:textId="77777777" w:rsidR="00E828BC" w:rsidRDefault="00FB3A0E">
            <w:pPr>
              <w:pStyle w:val="TableParagraph"/>
            </w:pPr>
            <w:r>
              <w:t>herbDescribe</w:t>
            </w:r>
          </w:p>
        </w:tc>
        <w:tc>
          <w:tcPr>
            <w:tcW w:w="2127" w:type="dxa"/>
          </w:tcPr>
          <w:p w14:paraId="6E5EB4C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草药医嘱描述</w:t>
            </w:r>
          </w:p>
        </w:tc>
        <w:tc>
          <w:tcPr>
            <w:tcW w:w="1559" w:type="dxa"/>
          </w:tcPr>
          <w:p w14:paraId="424996D3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1C2BEB6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5BF2A49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草药</w:t>
            </w:r>
            <w:r>
              <w:t>必填</w:t>
            </w:r>
          </w:p>
        </w:tc>
      </w:tr>
      <w:tr w:rsidR="00E828BC" w14:paraId="1BC43F97" w14:textId="77777777">
        <w:trPr>
          <w:trHeight w:val="90"/>
        </w:trPr>
        <w:tc>
          <w:tcPr>
            <w:tcW w:w="2263" w:type="dxa"/>
          </w:tcPr>
          <w:p w14:paraId="65571E0D" w14:textId="77777777" w:rsidR="00E828BC" w:rsidRDefault="00FB3A0E">
            <w:pPr>
              <w:pStyle w:val="TableParagraph"/>
            </w:pPr>
            <w:r>
              <w:t>herbQty</w:t>
            </w:r>
          </w:p>
        </w:tc>
        <w:tc>
          <w:tcPr>
            <w:tcW w:w="2127" w:type="dxa"/>
          </w:tcPr>
          <w:p w14:paraId="5A28BAF4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付数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草药用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14:paraId="6799017F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73DB63B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428C4F1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草药</w:t>
            </w:r>
            <w:r>
              <w:t>必填</w:t>
            </w:r>
          </w:p>
        </w:tc>
      </w:tr>
      <w:tr w:rsidR="00E828BC" w14:paraId="14CD0876" w14:textId="77777777">
        <w:trPr>
          <w:trHeight w:val="90"/>
        </w:trPr>
        <w:tc>
          <w:tcPr>
            <w:tcW w:w="2263" w:type="dxa"/>
          </w:tcPr>
          <w:p w14:paraId="52C849D6" w14:textId="77777777" w:rsidR="00E828BC" w:rsidRDefault="00FB3A0E">
            <w:pPr>
              <w:pStyle w:val="TableParagraph"/>
            </w:pPr>
            <w:r>
              <w:t>herbDailynumber</w:t>
            </w:r>
          </w:p>
        </w:tc>
        <w:tc>
          <w:tcPr>
            <w:tcW w:w="2127" w:type="dxa"/>
          </w:tcPr>
          <w:p w14:paraId="68C5899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草药每日用量</w:t>
            </w:r>
          </w:p>
        </w:tc>
        <w:tc>
          <w:tcPr>
            <w:tcW w:w="1559" w:type="dxa"/>
          </w:tcPr>
          <w:p w14:paraId="7D3CEA9A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25011A5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365C7A4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草药</w:t>
            </w:r>
            <w:r>
              <w:t>必填</w:t>
            </w:r>
          </w:p>
        </w:tc>
      </w:tr>
      <w:tr w:rsidR="00E828BC" w14:paraId="0B0773AB" w14:textId="77777777">
        <w:trPr>
          <w:trHeight w:val="90"/>
        </w:trPr>
        <w:tc>
          <w:tcPr>
            <w:tcW w:w="2263" w:type="dxa"/>
          </w:tcPr>
          <w:p w14:paraId="18CA4F97" w14:textId="77777777" w:rsidR="00E828BC" w:rsidRDefault="00FB3A0E">
            <w:pPr>
              <w:pStyle w:val="TableParagraph"/>
            </w:pPr>
            <w:r>
              <w:t>herbType</w:t>
            </w:r>
          </w:p>
        </w:tc>
        <w:tc>
          <w:tcPr>
            <w:tcW w:w="2127" w:type="dxa"/>
          </w:tcPr>
          <w:p w14:paraId="245C1A9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草药剂型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制法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14:paraId="7C74D850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299B5D8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485F4C8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草药</w:t>
            </w:r>
            <w:r>
              <w:t>必填</w:t>
            </w:r>
          </w:p>
        </w:tc>
      </w:tr>
      <w:tr w:rsidR="00E828BC" w14:paraId="2F816FDE" w14:textId="77777777">
        <w:trPr>
          <w:trHeight w:val="90"/>
        </w:trPr>
        <w:tc>
          <w:tcPr>
            <w:tcW w:w="2263" w:type="dxa"/>
          </w:tcPr>
          <w:p w14:paraId="37ED296F" w14:textId="77777777" w:rsidR="00E828BC" w:rsidRDefault="00FB3A0E">
            <w:pPr>
              <w:pStyle w:val="TableParagraph"/>
            </w:pPr>
            <w:r>
              <w:t>herbDailyUnit</w:t>
            </w:r>
          </w:p>
        </w:tc>
        <w:tc>
          <w:tcPr>
            <w:tcW w:w="2127" w:type="dxa"/>
          </w:tcPr>
          <w:p w14:paraId="205B57A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草药每日用量单位</w:t>
            </w:r>
          </w:p>
        </w:tc>
        <w:tc>
          <w:tcPr>
            <w:tcW w:w="1559" w:type="dxa"/>
          </w:tcPr>
          <w:p w14:paraId="6B3E4A5A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4FB750B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46A127D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草药</w:t>
            </w:r>
            <w:r>
              <w:t>必填</w:t>
            </w:r>
          </w:p>
        </w:tc>
      </w:tr>
      <w:tr w:rsidR="00E828BC" w14:paraId="1E797FE4" w14:textId="77777777">
        <w:trPr>
          <w:trHeight w:val="90"/>
        </w:trPr>
        <w:tc>
          <w:tcPr>
            <w:tcW w:w="2263" w:type="dxa"/>
          </w:tcPr>
          <w:p w14:paraId="13AD638E" w14:textId="77777777" w:rsidR="00E828BC" w:rsidRDefault="00FB3A0E">
            <w:pPr>
              <w:pStyle w:val="TableParagraph"/>
            </w:pPr>
            <w:r>
              <w:t>orderStatus</w:t>
            </w:r>
          </w:p>
        </w:tc>
        <w:tc>
          <w:tcPr>
            <w:tcW w:w="2127" w:type="dxa"/>
          </w:tcPr>
          <w:p w14:paraId="7DD0F22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医嘱状态编码</w:t>
            </w:r>
          </w:p>
        </w:tc>
        <w:tc>
          <w:tcPr>
            <w:tcW w:w="1559" w:type="dxa"/>
          </w:tcPr>
          <w:p w14:paraId="53E6015B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39CED56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4EDDA5F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未提交</w:t>
            </w:r>
          </w:p>
          <w:p w14:paraId="28359F0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已提交</w:t>
            </w:r>
          </w:p>
          <w:p w14:paraId="2C2260E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已核对</w:t>
            </w:r>
          </w:p>
          <w:p w14:paraId="3DED435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已执行</w:t>
            </w:r>
          </w:p>
          <w:p w14:paraId="523CE88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已停止</w:t>
            </w:r>
          </w:p>
          <w:p w14:paraId="05B2267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作废</w:t>
            </w:r>
          </w:p>
        </w:tc>
      </w:tr>
      <w:tr w:rsidR="00E828BC" w14:paraId="51AD8ADE" w14:textId="77777777">
        <w:trPr>
          <w:trHeight w:val="90"/>
        </w:trPr>
        <w:tc>
          <w:tcPr>
            <w:tcW w:w="2263" w:type="dxa"/>
          </w:tcPr>
          <w:p w14:paraId="362C0234" w14:textId="77777777" w:rsidR="00E828BC" w:rsidRDefault="00FB3A0E">
            <w:pPr>
              <w:pStyle w:val="TableParagraph"/>
            </w:pPr>
            <w:r>
              <w:t>isSt</w:t>
            </w:r>
          </w:p>
        </w:tc>
        <w:tc>
          <w:tcPr>
            <w:tcW w:w="2127" w:type="dxa"/>
          </w:tcPr>
          <w:p w14:paraId="515D5D7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是否皮试</w:t>
            </w:r>
          </w:p>
        </w:tc>
        <w:tc>
          <w:tcPr>
            <w:tcW w:w="1559" w:type="dxa"/>
          </w:tcPr>
          <w:p w14:paraId="05D71FCF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28EBF48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7F11D9C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否，</w:t>
            </w:r>
          </w:p>
          <w:p w14:paraId="6ADD951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</w:p>
        </w:tc>
      </w:tr>
      <w:tr w:rsidR="00E828BC" w14:paraId="4DF4D233" w14:textId="77777777">
        <w:trPr>
          <w:trHeight w:val="90"/>
        </w:trPr>
        <w:tc>
          <w:tcPr>
            <w:tcW w:w="2263" w:type="dxa"/>
          </w:tcPr>
          <w:p w14:paraId="09B535B4" w14:textId="77777777" w:rsidR="00E828BC" w:rsidRDefault="00FB3A0E">
            <w:pPr>
              <w:pStyle w:val="TableParagraph"/>
            </w:pPr>
            <w:r>
              <w:t>sTResult</w:t>
            </w:r>
          </w:p>
        </w:tc>
        <w:tc>
          <w:tcPr>
            <w:tcW w:w="2127" w:type="dxa"/>
          </w:tcPr>
          <w:p w14:paraId="07D9DFB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皮试结果</w:t>
            </w:r>
          </w:p>
        </w:tc>
        <w:tc>
          <w:tcPr>
            <w:tcW w:w="1559" w:type="dxa"/>
          </w:tcPr>
          <w:p w14:paraId="4C67E7C3" w14:textId="77777777" w:rsidR="00E828BC" w:rsidRDefault="00FB3A0E">
            <w:pPr>
              <w:pStyle w:val="TableParagraph"/>
              <w:rPr>
                <w:rStyle w:val="af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76" w:type="dxa"/>
          </w:tcPr>
          <w:p w14:paraId="493308D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126" w:type="dxa"/>
          </w:tcPr>
          <w:p w14:paraId="45E71A9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皮试</w:t>
            </w:r>
            <w:r>
              <w:t>必填</w:t>
            </w:r>
          </w:p>
        </w:tc>
      </w:tr>
    </w:tbl>
    <w:p w14:paraId="4430CE36" w14:textId="77777777" w:rsidR="00E828BC" w:rsidRDefault="00E828BC"/>
    <w:p w14:paraId="1F63C5BC" w14:textId="77777777" w:rsidR="00E828BC" w:rsidRDefault="00E828BC"/>
    <w:p w14:paraId="51A58826" w14:textId="77777777" w:rsidR="00E828BC" w:rsidRDefault="00FB3A0E">
      <w:pPr>
        <w:pStyle w:val="a6"/>
      </w:pPr>
      <w:r>
        <w:rPr>
          <w:rFonts w:hint="eastAsia"/>
        </w:rPr>
        <w:t>出参</w:t>
      </w:r>
    </w:p>
    <w:tbl>
      <w:tblPr>
        <w:tblW w:w="9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2136"/>
        <w:gridCol w:w="1096"/>
        <w:gridCol w:w="3840"/>
      </w:tblGrid>
      <w:tr w:rsidR="00E828BC" w14:paraId="1B8C4F32" w14:textId="77777777">
        <w:tc>
          <w:tcPr>
            <w:tcW w:w="2124" w:type="dxa"/>
            <w:shd w:val="clear" w:color="auto" w:fill="A6A6A6"/>
          </w:tcPr>
          <w:p w14:paraId="56650540" w14:textId="77777777" w:rsidR="00E828BC" w:rsidRDefault="00FB3A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136" w:type="dxa"/>
            <w:shd w:val="clear" w:color="auto" w:fill="A6A6A6"/>
          </w:tcPr>
          <w:p w14:paraId="7C875438" w14:textId="77777777" w:rsidR="00E828BC" w:rsidRDefault="00FB3A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6" w:type="dxa"/>
            <w:shd w:val="clear" w:color="auto" w:fill="A6A6A6"/>
          </w:tcPr>
          <w:p w14:paraId="6EB6DEBA" w14:textId="77777777" w:rsidR="00E828BC" w:rsidRDefault="00FB3A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是否必传</w:t>
            </w:r>
          </w:p>
        </w:tc>
        <w:tc>
          <w:tcPr>
            <w:tcW w:w="3840" w:type="dxa"/>
            <w:shd w:val="clear" w:color="auto" w:fill="A6A6A6"/>
          </w:tcPr>
          <w:p w14:paraId="788B8578" w14:textId="77777777" w:rsidR="00E828BC" w:rsidRDefault="00FB3A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E828BC" w14:paraId="5542E605" w14:textId="77777777">
        <w:tc>
          <w:tcPr>
            <w:tcW w:w="2124" w:type="dxa"/>
          </w:tcPr>
          <w:p w14:paraId="70C6FBB7" w14:textId="77777777" w:rsidR="00E828BC" w:rsidRDefault="00FB3A0E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2136" w:type="dxa"/>
          </w:tcPr>
          <w:p w14:paraId="1CB3916C" w14:textId="77777777" w:rsidR="00E828BC" w:rsidRDefault="00FB3A0E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096" w:type="dxa"/>
          </w:tcPr>
          <w:p w14:paraId="2FDE8C1D" w14:textId="77777777" w:rsidR="00E828BC" w:rsidRDefault="00FB3A0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840" w:type="dxa"/>
          </w:tcPr>
          <w:p w14:paraId="07B21100" w14:textId="77777777" w:rsidR="00E828BC" w:rsidRDefault="00FB3A0E">
            <w:pPr>
              <w:jc w:val="left"/>
            </w:pPr>
            <w:r>
              <w:rPr>
                <w:rFonts w:hint="eastAsia"/>
              </w:rPr>
              <w:t>接口调用结果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E828BC" w14:paraId="69BE67F8" w14:textId="77777777">
        <w:tc>
          <w:tcPr>
            <w:tcW w:w="2124" w:type="dxa"/>
          </w:tcPr>
          <w:p w14:paraId="027F306D" w14:textId="77777777" w:rsidR="00E828BC" w:rsidRDefault="00FB3A0E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6" w:type="dxa"/>
          </w:tcPr>
          <w:p w14:paraId="64717A92" w14:textId="77777777" w:rsidR="00E828BC" w:rsidRDefault="00FB3A0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</w:tcPr>
          <w:p w14:paraId="70781CFD" w14:textId="77777777" w:rsidR="00E828BC" w:rsidRDefault="00FB3A0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840" w:type="dxa"/>
          </w:tcPr>
          <w:p w14:paraId="4AFD009C" w14:textId="77777777" w:rsidR="00E828BC" w:rsidRDefault="00FB3A0E">
            <w:r>
              <w:rPr>
                <w:rFonts w:hint="eastAsia"/>
              </w:rPr>
              <w:t>系统返回码</w:t>
            </w:r>
          </w:p>
          <w:p w14:paraId="670D2D52" w14:textId="77777777" w:rsidR="00E828BC" w:rsidRDefault="00FB3A0E">
            <w:r>
              <w:t>00000</w:t>
            </w:r>
            <w:r>
              <w:rPr>
                <w:rFonts w:hint="eastAsia"/>
              </w:rPr>
              <w:t>：成功</w:t>
            </w:r>
          </w:p>
          <w:p w14:paraId="7F909C05" w14:textId="77777777" w:rsidR="00E828BC" w:rsidRDefault="00FB3A0E">
            <w:r>
              <w:t>10000</w:t>
            </w:r>
            <w:r>
              <w:rPr>
                <w:rFonts w:hint="eastAsia"/>
              </w:rPr>
              <w:t>：</w:t>
            </w:r>
            <w:r>
              <w:t>失败</w:t>
            </w:r>
          </w:p>
        </w:tc>
      </w:tr>
      <w:tr w:rsidR="00E828BC" w14:paraId="0B6E5C0F" w14:textId="77777777">
        <w:tc>
          <w:tcPr>
            <w:tcW w:w="2124" w:type="dxa"/>
          </w:tcPr>
          <w:p w14:paraId="48A7948C" w14:textId="77777777" w:rsidR="00E828BC" w:rsidRDefault="00FB3A0E">
            <w:pPr>
              <w:jc w:val="center"/>
            </w:pPr>
            <w:r>
              <w:rPr>
                <w:rFonts w:hint="eastAsia"/>
              </w:rPr>
              <w:t>m</w:t>
            </w:r>
            <w:del w:id="1244" w:author="za-duting" w:date="2018-06-25T16:34:00Z">
              <w:r>
                <w:rPr>
                  <w:rFonts w:hint="eastAsia"/>
                </w:rPr>
                <w:delText>essage</w:delText>
              </w:r>
            </w:del>
            <w:r>
              <w:t>sg</w:t>
            </w:r>
          </w:p>
        </w:tc>
        <w:tc>
          <w:tcPr>
            <w:tcW w:w="2136" w:type="dxa"/>
          </w:tcPr>
          <w:p w14:paraId="5FFA9793" w14:textId="77777777" w:rsidR="00E828BC" w:rsidRDefault="00FB3A0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</w:tcPr>
          <w:p w14:paraId="2B95BEA4" w14:textId="77777777" w:rsidR="00E828BC" w:rsidRDefault="00FB3A0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840" w:type="dxa"/>
          </w:tcPr>
          <w:p w14:paraId="2ABF640F" w14:textId="77777777" w:rsidR="00E828BC" w:rsidRDefault="00FB3A0E">
            <w:r>
              <w:rPr>
                <w:rFonts w:hint="eastAsia"/>
              </w:rPr>
              <w:t>系统返回信息，接口返回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时附带错误信息提示调用方</w:t>
            </w:r>
          </w:p>
        </w:tc>
      </w:tr>
    </w:tbl>
    <w:p w14:paraId="23CE5F4D" w14:textId="77777777" w:rsidR="00E828BC" w:rsidRDefault="00E828BC"/>
    <w:p w14:paraId="3F2ADB20" w14:textId="77777777" w:rsidR="00E828BC" w:rsidRDefault="00E828BC"/>
    <w:p w14:paraId="6A251F68" w14:textId="77777777" w:rsidR="00E828BC" w:rsidRDefault="00E828BC" w:rsidP="00E828BC">
      <w:pPr>
        <w:pPrChange w:id="1245" w:author="za-zhangxuzhen" w:date="2018-06-25T10:52:00Z">
          <w:pPr>
            <w:pStyle w:val="3"/>
          </w:pPr>
        </w:pPrChange>
      </w:pPr>
    </w:p>
    <w:p w14:paraId="2D32CF3F" w14:textId="77777777" w:rsidR="00E828BC" w:rsidRDefault="00FB3A0E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目录接口</w:t>
      </w:r>
    </w:p>
    <w:p w14:paraId="11455E09" w14:textId="77777777" w:rsidR="00E828BC" w:rsidRDefault="00FB3A0E">
      <w:pPr>
        <w:pStyle w:val="3"/>
        <w:numPr>
          <w:ilvl w:val="0"/>
          <w:numId w:val="22"/>
        </w:numPr>
      </w:pPr>
      <w:r>
        <w:rPr>
          <w:rFonts w:hint="eastAsia"/>
        </w:rPr>
        <w:t>院内目录</w:t>
      </w:r>
    </w:p>
    <w:p w14:paraId="2D3530F3" w14:textId="77777777" w:rsidR="00E828BC" w:rsidRDefault="00FB3A0E">
      <w:pPr>
        <w:pStyle w:val="4"/>
        <w:numPr>
          <w:ilvl w:val="0"/>
          <w:numId w:val="23"/>
        </w:numPr>
      </w:pPr>
      <w:r>
        <w:rPr>
          <w:rFonts w:hint="eastAsia"/>
        </w:rPr>
        <w:t>医疗目录表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6A6257F6" w14:textId="77777777">
        <w:tc>
          <w:tcPr>
            <w:tcW w:w="8613" w:type="dxa"/>
            <w:gridSpan w:val="2"/>
            <w:shd w:val="clear" w:color="auto" w:fill="FFFF99"/>
          </w:tcPr>
          <w:p w14:paraId="6CA39E29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  <w:r>
              <w:rPr>
                <w:rFonts w:hint="eastAsia"/>
              </w:rPr>
              <w:t>queryMedicalCatagory</w:t>
            </w:r>
          </w:p>
          <w:p w14:paraId="5BF77A76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</w:p>
          <w:p w14:paraId="4021EC8A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lastRenderedPageBreak/>
              <w:t>出参名称</w:t>
            </w:r>
            <w:proofErr w:type="gramEnd"/>
            <w:r>
              <w:t>：</w:t>
            </w:r>
          </w:p>
          <w:p w14:paraId="707C44A5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</w:p>
        </w:tc>
      </w:tr>
      <w:tr w:rsidR="00E828BC" w14:paraId="24D838CF" w14:textId="77777777">
        <w:tc>
          <w:tcPr>
            <w:tcW w:w="542" w:type="dxa"/>
          </w:tcPr>
          <w:p w14:paraId="59D57978" w14:textId="77777777" w:rsidR="00E828BC" w:rsidRDefault="00E828BC"/>
        </w:tc>
        <w:tc>
          <w:tcPr>
            <w:tcW w:w="8071" w:type="dxa"/>
          </w:tcPr>
          <w:p w14:paraId="6DA1C928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72AEF831" w14:textId="77777777" w:rsidR="00E828BC" w:rsidRDefault="00FB3A0E">
            <w:r>
              <w:rPr>
                <w:rFonts w:hint="eastAsia"/>
              </w:rPr>
              <w:t>{</w:t>
            </w:r>
          </w:p>
          <w:p w14:paraId="3D7468F6" w14:textId="77777777" w:rsidR="00E828BC" w:rsidRDefault="00FB3A0E">
            <w:r>
              <w:rPr>
                <w:rFonts w:hint="eastAsia"/>
              </w:rPr>
              <w:tab/>
              <w:t>"hospitalId":"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Id"</w:t>
            </w:r>
          </w:p>
          <w:p w14:paraId="35EB7445" w14:textId="77777777" w:rsidR="00E828BC" w:rsidRDefault="00FB3A0E">
            <w:r>
              <w:rPr>
                <w:rFonts w:hint="eastAsia"/>
              </w:rPr>
              <w:t>}</w:t>
            </w:r>
          </w:p>
        </w:tc>
      </w:tr>
      <w:tr w:rsidR="00E828BC" w14:paraId="4990EC1B" w14:textId="77777777">
        <w:tc>
          <w:tcPr>
            <w:tcW w:w="542" w:type="dxa"/>
          </w:tcPr>
          <w:p w14:paraId="16082A74" w14:textId="77777777" w:rsidR="00E828BC" w:rsidRDefault="00E828BC"/>
        </w:tc>
        <w:tc>
          <w:tcPr>
            <w:tcW w:w="8071" w:type="dxa"/>
          </w:tcPr>
          <w:p w14:paraId="52516208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172AA819" w14:textId="77777777" w:rsidR="00E828BC" w:rsidRDefault="00FB3A0E">
            <w:r>
              <w:rPr>
                <w:rFonts w:hint="eastAsia"/>
              </w:rPr>
              <w:t>{</w:t>
            </w:r>
          </w:p>
          <w:p w14:paraId="5A7F7CBB" w14:textId="77777777" w:rsidR="00E828BC" w:rsidRDefault="00FB3A0E">
            <w:r>
              <w:rPr>
                <w:rFonts w:hint="eastAsia"/>
              </w:rPr>
              <w:tab/>
              <w:t>"hospital</w:t>
            </w:r>
            <w:r>
              <w:t>Id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Id",</w:t>
            </w:r>
          </w:p>
          <w:p w14:paraId="67E0EDDE" w14:textId="77777777" w:rsidR="00E828BC" w:rsidRDefault="00FB3A0E">
            <w:r>
              <w:rPr>
                <w:rFonts w:hint="eastAsia"/>
              </w:rPr>
              <w:tab/>
              <w:t>"count":"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保目录行政区划级别</w:t>
            </w:r>
            <w:r>
              <w:rPr>
                <w:rFonts w:hint="eastAsia"/>
              </w:rPr>
              <w:t>",</w:t>
            </w:r>
          </w:p>
          <w:p w14:paraId="3B1258FB" w14:textId="77777777" w:rsidR="00E828BC" w:rsidRDefault="00FB3A0E">
            <w:r>
              <w:rPr>
                <w:rFonts w:hint="eastAsia"/>
              </w:rPr>
              <w:tab/>
              <w:t>"details":[</w:t>
            </w:r>
          </w:p>
          <w:p w14:paraId="49EC6E4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0E4F4C2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"projectNo":"</w:t>
            </w:r>
            <w:r>
              <w:rPr>
                <w:rFonts w:hint="eastAsia"/>
              </w:rPr>
              <w:t>项目编码</w:t>
            </w:r>
            <w:r>
              <w:rPr>
                <w:rFonts w:hint="eastAsia"/>
              </w:rPr>
              <w:t>",</w:t>
            </w:r>
          </w:p>
          <w:p w14:paraId="132903A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"projectName":"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",</w:t>
            </w:r>
          </w:p>
          <w:p w14:paraId="277EF4B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"listCat":"</w:t>
            </w:r>
            <w:r>
              <w:rPr>
                <w:rFonts w:hint="eastAsia"/>
              </w:rPr>
              <w:t>目录类别</w:t>
            </w:r>
            <w:r>
              <w:rPr>
                <w:rFonts w:hint="eastAsia"/>
              </w:rPr>
              <w:t>"</w:t>
            </w:r>
          </w:p>
          <w:p w14:paraId="4C7DF2E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……</w:t>
            </w:r>
          </w:p>
          <w:p w14:paraId="16DC887F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</w:t>
            </w:r>
          </w:p>
          <w:p w14:paraId="256D3E4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{}</w:t>
            </w:r>
          </w:p>
          <w:p w14:paraId="6AFB61AA" w14:textId="77777777" w:rsidR="00E828BC" w:rsidRDefault="00FB3A0E">
            <w:r>
              <w:rPr>
                <w:rFonts w:hint="eastAsia"/>
              </w:rPr>
              <w:tab/>
              <w:t>]</w:t>
            </w:r>
          </w:p>
          <w:p w14:paraId="48DEAD38" w14:textId="77777777" w:rsidR="00E828BC" w:rsidRDefault="00FB3A0E">
            <w:r>
              <w:rPr>
                <w:rFonts w:hint="eastAsia"/>
              </w:rPr>
              <w:t>}</w:t>
            </w:r>
          </w:p>
          <w:p w14:paraId="21A81DEE" w14:textId="77777777" w:rsidR="00E828BC" w:rsidRDefault="00E828BC"/>
        </w:tc>
      </w:tr>
    </w:tbl>
    <w:p w14:paraId="57BEADEF" w14:textId="77777777" w:rsidR="00E828BC" w:rsidRDefault="00E828BC"/>
    <w:p w14:paraId="492399C4" w14:textId="77777777" w:rsidR="00E828BC" w:rsidRDefault="00FB3A0E">
      <w:pPr>
        <w:pStyle w:val="a6"/>
      </w:pPr>
      <w:r>
        <w:rPr>
          <w:rFonts w:hint="eastAsia"/>
        </w:rPr>
        <w:t>入参：</w:t>
      </w:r>
    </w:p>
    <w:tbl>
      <w:tblPr>
        <w:tblW w:w="8533" w:type="dxa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5"/>
        <w:gridCol w:w="1355"/>
        <w:gridCol w:w="1583"/>
        <w:gridCol w:w="1383"/>
        <w:gridCol w:w="1667"/>
      </w:tblGrid>
      <w:tr w:rsidR="00E828BC" w14:paraId="5F80717C" w14:textId="77777777">
        <w:trPr>
          <w:trHeight w:val="283"/>
        </w:trPr>
        <w:tc>
          <w:tcPr>
            <w:tcW w:w="2545" w:type="dxa"/>
            <w:shd w:val="clear" w:color="auto" w:fill="D9D9D9" w:themeFill="background1" w:themeFillShade="D9"/>
          </w:tcPr>
          <w:p w14:paraId="75CEDC47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14:paraId="1BE57519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14:paraId="4CCA09B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7DE4605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3D50CAC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7FF5565F" w14:textId="77777777">
        <w:trPr>
          <w:trHeight w:val="283"/>
        </w:trPr>
        <w:tc>
          <w:tcPr>
            <w:tcW w:w="2545" w:type="dxa"/>
            <w:shd w:val="clear" w:color="auto" w:fill="FFFFFF" w:themeFill="background1"/>
            <w:vAlign w:val="center"/>
          </w:tcPr>
          <w:p w14:paraId="5D8E948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hospitalId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41E53A9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583" w:type="dxa"/>
          </w:tcPr>
          <w:p w14:paraId="12057F2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83" w:type="dxa"/>
          </w:tcPr>
          <w:p w14:paraId="77EB11B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67" w:type="dxa"/>
          </w:tcPr>
          <w:p w14:paraId="1014906D" w14:textId="77777777" w:rsidR="00E828BC" w:rsidRDefault="00E828BC">
            <w:pPr>
              <w:pStyle w:val="TableParagraph"/>
            </w:pPr>
          </w:p>
        </w:tc>
      </w:tr>
    </w:tbl>
    <w:p w14:paraId="01FF843C" w14:textId="77777777" w:rsidR="00E828BC" w:rsidRDefault="00E828BC"/>
    <w:p w14:paraId="42809FE1" w14:textId="77777777" w:rsidR="00E828BC" w:rsidRDefault="00E828BC"/>
    <w:p w14:paraId="5B82496A" w14:textId="77777777" w:rsidR="00E828BC" w:rsidRDefault="00E828BC"/>
    <w:p w14:paraId="30474DB6" w14:textId="77777777" w:rsidR="00E828BC" w:rsidRDefault="00E828BC"/>
    <w:p w14:paraId="3A7D0FAA" w14:textId="77777777" w:rsidR="00E828BC" w:rsidRDefault="00FB3A0E">
      <w:pPr>
        <w:pStyle w:val="a6"/>
      </w:pPr>
      <w:r>
        <w:rPr>
          <w:rFonts w:hint="eastAsia"/>
        </w:rPr>
        <w:t>出参：</w:t>
      </w:r>
    </w:p>
    <w:tbl>
      <w:tblPr>
        <w:tblW w:w="8519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1350"/>
        <w:gridCol w:w="1583"/>
        <w:gridCol w:w="1383"/>
        <w:gridCol w:w="1646"/>
      </w:tblGrid>
      <w:tr w:rsidR="00E828BC" w14:paraId="1ED9C539" w14:textId="77777777">
        <w:trPr>
          <w:trHeight w:val="228"/>
        </w:trPr>
        <w:tc>
          <w:tcPr>
            <w:tcW w:w="2557" w:type="dxa"/>
            <w:shd w:val="clear" w:color="auto" w:fill="D9D9D9" w:themeFill="background1" w:themeFillShade="D9"/>
          </w:tcPr>
          <w:p w14:paraId="6ACED0B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B29BBC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14:paraId="2B164752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10BACFD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69C3FD5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828BC" w14:paraId="04CC8084" w14:textId="77777777">
        <w:trPr>
          <w:trHeight w:val="228"/>
        </w:trPr>
        <w:tc>
          <w:tcPr>
            <w:tcW w:w="2557" w:type="dxa"/>
            <w:shd w:val="clear" w:color="auto" w:fill="FFFFFF" w:themeFill="background1"/>
            <w:vAlign w:val="center"/>
          </w:tcPr>
          <w:p w14:paraId="236FE96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</w:t>
            </w:r>
            <w:r>
              <w:t>Id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75A227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583" w:type="dxa"/>
            <w:shd w:val="clear" w:color="auto" w:fill="auto"/>
          </w:tcPr>
          <w:p w14:paraId="77E9B18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83" w:type="dxa"/>
          </w:tcPr>
          <w:p w14:paraId="5B4BA67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6" w:type="dxa"/>
          </w:tcPr>
          <w:p w14:paraId="003ED05F" w14:textId="77777777" w:rsidR="00E828BC" w:rsidRDefault="00E828BC">
            <w:pPr>
              <w:pStyle w:val="TableParagraph"/>
            </w:pPr>
          </w:p>
        </w:tc>
      </w:tr>
      <w:tr w:rsidR="00E828BC" w14:paraId="42F9F273" w14:textId="77777777">
        <w:trPr>
          <w:trHeight w:val="228"/>
        </w:trPr>
        <w:tc>
          <w:tcPr>
            <w:tcW w:w="2557" w:type="dxa"/>
          </w:tcPr>
          <w:p w14:paraId="346AFDA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count</w:t>
            </w:r>
          </w:p>
        </w:tc>
        <w:tc>
          <w:tcPr>
            <w:tcW w:w="1350" w:type="dxa"/>
            <w:shd w:val="clear" w:color="auto" w:fill="auto"/>
          </w:tcPr>
          <w:p w14:paraId="0792C72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目录总条数</w:t>
            </w:r>
          </w:p>
        </w:tc>
        <w:tc>
          <w:tcPr>
            <w:tcW w:w="1583" w:type="dxa"/>
            <w:shd w:val="clear" w:color="auto" w:fill="auto"/>
          </w:tcPr>
          <w:p w14:paraId="24EDF22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String(10)</w:t>
            </w:r>
          </w:p>
        </w:tc>
        <w:tc>
          <w:tcPr>
            <w:tcW w:w="1383" w:type="dxa"/>
          </w:tcPr>
          <w:p w14:paraId="576F83F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6" w:type="dxa"/>
          </w:tcPr>
          <w:p w14:paraId="6C2783D8" w14:textId="77777777" w:rsidR="00E828BC" w:rsidRDefault="00E828BC">
            <w:pPr>
              <w:pStyle w:val="TableParagraph"/>
            </w:pPr>
          </w:p>
        </w:tc>
      </w:tr>
      <w:tr w:rsidR="00E828BC" w14:paraId="53B77F7A" w14:textId="77777777">
        <w:trPr>
          <w:trHeight w:val="228"/>
        </w:trPr>
        <w:tc>
          <w:tcPr>
            <w:tcW w:w="2557" w:type="dxa"/>
          </w:tcPr>
          <w:p w14:paraId="09D6FEB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details</w:t>
            </w:r>
          </w:p>
        </w:tc>
        <w:tc>
          <w:tcPr>
            <w:tcW w:w="1350" w:type="dxa"/>
            <w:shd w:val="clear" w:color="auto" w:fill="FFFF00"/>
          </w:tcPr>
          <w:p w14:paraId="17F6A3A0" w14:textId="77777777" w:rsidR="00E828BC" w:rsidRDefault="00FB3A0E">
            <w:pPr>
              <w:pStyle w:val="TableParagraph"/>
            </w:pPr>
            <w:hyperlink w:anchor="医保医疗目录详情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院内医疗目录详情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583" w:type="dxa"/>
            <w:shd w:val="clear" w:color="auto" w:fill="auto"/>
          </w:tcPr>
          <w:p w14:paraId="6BEFEF3D" w14:textId="77777777" w:rsidR="00E828BC" w:rsidRDefault="00E828BC">
            <w:pPr>
              <w:pStyle w:val="TableParagraph"/>
            </w:pPr>
          </w:p>
        </w:tc>
        <w:tc>
          <w:tcPr>
            <w:tcW w:w="1383" w:type="dxa"/>
          </w:tcPr>
          <w:p w14:paraId="6EB9E740" w14:textId="77777777" w:rsidR="00E828BC" w:rsidRDefault="00E828BC">
            <w:pPr>
              <w:pStyle w:val="TableParagraph"/>
            </w:pPr>
          </w:p>
        </w:tc>
        <w:tc>
          <w:tcPr>
            <w:tcW w:w="1646" w:type="dxa"/>
          </w:tcPr>
          <w:p w14:paraId="6CE97842" w14:textId="77777777" w:rsidR="00E828BC" w:rsidRDefault="00E828BC">
            <w:pPr>
              <w:pStyle w:val="TableParagraph"/>
            </w:pPr>
          </w:p>
        </w:tc>
      </w:tr>
    </w:tbl>
    <w:p w14:paraId="41A23CC5" w14:textId="77777777" w:rsidR="00E828BC" w:rsidRDefault="00E828BC"/>
    <w:p w14:paraId="0802160E" w14:textId="77777777" w:rsidR="00E828BC" w:rsidRDefault="00FB3A0E">
      <w:pPr>
        <w:pStyle w:val="a6"/>
      </w:pPr>
      <w:r>
        <w:rPr>
          <w:rFonts w:hint="eastAsia"/>
        </w:rPr>
        <w:t>&lt;</w:t>
      </w:r>
      <w:bookmarkStart w:id="1246" w:name="医保医疗目录详情"/>
      <w:proofErr w:type="gramStart"/>
      <w:r>
        <w:rPr>
          <w:rFonts w:hint="eastAsia"/>
        </w:rPr>
        <w:t>医保医疗</w:t>
      </w:r>
      <w:proofErr w:type="gramEnd"/>
      <w:r>
        <w:rPr>
          <w:rFonts w:hint="eastAsia"/>
        </w:rPr>
        <w:t>目录详情</w:t>
      </w:r>
      <w:bookmarkEnd w:id="1246"/>
      <w:r>
        <w:rPr>
          <w:rFonts w:hint="eastAsia"/>
        </w:rPr>
        <w:t>&gt; details</w:t>
      </w:r>
    </w:p>
    <w:tbl>
      <w:tblPr>
        <w:tblW w:w="8519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15"/>
        <w:gridCol w:w="1403"/>
        <w:gridCol w:w="1530"/>
        <w:gridCol w:w="29"/>
        <w:gridCol w:w="1276"/>
        <w:gridCol w:w="1724"/>
      </w:tblGrid>
      <w:tr w:rsidR="00E828BC" w14:paraId="1E3BD962" w14:textId="77777777">
        <w:trPr>
          <w:trHeight w:val="228"/>
        </w:trPr>
        <w:tc>
          <w:tcPr>
            <w:tcW w:w="2557" w:type="dxa"/>
            <w:gridSpan w:val="2"/>
            <w:shd w:val="clear" w:color="auto" w:fill="D9D9D9" w:themeFill="background1" w:themeFillShade="D9"/>
          </w:tcPr>
          <w:p w14:paraId="5314CB4F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5FC886B1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AE40AD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05" w:type="dxa"/>
            <w:gridSpan w:val="2"/>
            <w:shd w:val="clear" w:color="auto" w:fill="D9D9D9" w:themeFill="background1" w:themeFillShade="D9"/>
          </w:tcPr>
          <w:p w14:paraId="0980D272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724" w:type="dxa"/>
            <w:shd w:val="clear" w:color="auto" w:fill="D9D9D9" w:themeFill="background1" w:themeFillShade="D9"/>
          </w:tcPr>
          <w:p w14:paraId="2E1607F4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828BC" w14:paraId="1F3C17BE" w14:textId="77777777">
        <w:trPr>
          <w:trHeight w:val="228"/>
        </w:trPr>
        <w:tc>
          <w:tcPr>
            <w:tcW w:w="2557" w:type="dxa"/>
            <w:gridSpan w:val="2"/>
          </w:tcPr>
          <w:p w14:paraId="790F51D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projectNo</w:t>
            </w:r>
          </w:p>
        </w:tc>
        <w:tc>
          <w:tcPr>
            <w:tcW w:w="1403" w:type="dxa"/>
          </w:tcPr>
          <w:p w14:paraId="5BC3FC7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项目编码</w:t>
            </w:r>
          </w:p>
        </w:tc>
        <w:tc>
          <w:tcPr>
            <w:tcW w:w="1530" w:type="dxa"/>
            <w:shd w:val="clear" w:color="auto" w:fill="auto"/>
          </w:tcPr>
          <w:p w14:paraId="08B8A31E" w14:textId="77777777" w:rsidR="00E828BC" w:rsidRDefault="00FB3A0E">
            <w:pPr>
              <w:pStyle w:val="TableParagraph"/>
            </w:pPr>
            <w:r>
              <w:t>String(35)</w:t>
            </w:r>
          </w:p>
        </w:tc>
        <w:tc>
          <w:tcPr>
            <w:tcW w:w="1305" w:type="dxa"/>
            <w:gridSpan w:val="2"/>
          </w:tcPr>
          <w:p w14:paraId="2E56797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724" w:type="dxa"/>
          </w:tcPr>
          <w:p w14:paraId="467F5DBE" w14:textId="77777777" w:rsidR="00E828BC" w:rsidRDefault="00E828BC">
            <w:pPr>
              <w:pStyle w:val="TableParagraph"/>
            </w:pPr>
          </w:p>
        </w:tc>
      </w:tr>
      <w:tr w:rsidR="00E828BC" w14:paraId="33B10855" w14:textId="77777777">
        <w:trPr>
          <w:trHeight w:val="228"/>
        </w:trPr>
        <w:tc>
          <w:tcPr>
            <w:tcW w:w="2557" w:type="dxa"/>
            <w:gridSpan w:val="2"/>
          </w:tcPr>
          <w:p w14:paraId="5F67A61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projectName</w:t>
            </w:r>
          </w:p>
        </w:tc>
        <w:tc>
          <w:tcPr>
            <w:tcW w:w="1403" w:type="dxa"/>
          </w:tcPr>
          <w:p w14:paraId="265AD66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530" w:type="dxa"/>
            <w:shd w:val="clear" w:color="auto" w:fill="auto"/>
          </w:tcPr>
          <w:p w14:paraId="05E033C5" w14:textId="77777777" w:rsidR="00E828BC" w:rsidRDefault="00FB3A0E">
            <w:pPr>
              <w:pStyle w:val="TableParagraph"/>
            </w:pPr>
            <w:r>
              <w:t>String(100)</w:t>
            </w:r>
          </w:p>
        </w:tc>
        <w:tc>
          <w:tcPr>
            <w:tcW w:w="1305" w:type="dxa"/>
            <w:gridSpan w:val="2"/>
          </w:tcPr>
          <w:p w14:paraId="052EB3D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724" w:type="dxa"/>
          </w:tcPr>
          <w:p w14:paraId="6BB5ACBF" w14:textId="77777777" w:rsidR="00E828BC" w:rsidRDefault="00E828BC">
            <w:pPr>
              <w:pStyle w:val="TableParagraph"/>
            </w:pPr>
          </w:p>
        </w:tc>
      </w:tr>
      <w:tr w:rsidR="00E828BC" w14:paraId="4AAD444B" w14:textId="77777777">
        <w:trPr>
          <w:trHeight w:val="228"/>
        </w:trPr>
        <w:tc>
          <w:tcPr>
            <w:tcW w:w="2542" w:type="dxa"/>
          </w:tcPr>
          <w:p w14:paraId="299982E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listCat</w:t>
            </w:r>
          </w:p>
        </w:tc>
        <w:tc>
          <w:tcPr>
            <w:tcW w:w="1418" w:type="dxa"/>
            <w:gridSpan w:val="2"/>
          </w:tcPr>
          <w:p w14:paraId="01402347" w14:textId="77777777" w:rsidR="00E828BC" w:rsidRDefault="00FB3A0E">
            <w:pPr>
              <w:pStyle w:val="TableParagraph"/>
            </w:pPr>
            <w:r>
              <w:rPr>
                <w:rFonts w:hint="eastAsia"/>
                <w:color w:val="0000FF"/>
                <w:u w:val="single"/>
              </w:rPr>
              <w:t>目录类别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4960D39" w14:textId="77777777" w:rsidR="00E828BC" w:rsidRDefault="00FB3A0E">
            <w:pPr>
              <w:pStyle w:val="TableParagraph"/>
            </w:pPr>
            <w:r>
              <w:t>String(3)</w:t>
            </w:r>
          </w:p>
        </w:tc>
        <w:tc>
          <w:tcPr>
            <w:tcW w:w="1276" w:type="dxa"/>
          </w:tcPr>
          <w:p w14:paraId="5B86008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724" w:type="dxa"/>
          </w:tcPr>
          <w:p w14:paraId="3ECFF315" w14:textId="77777777" w:rsidR="00E828BC" w:rsidRDefault="00E828BC">
            <w:pPr>
              <w:pStyle w:val="TableParagraph"/>
            </w:pPr>
          </w:p>
        </w:tc>
      </w:tr>
      <w:tr w:rsidR="00E828BC" w14:paraId="0B04653B" w14:textId="77777777">
        <w:trPr>
          <w:trHeight w:val="228"/>
        </w:trPr>
        <w:tc>
          <w:tcPr>
            <w:tcW w:w="2542" w:type="dxa"/>
          </w:tcPr>
          <w:p w14:paraId="7421DF0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medicalItemCat</w:t>
            </w:r>
          </w:p>
        </w:tc>
        <w:tc>
          <w:tcPr>
            <w:tcW w:w="1418" w:type="dxa"/>
            <w:gridSpan w:val="2"/>
          </w:tcPr>
          <w:p w14:paraId="52757A43" w14:textId="77777777" w:rsidR="00E828BC" w:rsidRDefault="00FB3A0E">
            <w:pPr>
              <w:pStyle w:val="TableParagraph"/>
            </w:pPr>
            <w:r>
              <w:rPr>
                <w:rFonts w:hint="eastAsia"/>
                <w:color w:val="0000FF"/>
                <w:u w:val="single"/>
              </w:rPr>
              <w:t>医疗项目类别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FE0460F" w14:textId="77777777" w:rsidR="00E828BC" w:rsidRDefault="00FB3A0E">
            <w:pPr>
              <w:pStyle w:val="TableParagraph"/>
            </w:pPr>
            <w:r>
              <w:t>String(3)</w:t>
            </w:r>
          </w:p>
        </w:tc>
        <w:tc>
          <w:tcPr>
            <w:tcW w:w="1276" w:type="dxa"/>
          </w:tcPr>
          <w:p w14:paraId="59ECB8F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724" w:type="dxa"/>
          </w:tcPr>
          <w:p w14:paraId="6980BDF6" w14:textId="77777777" w:rsidR="00E828BC" w:rsidRDefault="00E828BC">
            <w:pPr>
              <w:pStyle w:val="TableParagraph"/>
            </w:pPr>
          </w:p>
        </w:tc>
      </w:tr>
      <w:tr w:rsidR="00E828BC" w14:paraId="3B62C7C5" w14:textId="77777777">
        <w:trPr>
          <w:trHeight w:val="228"/>
        </w:trPr>
        <w:tc>
          <w:tcPr>
            <w:tcW w:w="2542" w:type="dxa"/>
          </w:tcPr>
          <w:p w14:paraId="42AC3A4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projectSpec</w:t>
            </w:r>
          </w:p>
        </w:tc>
        <w:tc>
          <w:tcPr>
            <w:tcW w:w="1418" w:type="dxa"/>
            <w:gridSpan w:val="2"/>
          </w:tcPr>
          <w:p w14:paraId="6443EE2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规格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D148239" w14:textId="77777777" w:rsidR="00E828BC" w:rsidRDefault="00FB3A0E">
            <w:pPr>
              <w:pStyle w:val="TableParagraph"/>
            </w:pPr>
            <w:r>
              <w:t>String(50)</w:t>
            </w:r>
          </w:p>
        </w:tc>
        <w:tc>
          <w:tcPr>
            <w:tcW w:w="1276" w:type="dxa"/>
          </w:tcPr>
          <w:p w14:paraId="36D48AB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12D974C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药品信息、医用材料时一般不为</w:t>
            </w:r>
            <w:r>
              <w:rPr>
                <w:rFonts w:hint="eastAsia"/>
              </w:rPr>
              <w:lastRenderedPageBreak/>
              <w:t>空，其他为空。</w:t>
            </w:r>
          </w:p>
        </w:tc>
      </w:tr>
      <w:tr w:rsidR="00E828BC" w14:paraId="2A0ABA0C" w14:textId="77777777">
        <w:trPr>
          <w:trHeight w:val="228"/>
        </w:trPr>
        <w:tc>
          <w:tcPr>
            <w:tcW w:w="2542" w:type="dxa"/>
          </w:tcPr>
          <w:p w14:paraId="5796AE9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lastRenderedPageBreak/>
              <w:t>projectDosage</w:t>
            </w:r>
          </w:p>
        </w:tc>
        <w:tc>
          <w:tcPr>
            <w:tcW w:w="1418" w:type="dxa"/>
            <w:gridSpan w:val="2"/>
          </w:tcPr>
          <w:p w14:paraId="4AB52236" w14:textId="77777777" w:rsidR="00E828BC" w:rsidRDefault="00FB3A0E">
            <w:pPr>
              <w:pStyle w:val="TableParagraph"/>
            </w:pPr>
            <w:r>
              <w:rPr>
                <w:rFonts w:hint="eastAsia"/>
                <w:color w:val="0000FF"/>
                <w:u w:val="single"/>
              </w:rPr>
              <w:t>剂型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1EE4A69" w14:textId="77777777" w:rsidR="00E828BC" w:rsidRDefault="00FB3A0E">
            <w:pPr>
              <w:pStyle w:val="TableParagraph"/>
            </w:pPr>
            <w:r>
              <w:t>String(5)</w:t>
            </w:r>
          </w:p>
        </w:tc>
        <w:tc>
          <w:tcPr>
            <w:tcW w:w="1276" w:type="dxa"/>
          </w:tcPr>
          <w:p w14:paraId="4DA95AF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7514624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药品信息时一般不为空；其他为空。</w:t>
            </w:r>
          </w:p>
        </w:tc>
      </w:tr>
      <w:tr w:rsidR="00E828BC" w14:paraId="406D9C5E" w14:textId="77777777">
        <w:trPr>
          <w:trHeight w:val="228"/>
        </w:trPr>
        <w:tc>
          <w:tcPr>
            <w:tcW w:w="2542" w:type="dxa"/>
          </w:tcPr>
          <w:p w14:paraId="7890353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price</w:t>
            </w:r>
          </w:p>
        </w:tc>
        <w:tc>
          <w:tcPr>
            <w:tcW w:w="1418" w:type="dxa"/>
            <w:gridSpan w:val="2"/>
          </w:tcPr>
          <w:p w14:paraId="4F55D35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单价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A9AC871" w14:textId="77777777" w:rsidR="00E828BC" w:rsidRDefault="00FB3A0E">
            <w:pPr>
              <w:pStyle w:val="TableParagraph"/>
            </w:pPr>
            <w:r>
              <w:t>String(14)</w:t>
            </w:r>
          </w:p>
        </w:tc>
        <w:tc>
          <w:tcPr>
            <w:tcW w:w="1276" w:type="dxa"/>
          </w:tcPr>
          <w:p w14:paraId="0F08643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4FF9E25B" w14:textId="77777777" w:rsidR="00E828BC" w:rsidRDefault="00E828BC">
            <w:pPr>
              <w:pStyle w:val="TableParagraph"/>
            </w:pPr>
          </w:p>
        </w:tc>
      </w:tr>
      <w:tr w:rsidR="00E828BC" w14:paraId="478A6FFB" w14:textId="77777777">
        <w:trPr>
          <w:trHeight w:val="228"/>
        </w:trPr>
        <w:tc>
          <w:tcPr>
            <w:tcW w:w="2542" w:type="dxa"/>
          </w:tcPr>
          <w:p w14:paraId="48149DC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projectUnit</w:t>
            </w:r>
          </w:p>
        </w:tc>
        <w:tc>
          <w:tcPr>
            <w:tcW w:w="1418" w:type="dxa"/>
            <w:gridSpan w:val="2"/>
          </w:tcPr>
          <w:p w14:paraId="59F6077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单位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E89BCE5" w14:textId="77777777" w:rsidR="00E828BC" w:rsidRDefault="00FB3A0E">
            <w:pPr>
              <w:pStyle w:val="TableParagraph"/>
            </w:pPr>
            <w:r>
              <w:t>String(14)</w:t>
            </w:r>
          </w:p>
        </w:tc>
        <w:tc>
          <w:tcPr>
            <w:tcW w:w="1276" w:type="dxa"/>
          </w:tcPr>
          <w:p w14:paraId="1520746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191EA41B" w14:textId="77777777" w:rsidR="00E828BC" w:rsidRDefault="00E828BC">
            <w:pPr>
              <w:pStyle w:val="TableParagraph"/>
            </w:pPr>
          </w:p>
        </w:tc>
      </w:tr>
      <w:tr w:rsidR="00E828BC" w14:paraId="20F8F589" w14:textId="77777777">
        <w:trPr>
          <w:trHeight w:val="228"/>
        </w:trPr>
        <w:tc>
          <w:tcPr>
            <w:tcW w:w="2542" w:type="dxa"/>
          </w:tcPr>
          <w:p w14:paraId="24F6D7A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</w:t>
            </w:r>
            <w:r>
              <w:t>anufacturer</w:t>
            </w:r>
          </w:p>
        </w:tc>
        <w:tc>
          <w:tcPr>
            <w:tcW w:w="1418" w:type="dxa"/>
            <w:gridSpan w:val="2"/>
          </w:tcPr>
          <w:p w14:paraId="2CBC425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生产厂家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D48E1AF" w14:textId="77777777" w:rsidR="00E828BC" w:rsidRDefault="00FB3A0E">
            <w:pPr>
              <w:pStyle w:val="TableParagraph"/>
            </w:pPr>
            <w:r>
              <w:t>String(100)</w:t>
            </w:r>
          </w:p>
        </w:tc>
        <w:tc>
          <w:tcPr>
            <w:tcW w:w="1276" w:type="dxa"/>
          </w:tcPr>
          <w:p w14:paraId="0006E2A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724" w:type="dxa"/>
          </w:tcPr>
          <w:p w14:paraId="2330C4C1" w14:textId="77777777" w:rsidR="00E828BC" w:rsidRDefault="00E828BC">
            <w:pPr>
              <w:pStyle w:val="TableParagraph"/>
            </w:pPr>
          </w:p>
        </w:tc>
      </w:tr>
      <w:tr w:rsidR="00E828BC" w14:paraId="15E8F8F0" w14:textId="77777777">
        <w:trPr>
          <w:trHeight w:val="228"/>
        </w:trPr>
        <w:tc>
          <w:tcPr>
            <w:tcW w:w="2542" w:type="dxa"/>
          </w:tcPr>
          <w:p w14:paraId="09F04C9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t</w:t>
            </w:r>
            <w:r>
              <w:t>exture</w:t>
            </w:r>
          </w:p>
        </w:tc>
        <w:tc>
          <w:tcPr>
            <w:tcW w:w="1418" w:type="dxa"/>
            <w:gridSpan w:val="2"/>
          </w:tcPr>
          <w:p w14:paraId="62B6B25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材质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5E58982" w14:textId="77777777" w:rsidR="00E828BC" w:rsidRDefault="00FB3A0E">
            <w:pPr>
              <w:pStyle w:val="TableParagraph"/>
            </w:pPr>
            <w:r>
              <w:t>String(100)</w:t>
            </w:r>
          </w:p>
        </w:tc>
        <w:tc>
          <w:tcPr>
            <w:tcW w:w="1276" w:type="dxa"/>
          </w:tcPr>
          <w:p w14:paraId="21D8ED09" w14:textId="77777777" w:rsidR="00E828BC" w:rsidRDefault="00E828BC">
            <w:pPr>
              <w:pStyle w:val="TableParagraph"/>
            </w:pPr>
          </w:p>
        </w:tc>
        <w:tc>
          <w:tcPr>
            <w:tcW w:w="1724" w:type="dxa"/>
          </w:tcPr>
          <w:p w14:paraId="1A0A3D93" w14:textId="77777777" w:rsidR="00E828BC" w:rsidRDefault="00E828BC">
            <w:pPr>
              <w:pStyle w:val="TableParagraph"/>
            </w:pPr>
          </w:p>
        </w:tc>
      </w:tr>
      <w:tr w:rsidR="00E828BC" w14:paraId="40AA6E84" w14:textId="77777777">
        <w:trPr>
          <w:trHeight w:val="228"/>
        </w:trPr>
        <w:tc>
          <w:tcPr>
            <w:tcW w:w="2542" w:type="dxa"/>
          </w:tcPr>
          <w:p w14:paraId="25A2BC1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</w:t>
            </w:r>
            <w:r>
              <w:t>ommodityName</w:t>
            </w:r>
          </w:p>
        </w:tc>
        <w:tc>
          <w:tcPr>
            <w:tcW w:w="1418" w:type="dxa"/>
            <w:gridSpan w:val="2"/>
          </w:tcPr>
          <w:p w14:paraId="6F15D0C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2F87FF9" w14:textId="77777777" w:rsidR="00E828BC" w:rsidRDefault="00FB3A0E">
            <w:pPr>
              <w:pStyle w:val="TableParagraph"/>
            </w:pPr>
            <w:r>
              <w:t>String(100)</w:t>
            </w:r>
          </w:p>
        </w:tc>
        <w:tc>
          <w:tcPr>
            <w:tcW w:w="1276" w:type="dxa"/>
          </w:tcPr>
          <w:p w14:paraId="02524728" w14:textId="77777777" w:rsidR="00E828BC" w:rsidRDefault="00E828BC">
            <w:pPr>
              <w:pStyle w:val="TableParagraph"/>
            </w:pPr>
          </w:p>
        </w:tc>
        <w:tc>
          <w:tcPr>
            <w:tcW w:w="1724" w:type="dxa"/>
          </w:tcPr>
          <w:p w14:paraId="298078E3" w14:textId="77777777" w:rsidR="00E828BC" w:rsidRDefault="00E828BC">
            <w:pPr>
              <w:pStyle w:val="TableParagraph"/>
            </w:pPr>
          </w:p>
        </w:tc>
      </w:tr>
      <w:tr w:rsidR="00E828BC" w14:paraId="5B988BF7" w14:textId="77777777">
        <w:trPr>
          <w:trHeight w:val="228"/>
        </w:trPr>
        <w:tc>
          <w:tcPr>
            <w:tcW w:w="2542" w:type="dxa"/>
          </w:tcPr>
          <w:p w14:paraId="655E847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</w:t>
            </w:r>
            <w:r>
              <w:t>tandardCode</w:t>
            </w:r>
          </w:p>
        </w:tc>
        <w:tc>
          <w:tcPr>
            <w:tcW w:w="1418" w:type="dxa"/>
            <w:gridSpan w:val="2"/>
          </w:tcPr>
          <w:p w14:paraId="760C79C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药品本位码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7A8E278" w14:textId="77777777" w:rsidR="00E828BC" w:rsidRDefault="00FB3A0E">
            <w:pPr>
              <w:pStyle w:val="TableParagraph"/>
            </w:pPr>
            <w:r>
              <w:t>String(100)</w:t>
            </w:r>
          </w:p>
        </w:tc>
        <w:tc>
          <w:tcPr>
            <w:tcW w:w="1276" w:type="dxa"/>
          </w:tcPr>
          <w:p w14:paraId="0504F655" w14:textId="77777777" w:rsidR="00E828BC" w:rsidRDefault="00E828BC">
            <w:pPr>
              <w:pStyle w:val="TableParagraph"/>
            </w:pPr>
          </w:p>
        </w:tc>
        <w:tc>
          <w:tcPr>
            <w:tcW w:w="1724" w:type="dxa"/>
          </w:tcPr>
          <w:p w14:paraId="2A6ABB1A" w14:textId="77777777" w:rsidR="00E828BC" w:rsidRDefault="00E828BC">
            <w:pPr>
              <w:pStyle w:val="TableParagraph"/>
            </w:pPr>
          </w:p>
        </w:tc>
      </w:tr>
      <w:tr w:rsidR="00E828BC" w14:paraId="302496A2" w14:textId="77777777">
        <w:trPr>
          <w:trHeight w:val="228"/>
        </w:trPr>
        <w:tc>
          <w:tcPr>
            <w:tcW w:w="2542" w:type="dxa"/>
          </w:tcPr>
          <w:p w14:paraId="063E736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a</w:t>
            </w:r>
            <w:r>
              <w:t>pprovalNumber</w:t>
            </w:r>
          </w:p>
        </w:tc>
        <w:tc>
          <w:tcPr>
            <w:tcW w:w="1418" w:type="dxa"/>
            <w:gridSpan w:val="2"/>
          </w:tcPr>
          <w:p w14:paraId="24DED74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批准文号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3F52E29" w14:textId="77777777" w:rsidR="00E828BC" w:rsidRDefault="00FB3A0E">
            <w:pPr>
              <w:pStyle w:val="TableParagraph"/>
            </w:pPr>
            <w:r>
              <w:t>String(100)</w:t>
            </w:r>
          </w:p>
        </w:tc>
        <w:tc>
          <w:tcPr>
            <w:tcW w:w="1276" w:type="dxa"/>
          </w:tcPr>
          <w:p w14:paraId="3FF8A84C" w14:textId="77777777" w:rsidR="00E828BC" w:rsidRDefault="00E828BC">
            <w:pPr>
              <w:pStyle w:val="TableParagraph"/>
            </w:pPr>
          </w:p>
        </w:tc>
        <w:tc>
          <w:tcPr>
            <w:tcW w:w="1724" w:type="dxa"/>
          </w:tcPr>
          <w:p w14:paraId="415D3770" w14:textId="77777777" w:rsidR="00E828BC" w:rsidRDefault="00E828BC">
            <w:pPr>
              <w:pStyle w:val="TableParagraph"/>
            </w:pPr>
          </w:p>
        </w:tc>
      </w:tr>
      <w:tr w:rsidR="00E828BC" w14:paraId="4F120C38" w14:textId="77777777">
        <w:trPr>
          <w:trHeight w:val="228"/>
        </w:trPr>
        <w:tc>
          <w:tcPr>
            <w:tcW w:w="2542" w:type="dxa"/>
          </w:tcPr>
          <w:p w14:paraId="06B3A19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presDrugFlg</w:t>
            </w:r>
          </w:p>
        </w:tc>
        <w:tc>
          <w:tcPr>
            <w:tcW w:w="1418" w:type="dxa"/>
            <w:gridSpan w:val="2"/>
          </w:tcPr>
          <w:p w14:paraId="344BD8EE" w14:textId="77777777" w:rsidR="00E828BC" w:rsidRDefault="00FB3A0E">
            <w:pPr>
              <w:pStyle w:val="TableParagraph"/>
            </w:pPr>
            <w:r>
              <w:rPr>
                <w:rFonts w:hint="eastAsia"/>
                <w:color w:val="0000FF"/>
                <w:u w:val="single"/>
              </w:rPr>
              <w:t>处方药标识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CCDF495" w14:textId="77777777" w:rsidR="00E828BC" w:rsidRDefault="00FB3A0E">
            <w:pPr>
              <w:pStyle w:val="TableParagraph"/>
            </w:pPr>
            <w:r>
              <w:t>String(3)</w:t>
            </w:r>
          </w:p>
        </w:tc>
        <w:tc>
          <w:tcPr>
            <w:tcW w:w="1276" w:type="dxa"/>
          </w:tcPr>
          <w:p w14:paraId="642CD4F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26F2E398" w14:textId="77777777" w:rsidR="00E828BC" w:rsidRDefault="00E828BC">
            <w:pPr>
              <w:pStyle w:val="TableParagraph"/>
            </w:pPr>
          </w:p>
        </w:tc>
      </w:tr>
      <w:tr w:rsidR="00E828BC" w14:paraId="41D75FA1" w14:textId="77777777">
        <w:trPr>
          <w:trHeight w:val="228"/>
        </w:trPr>
        <w:tc>
          <w:tcPr>
            <w:tcW w:w="2542" w:type="dxa"/>
          </w:tcPr>
          <w:p w14:paraId="026B9D8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isSingleRemedy</w:t>
            </w:r>
          </w:p>
        </w:tc>
        <w:tc>
          <w:tcPr>
            <w:tcW w:w="1418" w:type="dxa"/>
            <w:gridSpan w:val="2"/>
          </w:tcPr>
          <w:p w14:paraId="758828EC" w14:textId="77777777" w:rsidR="00E828BC" w:rsidRDefault="00FB3A0E">
            <w:pPr>
              <w:pStyle w:val="TableParagraph"/>
            </w:pPr>
            <w:r>
              <w:rPr>
                <w:rFonts w:hint="eastAsia"/>
                <w:color w:val="0000FF"/>
                <w:u w:val="single"/>
              </w:rPr>
              <w:t>单复方标识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396EBDD" w14:textId="77777777" w:rsidR="00E828BC" w:rsidRDefault="00FB3A0E">
            <w:pPr>
              <w:pStyle w:val="TableParagraph"/>
            </w:pPr>
            <w:r>
              <w:t>String(3)</w:t>
            </w:r>
          </w:p>
        </w:tc>
        <w:tc>
          <w:tcPr>
            <w:tcW w:w="1276" w:type="dxa"/>
          </w:tcPr>
          <w:p w14:paraId="4FE326B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58514BD7" w14:textId="77777777" w:rsidR="00E828BC" w:rsidRDefault="00E828BC">
            <w:pPr>
              <w:pStyle w:val="TableParagraph"/>
            </w:pPr>
          </w:p>
        </w:tc>
      </w:tr>
      <w:tr w:rsidR="00E828BC" w14:paraId="3087FE5B" w14:textId="77777777">
        <w:trPr>
          <w:trHeight w:val="228"/>
        </w:trPr>
        <w:tc>
          <w:tcPr>
            <w:tcW w:w="2542" w:type="dxa"/>
          </w:tcPr>
          <w:p w14:paraId="7E7C8C3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dosage</w:t>
            </w:r>
          </w:p>
        </w:tc>
        <w:tc>
          <w:tcPr>
            <w:tcW w:w="1418" w:type="dxa"/>
            <w:gridSpan w:val="2"/>
          </w:tcPr>
          <w:p w14:paraId="0B1CD77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剂量（含量）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C824824" w14:textId="77777777" w:rsidR="00E828BC" w:rsidRDefault="00FB3A0E">
            <w:pPr>
              <w:pStyle w:val="TableParagraph"/>
            </w:pPr>
            <w:r>
              <w:t>String(20)</w:t>
            </w:r>
          </w:p>
        </w:tc>
        <w:tc>
          <w:tcPr>
            <w:tcW w:w="1276" w:type="dxa"/>
          </w:tcPr>
          <w:p w14:paraId="5D16867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44314099" w14:textId="77777777" w:rsidR="00E828BC" w:rsidRDefault="00E828BC">
            <w:pPr>
              <w:pStyle w:val="TableParagraph"/>
            </w:pPr>
          </w:p>
        </w:tc>
      </w:tr>
      <w:tr w:rsidR="00E828BC" w14:paraId="2D70AF1B" w14:textId="77777777">
        <w:trPr>
          <w:trHeight w:val="228"/>
        </w:trPr>
        <w:tc>
          <w:tcPr>
            <w:tcW w:w="2542" w:type="dxa"/>
          </w:tcPr>
          <w:p w14:paraId="6C35BB8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dosageUnit</w:t>
            </w:r>
          </w:p>
        </w:tc>
        <w:tc>
          <w:tcPr>
            <w:tcW w:w="1418" w:type="dxa"/>
            <w:gridSpan w:val="2"/>
          </w:tcPr>
          <w:p w14:paraId="64690FE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剂量（含量）单位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D93D82D" w14:textId="77777777" w:rsidR="00E828BC" w:rsidRDefault="00FB3A0E">
            <w:pPr>
              <w:pStyle w:val="TableParagraph"/>
            </w:pPr>
            <w:r>
              <w:t>String(20)</w:t>
            </w:r>
          </w:p>
        </w:tc>
        <w:tc>
          <w:tcPr>
            <w:tcW w:w="1276" w:type="dxa"/>
          </w:tcPr>
          <w:p w14:paraId="1BD9063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6FD0844F" w14:textId="77777777" w:rsidR="00E828BC" w:rsidRDefault="00E828BC">
            <w:pPr>
              <w:pStyle w:val="TableParagraph"/>
            </w:pPr>
          </w:p>
        </w:tc>
      </w:tr>
      <w:tr w:rsidR="00E828BC" w14:paraId="5FA30F93" w14:textId="77777777">
        <w:trPr>
          <w:trHeight w:val="228"/>
        </w:trPr>
        <w:tc>
          <w:tcPr>
            <w:tcW w:w="2542" w:type="dxa"/>
          </w:tcPr>
          <w:p w14:paraId="56FA619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packageSize</w:t>
            </w:r>
          </w:p>
        </w:tc>
        <w:tc>
          <w:tcPr>
            <w:tcW w:w="1418" w:type="dxa"/>
            <w:gridSpan w:val="2"/>
          </w:tcPr>
          <w:p w14:paraId="5E7DF1C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装量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0B26EE3" w14:textId="77777777" w:rsidR="00E828BC" w:rsidRDefault="00FB3A0E">
            <w:pPr>
              <w:pStyle w:val="TableParagraph"/>
            </w:pPr>
            <w:r>
              <w:t>String(20)</w:t>
            </w:r>
          </w:p>
        </w:tc>
        <w:tc>
          <w:tcPr>
            <w:tcW w:w="1276" w:type="dxa"/>
          </w:tcPr>
          <w:p w14:paraId="7854C86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67987A92" w14:textId="77777777" w:rsidR="00E828BC" w:rsidRDefault="00E828BC">
            <w:pPr>
              <w:pStyle w:val="TableParagraph"/>
            </w:pPr>
          </w:p>
        </w:tc>
      </w:tr>
      <w:tr w:rsidR="00E828BC" w14:paraId="49061FC7" w14:textId="77777777">
        <w:trPr>
          <w:trHeight w:val="228"/>
        </w:trPr>
        <w:tc>
          <w:tcPr>
            <w:tcW w:w="2542" w:type="dxa"/>
          </w:tcPr>
          <w:p w14:paraId="0D9960C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packageUnit</w:t>
            </w:r>
          </w:p>
        </w:tc>
        <w:tc>
          <w:tcPr>
            <w:tcW w:w="1418" w:type="dxa"/>
            <w:gridSpan w:val="2"/>
          </w:tcPr>
          <w:p w14:paraId="5021AA9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装</w:t>
            </w:r>
            <w:proofErr w:type="gramStart"/>
            <w:r>
              <w:rPr>
                <w:rFonts w:hint="eastAsia"/>
              </w:rPr>
              <w:t>量单位</w:t>
            </w:r>
            <w:proofErr w:type="gramEnd"/>
          </w:p>
        </w:tc>
        <w:tc>
          <w:tcPr>
            <w:tcW w:w="1559" w:type="dxa"/>
            <w:gridSpan w:val="2"/>
            <w:shd w:val="clear" w:color="auto" w:fill="auto"/>
          </w:tcPr>
          <w:p w14:paraId="369A8B4C" w14:textId="77777777" w:rsidR="00E828BC" w:rsidRDefault="00FB3A0E">
            <w:pPr>
              <w:pStyle w:val="TableParagraph"/>
            </w:pPr>
            <w:r>
              <w:t>String(20)</w:t>
            </w:r>
          </w:p>
        </w:tc>
        <w:tc>
          <w:tcPr>
            <w:tcW w:w="1276" w:type="dxa"/>
          </w:tcPr>
          <w:p w14:paraId="61DEA2A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351385F0" w14:textId="77777777" w:rsidR="00E828BC" w:rsidRDefault="00E828BC">
            <w:pPr>
              <w:pStyle w:val="TableParagraph"/>
            </w:pPr>
          </w:p>
        </w:tc>
      </w:tr>
      <w:tr w:rsidR="00E828BC" w14:paraId="1E46864C" w14:textId="77777777">
        <w:trPr>
          <w:trHeight w:val="228"/>
        </w:trPr>
        <w:tc>
          <w:tcPr>
            <w:tcW w:w="2542" w:type="dxa"/>
          </w:tcPr>
          <w:p w14:paraId="0AFDFC1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minDosageUnit</w:t>
            </w:r>
          </w:p>
        </w:tc>
        <w:tc>
          <w:tcPr>
            <w:tcW w:w="1418" w:type="dxa"/>
            <w:gridSpan w:val="2"/>
          </w:tcPr>
          <w:p w14:paraId="4CBD06A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最小计量单位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AB4F7A8" w14:textId="77777777" w:rsidR="00E828BC" w:rsidRDefault="00FB3A0E">
            <w:pPr>
              <w:pStyle w:val="TableParagraph"/>
            </w:pPr>
            <w:r>
              <w:t>String(20)</w:t>
            </w:r>
          </w:p>
        </w:tc>
        <w:tc>
          <w:tcPr>
            <w:tcW w:w="1276" w:type="dxa"/>
          </w:tcPr>
          <w:p w14:paraId="5B8DAA5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64CCC24A" w14:textId="77777777" w:rsidR="00E828BC" w:rsidRDefault="00E828BC">
            <w:pPr>
              <w:pStyle w:val="TableParagraph"/>
            </w:pPr>
          </w:p>
        </w:tc>
      </w:tr>
      <w:tr w:rsidR="00E828BC" w14:paraId="235AFD27" w14:textId="77777777">
        <w:trPr>
          <w:trHeight w:val="228"/>
        </w:trPr>
        <w:tc>
          <w:tcPr>
            <w:tcW w:w="2542" w:type="dxa"/>
          </w:tcPr>
          <w:p w14:paraId="129ADD4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normalUsage</w:t>
            </w:r>
          </w:p>
        </w:tc>
        <w:tc>
          <w:tcPr>
            <w:tcW w:w="1418" w:type="dxa"/>
            <w:gridSpan w:val="2"/>
          </w:tcPr>
          <w:p w14:paraId="5A2824E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常规用量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11C23D5" w14:textId="77777777" w:rsidR="00E828BC" w:rsidRDefault="00FB3A0E">
            <w:pPr>
              <w:pStyle w:val="TableParagraph"/>
            </w:pPr>
            <w:r>
              <w:t>String(20)</w:t>
            </w:r>
          </w:p>
        </w:tc>
        <w:tc>
          <w:tcPr>
            <w:tcW w:w="1276" w:type="dxa"/>
          </w:tcPr>
          <w:p w14:paraId="3F97768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30AACBD8" w14:textId="77777777" w:rsidR="00E828BC" w:rsidRDefault="00E828BC">
            <w:pPr>
              <w:pStyle w:val="TableParagraph"/>
            </w:pPr>
          </w:p>
        </w:tc>
      </w:tr>
      <w:tr w:rsidR="00E828BC" w14:paraId="7C4F3B35" w14:textId="77777777">
        <w:trPr>
          <w:trHeight w:val="228"/>
        </w:trPr>
        <w:tc>
          <w:tcPr>
            <w:tcW w:w="2542" w:type="dxa"/>
          </w:tcPr>
          <w:p w14:paraId="74AE994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usedFrequency</w:t>
            </w:r>
          </w:p>
        </w:tc>
        <w:tc>
          <w:tcPr>
            <w:tcW w:w="1418" w:type="dxa"/>
            <w:gridSpan w:val="2"/>
          </w:tcPr>
          <w:p w14:paraId="693B505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用药频次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3873809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14:paraId="157D7DD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0A51B9BD" w14:textId="77777777" w:rsidR="00E828BC" w:rsidRDefault="00E828BC">
            <w:pPr>
              <w:pStyle w:val="TableParagraph"/>
            </w:pPr>
          </w:p>
        </w:tc>
      </w:tr>
      <w:tr w:rsidR="00E828BC" w14:paraId="4E80D630" w14:textId="77777777">
        <w:trPr>
          <w:trHeight w:val="228"/>
        </w:trPr>
        <w:tc>
          <w:tcPr>
            <w:tcW w:w="2542" w:type="dxa"/>
          </w:tcPr>
          <w:p w14:paraId="069F5F4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singleUseSize</w:t>
            </w:r>
          </w:p>
        </w:tc>
        <w:tc>
          <w:tcPr>
            <w:tcW w:w="1418" w:type="dxa"/>
            <w:gridSpan w:val="2"/>
          </w:tcPr>
          <w:p w14:paraId="2B163C5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单次用量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F14EB5C" w14:textId="77777777" w:rsidR="00E828BC" w:rsidRDefault="00FB3A0E">
            <w:pPr>
              <w:pStyle w:val="TableParagraph"/>
            </w:pPr>
            <w:r>
              <w:t>String(20)</w:t>
            </w:r>
          </w:p>
        </w:tc>
        <w:tc>
          <w:tcPr>
            <w:tcW w:w="1276" w:type="dxa"/>
          </w:tcPr>
          <w:p w14:paraId="3095EC8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029FFB85" w14:textId="77777777" w:rsidR="00E828BC" w:rsidRDefault="00E828BC">
            <w:pPr>
              <w:pStyle w:val="TableParagraph"/>
            </w:pPr>
          </w:p>
        </w:tc>
      </w:tr>
      <w:tr w:rsidR="00E828BC" w14:paraId="4E3BAD79" w14:textId="77777777">
        <w:trPr>
          <w:trHeight w:val="228"/>
        </w:trPr>
        <w:tc>
          <w:tcPr>
            <w:tcW w:w="2542" w:type="dxa"/>
          </w:tcPr>
          <w:p w14:paraId="3FA5C41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useUnit</w:t>
            </w:r>
          </w:p>
        </w:tc>
        <w:tc>
          <w:tcPr>
            <w:tcW w:w="1418" w:type="dxa"/>
            <w:gridSpan w:val="2"/>
          </w:tcPr>
          <w:p w14:paraId="55613A6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用量单位类型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E09EE77" w14:textId="77777777" w:rsidR="00E828BC" w:rsidRDefault="00FB3A0E">
            <w:pPr>
              <w:pStyle w:val="TableParagraph"/>
            </w:pPr>
            <w:r>
              <w:t>String(20)</w:t>
            </w:r>
          </w:p>
        </w:tc>
        <w:tc>
          <w:tcPr>
            <w:tcW w:w="1276" w:type="dxa"/>
          </w:tcPr>
          <w:p w14:paraId="2E0E006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6A335473" w14:textId="77777777" w:rsidR="00E828BC" w:rsidRDefault="00E828BC">
            <w:pPr>
              <w:pStyle w:val="TableParagraph"/>
            </w:pPr>
          </w:p>
        </w:tc>
      </w:tr>
      <w:tr w:rsidR="00E828BC" w14:paraId="5C06519B" w14:textId="77777777">
        <w:trPr>
          <w:trHeight w:val="228"/>
        </w:trPr>
        <w:tc>
          <w:tcPr>
            <w:tcW w:w="2542" w:type="dxa"/>
          </w:tcPr>
          <w:p w14:paraId="627AD1C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originProperties</w:t>
            </w:r>
          </w:p>
        </w:tc>
        <w:tc>
          <w:tcPr>
            <w:tcW w:w="1418" w:type="dxa"/>
            <w:gridSpan w:val="2"/>
          </w:tcPr>
          <w:p w14:paraId="1CCF6CF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产地属性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C93B16B" w14:textId="77777777" w:rsidR="00E828BC" w:rsidRDefault="00FB3A0E">
            <w:pPr>
              <w:pStyle w:val="TableParagraph"/>
            </w:pPr>
            <w:r>
              <w:t>String(20)</w:t>
            </w:r>
          </w:p>
        </w:tc>
        <w:tc>
          <w:tcPr>
            <w:tcW w:w="1276" w:type="dxa"/>
          </w:tcPr>
          <w:p w14:paraId="290A3B7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0898767D" w14:textId="77777777" w:rsidR="00E828BC" w:rsidRDefault="00E828BC">
            <w:pPr>
              <w:pStyle w:val="TableParagraph"/>
            </w:pPr>
          </w:p>
        </w:tc>
      </w:tr>
      <w:tr w:rsidR="00E828BC" w14:paraId="66F34424" w14:textId="77777777">
        <w:trPr>
          <w:trHeight w:val="228"/>
        </w:trPr>
        <w:tc>
          <w:tcPr>
            <w:tcW w:w="2542" w:type="dxa"/>
          </w:tcPr>
          <w:p w14:paraId="797589F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doctorFunction</w:t>
            </w:r>
          </w:p>
        </w:tc>
        <w:tc>
          <w:tcPr>
            <w:tcW w:w="1418" w:type="dxa"/>
            <w:gridSpan w:val="2"/>
          </w:tcPr>
          <w:p w14:paraId="2D3B913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13ED0CE" w14:textId="77777777" w:rsidR="00E828BC" w:rsidRDefault="00FB3A0E">
            <w:pPr>
              <w:pStyle w:val="TableParagraph"/>
            </w:pPr>
            <w:r>
              <w:t>String(1000)</w:t>
            </w:r>
          </w:p>
        </w:tc>
        <w:tc>
          <w:tcPr>
            <w:tcW w:w="1276" w:type="dxa"/>
          </w:tcPr>
          <w:p w14:paraId="41DD694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661C4E43" w14:textId="77777777" w:rsidR="00E828BC" w:rsidRDefault="00E828BC">
            <w:pPr>
              <w:pStyle w:val="TableParagraph"/>
            </w:pPr>
          </w:p>
        </w:tc>
      </w:tr>
      <w:tr w:rsidR="00E828BC" w14:paraId="2C86EB48" w14:textId="77777777">
        <w:trPr>
          <w:trHeight w:val="228"/>
        </w:trPr>
        <w:tc>
          <w:tcPr>
            <w:tcW w:w="2542" w:type="dxa"/>
          </w:tcPr>
          <w:p w14:paraId="1D8A172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taboo</w:t>
            </w:r>
          </w:p>
        </w:tc>
        <w:tc>
          <w:tcPr>
            <w:tcW w:w="1418" w:type="dxa"/>
            <w:gridSpan w:val="2"/>
          </w:tcPr>
          <w:p w14:paraId="55A8347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禁忌范围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0F0F978" w14:textId="77777777" w:rsidR="00E828BC" w:rsidRDefault="00FB3A0E">
            <w:pPr>
              <w:pStyle w:val="TableParagraph"/>
            </w:pPr>
            <w:r>
              <w:t>String(1000)</w:t>
            </w:r>
          </w:p>
        </w:tc>
        <w:tc>
          <w:tcPr>
            <w:tcW w:w="1276" w:type="dxa"/>
          </w:tcPr>
          <w:p w14:paraId="279F345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</w:tcPr>
          <w:p w14:paraId="21A75C26" w14:textId="77777777" w:rsidR="00E828BC" w:rsidRDefault="00E828BC">
            <w:pPr>
              <w:pStyle w:val="TableParagraph"/>
            </w:pPr>
          </w:p>
        </w:tc>
      </w:tr>
      <w:tr w:rsidR="00E828BC" w14:paraId="7E906DDF" w14:textId="77777777">
        <w:trPr>
          <w:trHeight w:val="228"/>
        </w:trPr>
        <w:tc>
          <w:tcPr>
            <w:tcW w:w="2542" w:type="dxa"/>
          </w:tcPr>
          <w:p w14:paraId="4EFCFBF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remark</w:t>
            </w:r>
          </w:p>
        </w:tc>
        <w:tc>
          <w:tcPr>
            <w:tcW w:w="1418" w:type="dxa"/>
            <w:gridSpan w:val="2"/>
          </w:tcPr>
          <w:p w14:paraId="5A5A8E7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备注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18485D" w14:textId="77777777" w:rsidR="00E828BC" w:rsidRDefault="00FB3A0E">
            <w:pPr>
              <w:pStyle w:val="TableParagraph"/>
            </w:pPr>
            <w:r>
              <w:t>String(1000)</w:t>
            </w:r>
          </w:p>
        </w:tc>
        <w:tc>
          <w:tcPr>
            <w:tcW w:w="1276" w:type="dxa"/>
          </w:tcPr>
          <w:p w14:paraId="419D0F8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24" w:type="dxa"/>
            <w:vAlign w:val="center"/>
          </w:tcPr>
          <w:p w14:paraId="41694532" w14:textId="77777777" w:rsidR="00E828BC" w:rsidRDefault="00E828BC">
            <w:pPr>
              <w:pStyle w:val="TableParagraph"/>
            </w:pPr>
          </w:p>
        </w:tc>
      </w:tr>
    </w:tbl>
    <w:p w14:paraId="05D3F4A2" w14:textId="77777777" w:rsidR="00E828BC" w:rsidRDefault="00E828BC"/>
    <w:p w14:paraId="2F5C9EA1" w14:textId="77777777" w:rsidR="00E828BC" w:rsidRDefault="00FB3A0E">
      <w:pPr>
        <w:pStyle w:val="4"/>
        <w:numPr>
          <w:ilvl w:val="0"/>
          <w:numId w:val="23"/>
        </w:numPr>
      </w:pP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保转码表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4D114465" w14:textId="77777777">
        <w:tc>
          <w:tcPr>
            <w:tcW w:w="8613" w:type="dxa"/>
            <w:gridSpan w:val="2"/>
            <w:shd w:val="clear" w:color="auto" w:fill="FFFF99"/>
          </w:tcPr>
          <w:p w14:paraId="0F3E4DAC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  <w:r>
              <w:rPr>
                <w:rFonts w:hint="eastAsia"/>
              </w:rPr>
              <w:t>medicalCategoryComparision</w:t>
            </w:r>
          </w:p>
          <w:p w14:paraId="64368863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  <w:r>
              <w:rPr>
                <w:rFonts w:hint="eastAsia"/>
              </w:rPr>
              <w:t>medicalCatRequest</w:t>
            </w:r>
          </w:p>
          <w:p w14:paraId="1B1B340E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t>：</w:t>
            </w:r>
            <w:r>
              <w:rPr>
                <w:rFonts w:hint="eastAsia"/>
              </w:rPr>
              <w:t>medicalCat</w:t>
            </w:r>
            <w:r>
              <w:t>Response</w:t>
            </w:r>
          </w:p>
          <w:p w14:paraId="7DA8BAC0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</w:p>
        </w:tc>
      </w:tr>
      <w:tr w:rsidR="00E828BC" w14:paraId="00637C94" w14:textId="77777777">
        <w:tc>
          <w:tcPr>
            <w:tcW w:w="542" w:type="dxa"/>
          </w:tcPr>
          <w:p w14:paraId="2A79BF38" w14:textId="77777777" w:rsidR="00E828BC" w:rsidRDefault="00E828BC"/>
        </w:tc>
        <w:tc>
          <w:tcPr>
            <w:tcW w:w="8071" w:type="dxa"/>
          </w:tcPr>
          <w:p w14:paraId="1BA989BC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5215A239" w14:textId="77777777" w:rsidR="00E828BC" w:rsidRDefault="00FB3A0E">
            <w:r>
              <w:rPr>
                <w:rFonts w:hint="eastAsia"/>
              </w:rPr>
              <w:t>{</w:t>
            </w:r>
          </w:p>
          <w:p w14:paraId="22FD5600" w14:textId="77777777" w:rsidR="00E828BC" w:rsidRDefault="00FB3A0E"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hospitalId":"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Id"</w:t>
            </w:r>
          </w:p>
          <w:p w14:paraId="6BD90A0D" w14:textId="77777777" w:rsidR="00E828BC" w:rsidRDefault="00FB3A0E">
            <w:r>
              <w:rPr>
                <w:rFonts w:hint="eastAsia"/>
              </w:rPr>
              <w:t>}</w:t>
            </w:r>
          </w:p>
        </w:tc>
      </w:tr>
      <w:tr w:rsidR="00E828BC" w14:paraId="7E52BC8B" w14:textId="77777777">
        <w:tc>
          <w:tcPr>
            <w:tcW w:w="542" w:type="dxa"/>
          </w:tcPr>
          <w:p w14:paraId="03AEE3F4" w14:textId="77777777" w:rsidR="00E828BC" w:rsidRDefault="00E828BC"/>
        </w:tc>
        <w:tc>
          <w:tcPr>
            <w:tcW w:w="8071" w:type="dxa"/>
          </w:tcPr>
          <w:p w14:paraId="676BC53B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2C7A5C7C" w14:textId="77777777" w:rsidR="00E828BC" w:rsidRDefault="00FB3A0E">
            <w:r>
              <w:rPr>
                <w:rFonts w:hint="eastAsia"/>
              </w:rPr>
              <w:t>{</w:t>
            </w:r>
          </w:p>
          <w:p w14:paraId="6D3AD1E4" w14:textId="77777777" w:rsidR="00E828BC" w:rsidRDefault="00FB3A0E">
            <w:r>
              <w:rPr>
                <w:rFonts w:hint="eastAsia"/>
              </w:rPr>
              <w:tab/>
              <w:t>"hospitalId":"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Id",</w:t>
            </w:r>
          </w:p>
          <w:p w14:paraId="049317A9" w14:textId="77777777" w:rsidR="00E828BC" w:rsidRDefault="00FB3A0E">
            <w:r>
              <w:rPr>
                <w:rFonts w:hint="eastAsia"/>
              </w:rPr>
              <w:tab/>
              <w:t>"count":"</w:t>
            </w:r>
            <w:r>
              <w:rPr>
                <w:rFonts w:hint="eastAsia"/>
              </w:rPr>
              <w:t>目录总条数</w:t>
            </w:r>
            <w:r>
              <w:rPr>
                <w:rFonts w:hint="eastAsia"/>
              </w:rPr>
              <w:t>"</w:t>
            </w:r>
          </w:p>
          <w:p w14:paraId="19FF5D61" w14:textId="77777777" w:rsidR="00E828BC" w:rsidRDefault="00FB3A0E">
            <w:r>
              <w:rPr>
                <w:rFonts w:hint="eastAsia"/>
              </w:rPr>
              <w:lastRenderedPageBreak/>
              <w:tab/>
              <w:t>"details":[</w:t>
            </w:r>
          </w:p>
          <w:p w14:paraId="74AE017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527A368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"projectNo":"</w:t>
            </w:r>
            <w:r>
              <w:rPr>
                <w:rFonts w:hint="eastAsia"/>
              </w:rPr>
              <w:t>项目编码</w:t>
            </w:r>
            <w:r>
              <w:rPr>
                <w:rFonts w:hint="eastAsia"/>
              </w:rPr>
              <w:t>",</w:t>
            </w:r>
          </w:p>
          <w:p w14:paraId="358A90D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"projectName":"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",</w:t>
            </w:r>
          </w:p>
          <w:p w14:paraId="1FE4547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"hospitalProjectNo":"</w:t>
            </w:r>
            <w:r>
              <w:rPr>
                <w:rFonts w:hint="eastAsia"/>
              </w:rPr>
              <w:t>医院项目编码</w:t>
            </w:r>
            <w:r>
              <w:rPr>
                <w:rFonts w:hint="eastAsia"/>
              </w:rPr>
              <w:t>",</w:t>
            </w:r>
          </w:p>
          <w:p w14:paraId="158A0FF6" w14:textId="77777777" w:rsidR="00E828BC" w:rsidRDefault="00FB3A0E">
            <w:r>
              <w:rPr>
                <w:rFonts w:hint="eastAsia"/>
              </w:rPr>
              <w:t xml:space="preserve">        "hospitalProjectName":"</w:t>
            </w:r>
            <w:r>
              <w:rPr>
                <w:rFonts w:hint="eastAsia"/>
              </w:rPr>
              <w:t>医院项目名称</w:t>
            </w:r>
            <w:r>
              <w:rPr>
                <w:rFonts w:hint="eastAsia"/>
              </w:rPr>
              <w:t>",</w:t>
            </w:r>
          </w:p>
          <w:p w14:paraId="6C930DF5" w14:textId="77777777" w:rsidR="00E828BC" w:rsidRDefault="00FB3A0E">
            <w:r>
              <w:rPr>
                <w:rFonts w:hint="eastAsia"/>
              </w:rPr>
              <w:t xml:space="preserve">        "chargeLevel":"</w:t>
            </w:r>
            <w:r>
              <w:rPr>
                <w:rFonts w:hint="eastAsia"/>
              </w:rPr>
              <w:t>项目等级</w:t>
            </w:r>
            <w:r>
              <w:rPr>
                <w:rFonts w:hint="eastAsia"/>
              </w:rPr>
              <w:t>",</w:t>
            </w:r>
          </w:p>
          <w:p w14:paraId="608B55AE" w14:textId="77777777" w:rsidR="00E828BC" w:rsidRDefault="00FB3A0E"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selfPayRatio":"</w:t>
            </w:r>
            <w:r>
              <w:rPr>
                <w:rFonts w:hint="eastAsia"/>
              </w:rPr>
              <w:t>自付比例</w:t>
            </w:r>
            <w:r>
              <w:rPr>
                <w:rFonts w:hint="eastAsia"/>
              </w:rPr>
              <w:t>"</w:t>
            </w:r>
          </w:p>
          <w:p w14:paraId="5C62E0C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58563A10" w14:textId="77777777" w:rsidR="00E828BC" w:rsidRDefault="00FB3A0E">
            <w:r>
              <w:rPr>
                <w:rFonts w:hint="eastAsia"/>
              </w:rPr>
              <w:tab/>
              <w:t>]</w:t>
            </w:r>
          </w:p>
          <w:p w14:paraId="7EFE56BE" w14:textId="77777777" w:rsidR="00E828BC" w:rsidRDefault="00FB3A0E">
            <w:r>
              <w:rPr>
                <w:rFonts w:hint="eastAsia"/>
              </w:rPr>
              <w:t>}</w:t>
            </w:r>
          </w:p>
        </w:tc>
      </w:tr>
      <w:tr w:rsidR="00E828BC" w14:paraId="707811C7" w14:textId="77777777">
        <w:tc>
          <w:tcPr>
            <w:tcW w:w="542" w:type="dxa"/>
          </w:tcPr>
          <w:p w14:paraId="471814B6" w14:textId="77777777" w:rsidR="00E828BC" w:rsidRDefault="00E828BC"/>
        </w:tc>
        <w:tc>
          <w:tcPr>
            <w:tcW w:w="8071" w:type="dxa"/>
          </w:tcPr>
          <w:p w14:paraId="01DF5978" w14:textId="77777777" w:rsidR="00E828BC" w:rsidRDefault="00E828BC"/>
        </w:tc>
      </w:tr>
    </w:tbl>
    <w:p w14:paraId="494F008C" w14:textId="77777777" w:rsidR="00E828BC" w:rsidRDefault="00E828BC"/>
    <w:p w14:paraId="76D4D1FF" w14:textId="77777777" w:rsidR="00E828BC" w:rsidRDefault="00FB3A0E">
      <w:pPr>
        <w:pStyle w:val="a6"/>
      </w:pPr>
      <w:r>
        <w:rPr>
          <w:rFonts w:hint="eastAsia"/>
        </w:rPr>
        <w:t>入参：</w:t>
      </w:r>
    </w:p>
    <w:tbl>
      <w:tblPr>
        <w:tblW w:w="8500" w:type="dxa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5"/>
        <w:gridCol w:w="1655"/>
        <w:gridCol w:w="1283"/>
        <w:gridCol w:w="1383"/>
        <w:gridCol w:w="1634"/>
      </w:tblGrid>
      <w:tr w:rsidR="00E828BC" w14:paraId="734FBAD5" w14:textId="77777777">
        <w:trPr>
          <w:trHeight w:val="283"/>
        </w:trPr>
        <w:tc>
          <w:tcPr>
            <w:tcW w:w="2545" w:type="dxa"/>
            <w:shd w:val="clear" w:color="auto" w:fill="D9D9D9" w:themeFill="background1" w:themeFillShade="D9"/>
          </w:tcPr>
          <w:p w14:paraId="5D892D5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729DD08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14:paraId="2B54B38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6B78847B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097F4A3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49AD4A5F" w14:textId="77777777">
        <w:trPr>
          <w:trHeight w:val="283"/>
        </w:trPr>
        <w:tc>
          <w:tcPr>
            <w:tcW w:w="2545" w:type="dxa"/>
            <w:shd w:val="clear" w:color="auto" w:fill="FFFFFF" w:themeFill="background1"/>
            <w:vAlign w:val="center"/>
          </w:tcPr>
          <w:p w14:paraId="54BF71D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hospitalId</w:t>
            </w:r>
          </w:p>
        </w:tc>
        <w:tc>
          <w:tcPr>
            <w:tcW w:w="1655" w:type="dxa"/>
            <w:shd w:val="clear" w:color="auto" w:fill="FFFFFF" w:themeFill="background1"/>
            <w:vAlign w:val="center"/>
          </w:tcPr>
          <w:p w14:paraId="4F7E434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283" w:type="dxa"/>
          </w:tcPr>
          <w:p w14:paraId="39E6F6C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83" w:type="dxa"/>
          </w:tcPr>
          <w:p w14:paraId="6C95BB7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34" w:type="dxa"/>
          </w:tcPr>
          <w:p w14:paraId="474553D1" w14:textId="77777777" w:rsidR="00E828BC" w:rsidRDefault="00E828BC">
            <w:pPr>
              <w:pStyle w:val="TableParagraph"/>
            </w:pPr>
          </w:p>
        </w:tc>
      </w:tr>
    </w:tbl>
    <w:p w14:paraId="180B095D" w14:textId="77777777" w:rsidR="00E828BC" w:rsidRDefault="00E828BC"/>
    <w:p w14:paraId="7A72E902" w14:textId="77777777" w:rsidR="00E828BC" w:rsidRDefault="00FB3A0E">
      <w:pPr>
        <w:pStyle w:val="a6"/>
      </w:pPr>
      <w:r>
        <w:rPr>
          <w:rFonts w:hint="eastAsia"/>
        </w:rPr>
        <w:t>出参：</w:t>
      </w:r>
    </w:p>
    <w:tbl>
      <w:tblPr>
        <w:tblW w:w="8519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1350"/>
        <w:gridCol w:w="1583"/>
        <w:gridCol w:w="1383"/>
        <w:gridCol w:w="1646"/>
      </w:tblGrid>
      <w:tr w:rsidR="00E828BC" w14:paraId="5B60A855" w14:textId="77777777">
        <w:trPr>
          <w:trHeight w:val="228"/>
        </w:trPr>
        <w:tc>
          <w:tcPr>
            <w:tcW w:w="2557" w:type="dxa"/>
            <w:shd w:val="clear" w:color="auto" w:fill="D9D9D9" w:themeFill="background1" w:themeFillShade="D9"/>
          </w:tcPr>
          <w:p w14:paraId="2561E2B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7438363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14:paraId="34143EF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07BF4C17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50D6CC1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828BC" w14:paraId="7442597E" w14:textId="77777777">
        <w:trPr>
          <w:trHeight w:val="228"/>
        </w:trPr>
        <w:tc>
          <w:tcPr>
            <w:tcW w:w="2557" w:type="dxa"/>
            <w:shd w:val="clear" w:color="auto" w:fill="FFFFFF" w:themeFill="background1"/>
            <w:vAlign w:val="center"/>
          </w:tcPr>
          <w:p w14:paraId="2626A92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</w:t>
            </w:r>
            <w:r>
              <w:t>Id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433588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t>code</w:t>
            </w:r>
          </w:p>
        </w:tc>
        <w:tc>
          <w:tcPr>
            <w:tcW w:w="1583" w:type="dxa"/>
            <w:shd w:val="clear" w:color="auto" w:fill="auto"/>
          </w:tcPr>
          <w:p w14:paraId="30D8822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83" w:type="dxa"/>
          </w:tcPr>
          <w:p w14:paraId="7D05A16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6" w:type="dxa"/>
          </w:tcPr>
          <w:p w14:paraId="5C0CDB35" w14:textId="77777777" w:rsidR="00E828BC" w:rsidRDefault="00E828BC">
            <w:pPr>
              <w:pStyle w:val="TableParagraph"/>
            </w:pPr>
          </w:p>
        </w:tc>
      </w:tr>
      <w:tr w:rsidR="00E828BC" w14:paraId="12950218" w14:textId="77777777">
        <w:trPr>
          <w:trHeight w:val="228"/>
        </w:trPr>
        <w:tc>
          <w:tcPr>
            <w:tcW w:w="2557" w:type="dxa"/>
          </w:tcPr>
          <w:p w14:paraId="30701D6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count</w:t>
            </w:r>
          </w:p>
        </w:tc>
        <w:tc>
          <w:tcPr>
            <w:tcW w:w="1350" w:type="dxa"/>
            <w:shd w:val="clear" w:color="auto" w:fill="auto"/>
          </w:tcPr>
          <w:p w14:paraId="5825B2B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目录总条数</w:t>
            </w:r>
          </w:p>
        </w:tc>
        <w:tc>
          <w:tcPr>
            <w:tcW w:w="1583" w:type="dxa"/>
            <w:shd w:val="clear" w:color="auto" w:fill="auto"/>
          </w:tcPr>
          <w:p w14:paraId="3946FC3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String(10)</w:t>
            </w:r>
          </w:p>
        </w:tc>
        <w:tc>
          <w:tcPr>
            <w:tcW w:w="1383" w:type="dxa"/>
          </w:tcPr>
          <w:p w14:paraId="73459D1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6" w:type="dxa"/>
          </w:tcPr>
          <w:p w14:paraId="50A98660" w14:textId="77777777" w:rsidR="00E828BC" w:rsidRDefault="00E828BC">
            <w:pPr>
              <w:pStyle w:val="TableParagraph"/>
            </w:pPr>
          </w:p>
        </w:tc>
      </w:tr>
      <w:tr w:rsidR="00E828BC" w14:paraId="33028E67" w14:textId="77777777">
        <w:trPr>
          <w:trHeight w:val="228"/>
        </w:trPr>
        <w:tc>
          <w:tcPr>
            <w:tcW w:w="2557" w:type="dxa"/>
          </w:tcPr>
          <w:p w14:paraId="797E17C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details</w:t>
            </w:r>
          </w:p>
        </w:tc>
        <w:tc>
          <w:tcPr>
            <w:tcW w:w="1350" w:type="dxa"/>
            <w:shd w:val="clear" w:color="auto" w:fill="FFFF00"/>
          </w:tcPr>
          <w:p w14:paraId="7563FF71" w14:textId="77777777" w:rsidR="00E828BC" w:rsidRDefault="00FB3A0E">
            <w:pPr>
              <w:pStyle w:val="TableParagraph"/>
            </w:pPr>
            <w:hyperlink w:anchor="对照表医疗目录详情" w:history="1">
              <w:r>
                <w:rPr>
                  <w:rStyle w:val="ac"/>
                  <w:rFonts w:hint="eastAsia"/>
                </w:rPr>
                <w:t>&lt;</w:t>
              </w:r>
              <w:r>
                <w:rPr>
                  <w:rStyle w:val="ac"/>
                  <w:rFonts w:hint="eastAsia"/>
                </w:rPr>
                <w:t>对照表医疗目录详情</w:t>
              </w:r>
              <w:r>
                <w:rPr>
                  <w:rStyle w:val="ac"/>
                  <w:rFonts w:hint="eastAsia"/>
                </w:rPr>
                <w:t>&gt;</w:t>
              </w:r>
            </w:hyperlink>
          </w:p>
        </w:tc>
        <w:tc>
          <w:tcPr>
            <w:tcW w:w="1583" w:type="dxa"/>
            <w:shd w:val="clear" w:color="auto" w:fill="auto"/>
          </w:tcPr>
          <w:p w14:paraId="184B8884" w14:textId="77777777" w:rsidR="00E828BC" w:rsidRDefault="00E828BC">
            <w:pPr>
              <w:pStyle w:val="TableParagraph"/>
            </w:pPr>
          </w:p>
        </w:tc>
        <w:tc>
          <w:tcPr>
            <w:tcW w:w="1383" w:type="dxa"/>
          </w:tcPr>
          <w:p w14:paraId="24C0EA2D" w14:textId="77777777" w:rsidR="00E828BC" w:rsidRDefault="00E828BC">
            <w:pPr>
              <w:pStyle w:val="TableParagraph"/>
            </w:pPr>
          </w:p>
        </w:tc>
        <w:tc>
          <w:tcPr>
            <w:tcW w:w="1646" w:type="dxa"/>
          </w:tcPr>
          <w:p w14:paraId="17E478FF" w14:textId="77777777" w:rsidR="00E828BC" w:rsidRDefault="00E828BC">
            <w:pPr>
              <w:pStyle w:val="TableParagraph"/>
            </w:pPr>
          </w:p>
        </w:tc>
      </w:tr>
    </w:tbl>
    <w:p w14:paraId="041DCF00" w14:textId="77777777" w:rsidR="00E828BC" w:rsidRDefault="00E828BC"/>
    <w:p w14:paraId="069AF4B7" w14:textId="77777777" w:rsidR="00E828BC" w:rsidRDefault="00FB3A0E">
      <w:pPr>
        <w:pStyle w:val="a6"/>
        <w:rPr>
          <w:rFonts w:eastAsiaTheme="minorEastAsia"/>
        </w:rPr>
      </w:pPr>
      <w:bookmarkStart w:id="1247" w:name="对照表医疗目录详情"/>
      <w:r>
        <w:rPr>
          <w:rFonts w:hint="eastAsia"/>
        </w:rPr>
        <w:t>&lt;</w:t>
      </w:r>
      <w:r>
        <w:rPr>
          <w:rFonts w:hint="eastAsia"/>
        </w:rPr>
        <w:t>对照表医疗目录详情</w:t>
      </w:r>
      <w:r>
        <w:rPr>
          <w:rFonts w:hint="eastAsia"/>
        </w:rPr>
        <w:t>&gt;</w:t>
      </w:r>
      <w:bookmarkEnd w:id="1247"/>
      <w:r>
        <w:rPr>
          <w:rFonts w:hint="eastAsia"/>
        </w:rPr>
        <w:t xml:space="preserve">  details</w:t>
      </w:r>
    </w:p>
    <w:tbl>
      <w:tblPr>
        <w:tblW w:w="8519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1666"/>
        <w:gridCol w:w="1284"/>
        <w:gridCol w:w="1350"/>
        <w:gridCol w:w="1662"/>
      </w:tblGrid>
      <w:tr w:rsidR="00E828BC" w14:paraId="397043F1" w14:textId="77777777">
        <w:trPr>
          <w:trHeight w:val="228"/>
        </w:trPr>
        <w:tc>
          <w:tcPr>
            <w:tcW w:w="2557" w:type="dxa"/>
            <w:shd w:val="clear" w:color="auto" w:fill="D9D9D9" w:themeFill="background1" w:themeFillShade="D9"/>
          </w:tcPr>
          <w:p w14:paraId="01AACF6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666" w:type="dxa"/>
            <w:shd w:val="clear" w:color="auto" w:fill="D9D9D9" w:themeFill="background1" w:themeFillShade="D9"/>
          </w:tcPr>
          <w:p w14:paraId="10E42BE4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284" w:type="dxa"/>
            <w:shd w:val="clear" w:color="auto" w:fill="D9D9D9" w:themeFill="background1" w:themeFillShade="D9"/>
          </w:tcPr>
          <w:p w14:paraId="1C749283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F257D69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1C490C79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53A2723C" w14:textId="77777777">
        <w:trPr>
          <w:trHeight w:val="228"/>
        </w:trPr>
        <w:tc>
          <w:tcPr>
            <w:tcW w:w="2557" w:type="dxa"/>
          </w:tcPr>
          <w:p w14:paraId="22EB410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projectNo</w:t>
            </w:r>
          </w:p>
        </w:tc>
        <w:tc>
          <w:tcPr>
            <w:tcW w:w="1666" w:type="dxa"/>
          </w:tcPr>
          <w:p w14:paraId="362B7B0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社保项目编码</w:t>
            </w:r>
          </w:p>
        </w:tc>
        <w:tc>
          <w:tcPr>
            <w:tcW w:w="1284" w:type="dxa"/>
            <w:shd w:val="clear" w:color="auto" w:fill="auto"/>
          </w:tcPr>
          <w:p w14:paraId="3D1B4CDA" w14:textId="77777777" w:rsidR="00E828BC" w:rsidRDefault="00FB3A0E">
            <w:pPr>
              <w:pStyle w:val="TableParagraph"/>
            </w:pPr>
            <w:r>
              <w:t>String(35)</w:t>
            </w:r>
          </w:p>
        </w:tc>
        <w:tc>
          <w:tcPr>
            <w:tcW w:w="1350" w:type="dxa"/>
          </w:tcPr>
          <w:p w14:paraId="5B601F7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62" w:type="dxa"/>
          </w:tcPr>
          <w:p w14:paraId="11A3CAA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根据三目类别不同，分别代表药品编码、诊疗项目、服务设施和医用材料编码</w:t>
            </w:r>
          </w:p>
        </w:tc>
      </w:tr>
      <w:tr w:rsidR="00E828BC" w14:paraId="14E14968" w14:textId="77777777">
        <w:trPr>
          <w:trHeight w:val="228"/>
        </w:trPr>
        <w:tc>
          <w:tcPr>
            <w:tcW w:w="2557" w:type="dxa"/>
          </w:tcPr>
          <w:p w14:paraId="1A05548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projectName</w:t>
            </w:r>
          </w:p>
        </w:tc>
        <w:tc>
          <w:tcPr>
            <w:tcW w:w="1666" w:type="dxa"/>
          </w:tcPr>
          <w:p w14:paraId="59883B4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社保项目名称</w:t>
            </w:r>
          </w:p>
        </w:tc>
        <w:tc>
          <w:tcPr>
            <w:tcW w:w="1284" w:type="dxa"/>
            <w:shd w:val="clear" w:color="auto" w:fill="auto"/>
          </w:tcPr>
          <w:p w14:paraId="5A57A94D" w14:textId="77777777" w:rsidR="00E828BC" w:rsidRDefault="00FB3A0E">
            <w:pPr>
              <w:pStyle w:val="TableParagraph"/>
            </w:pPr>
            <w:r>
              <w:t>String(100)</w:t>
            </w:r>
          </w:p>
        </w:tc>
        <w:tc>
          <w:tcPr>
            <w:tcW w:w="1350" w:type="dxa"/>
          </w:tcPr>
          <w:p w14:paraId="7006CEE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62" w:type="dxa"/>
          </w:tcPr>
          <w:p w14:paraId="503B7AC2" w14:textId="77777777" w:rsidR="00E828BC" w:rsidRDefault="00E828BC">
            <w:pPr>
              <w:pStyle w:val="TableParagraph"/>
            </w:pPr>
          </w:p>
        </w:tc>
      </w:tr>
      <w:tr w:rsidR="00E828BC" w14:paraId="4C880504" w14:textId="77777777">
        <w:trPr>
          <w:trHeight w:val="90"/>
        </w:trPr>
        <w:tc>
          <w:tcPr>
            <w:tcW w:w="2557" w:type="dxa"/>
          </w:tcPr>
          <w:p w14:paraId="21C9E7F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hospitalProjectNo</w:t>
            </w:r>
          </w:p>
        </w:tc>
        <w:tc>
          <w:tcPr>
            <w:tcW w:w="1666" w:type="dxa"/>
          </w:tcPr>
          <w:p w14:paraId="59D47F4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医院项目编码</w:t>
            </w:r>
          </w:p>
        </w:tc>
        <w:tc>
          <w:tcPr>
            <w:tcW w:w="1284" w:type="dxa"/>
            <w:shd w:val="clear" w:color="auto" w:fill="auto"/>
          </w:tcPr>
          <w:p w14:paraId="48241931" w14:textId="77777777" w:rsidR="00E828BC" w:rsidRDefault="00FB3A0E">
            <w:pPr>
              <w:pStyle w:val="TableParagraph"/>
            </w:pPr>
            <w:r>
              <w:t>String(35)</w:t>
            </w:r>
          </w:p>
        </w:tc>
        <w:tc>
          <w:tcPr>
            <w:tcW w:w="1350" w:type="dxa"/>
          </w:tcPr>
          <w:p w14:paraId="2BE7487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62" w:type="dxa"/>
          </w:tcPr>
          <w:p w14:paraId="62D2D025" w14:textId="77777777" w:rsidR="00E828BC" w:rsidRDefault="00E828BC">
            <w:pPr>
              <w:pStyle w:val="TableParagraph"/>
            </w:pPr>
          </w:p>
        </w:tc>
      </w:tr>
      <w:tr w:rsidR="00E828BC" w14:paraId="61D21CB6" w14:textId="77777777">
        <w:trPr>
          <w:trHeight w:val="228"/>
        </w:trPr>
        <w:tc>
          <w:tcPr>
            <w:tcW w:w="2557" w:type="dxa"/>
          </w:tcPr>
          <w:p w14:paraId="193541A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hospitalProjectName</w:t>
            </w:r>
          </w:p>
        </w:tc>
        <w:tc>
          <w:tcPr>
            <w:tcW w:w="1666" w:type="dxa"/>
          </w:tcPr>
          <w:p w14:paraId="2B25277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医院项目名称</w:t>
            </w:r>
          </w:p>
        </w:tc>
        <w:tc>
          <w:tcPr>
            <w:tcW w:w="1284" w:type="dxa"/>
            <w:shd w:val="clear" w:color="auto" w:fill="auto"/>
          </w:tcPr>
          <w:p w14:paraId="4B671096" w14:textId="77777777" w:rsidR="00E828BC" w:rsidRDefault="00FB3A0E">
            <w:pPr>
              <w:pStyle w:val="TableParagraph"/>
            </w:pPr>
            <w:r>
              <w:t>String(100)</w:t>
            </w:r>
          </w:p>
        </w:tc>
        <w:tc>
          <w:tcPr>
            <w:tcW w:w="1350" w:type="dxa"/>
          </w:tcPr>
          <w:p w14:paraId="4BF431F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62" w:type="dxa"/>
          </w:tcPr>
          <w:p w14:paraId="722DCB03" w14:textId="77777777" w:rsidR="00E828BC" w:rsidRDefault="00E828BC">
            <w:pPr>
              <w:pStyle w:val="TableParagraph"/>
            </w:pPr>
          </w:p>
        </w:tc>
      </w:tr>
      <w:tr w:rsidR="00E828BC" w14:paraId="383BF7FE" w14:textId="77777777">
        <w:trPr>
          <w:trHeight w:val="228"/>
        </w:trPr>
        <w:tc>
          <w:tcPr>
            <w:tcW w:w="2557" w:type="dxa"/>
          </w:tcPr>
          <w:p w14:paraId="54A45E3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chargeLevel</w:t>
            </w:r>
          </w:p>
        </w:tc>
        <w:tc>
          <w:tcPr>
            <w:tcW w:w="1666" w:type="dxa"/>
            <w:shd w:val="clear" w:color="auto" w:fill="FFFF00"/>
          </w:tcPr>
          <w:p w14:paraId="40C0281F" w14:textId="77777777" w:rsidR="00E828BC" w:rsidRDefault="00FB3A0E">
            <w:pPr>
              <w:pStyle w:val="TableParagraph"/>
            </w:pPr>
            <w:r>
              <w:rPr>
                <w:rStyle w:val="ac"/>
                <w:rFonts w:hint="eastAsia"/>
              </w:rPr>
              <w:t>项目等级</w:t>
            </w:r>
          </w:p>
        </w:tc>
        <w:tc>
          <w:tcPr>
            <w:tcW w:w="1284" w:type="dxa"/>
            <w:shd w:val="clear" w:color="auto" w:fill="auto"/>
          </w:tcPr>
          <w:p w14:paraId="26CFFE90" w14:textId="77777777" w:rsidR="00E828BC" w:rsidRDefault="00FB3A0E">
            <w:pPr>
              <w:pStyle w:val="TableParagraph"/>
            </w:pPr>
            <w:r>
              <w:t>String(3)</w:t>
            </w:r>
          </w:p>
        </w:tc>
        <w:tc>
          <w:tcPr>
            <w:tcW w:w="1350" w:type="dxa"/>
          </w:tcPr>
          <w:p w14:paraId="146590D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62" w:type="dxa"/>
          </w:tcPr>
          <w:p w14:paraId="17732AC1" w14:textId="77777777" w:rsidR="00E828BC" w:rsidRDefault="00E828BC">
            <w:pPr>
              <w:pStyle w:val="TableParagraph"/>
            </w:pPr>
          </w:p>
        </w:tc>
      </w:tr>
      <w:tr w:rsidR="00E828BC" w14:paraId="19A62E2D" w14:textId="77777777">
        <w:trPr>
          <w:trHeight w:val="228"/>
        </w:trPr>
        <w:tc>
          <w:tcPr>
            <w:tcW w:w="2557" w:type="dxa"/>
          </w:tcPr>
          <w:p w14:paraId="6FA5A8DB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selfPayRatio</w:t>
            </w:r>
          </w:p>
        </w:tc>
        <w:tc>
          <w:tcPr>
            <w:tcW w:w="1666" w:type="dxa"/>
            <w:shd w:val="clear" w:color="auto" w:fill="FFFF00"/>
          </w:tcPr>
          <w:p w14:paraId="414BD4B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自付比例</w:t>
            </w:r>
          </w:p>
        </w:tc>
        <w:tc>
          <w:tcPr>
            <w:tcW w:w="1284" w:type="dxa"/>
            <w:shd w:val="clear" w:color="auto" w:fill="auto"/>
          </w:tcPr>
          <w:p w14:paraId="152D482E" w14:textId="77777777" w:rsidR="00E828BC" w:rsidRDefault="00FB3A0E">
            <w:pPr>
              <w:pStyle w:val="TableParagraph"/>
            </w:pPr>
            <w:r>
              <w:t>String(3)</w:t>
            </w:r>
          </w:p>
        </w:tc>
        <w:tc>
          <w:tcPr>
            <w:tcW w:w="1350" w:type="dxa"/>
          </w:tcPr>
          <w:p w14:paraId="0536C74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62" w:type="dxa"/>
          </w:tcPr>
          <w:p w14:paraId="2188D6D3" w14:textId="77777777" w:rsidR="00E828BC" w:rsidRDefault="00E828BC">
            <w:pPr>
              <w:pStyle w:val="TableParagraph"/>
            </w:pPr>
          </w:p>
        </w:tc>
      </w:tr>
    </w:tbl>
    <w:p w14:paraId="17463FCE" w14:textId="77777777" w:rsidR="00E828BC" w:rsidRDefault="00FB3A0E">
      <w:pPr>
        <w:pStyle w:val="3"/>
        <w:numPr>
          <w:ilvl w:val="0"/>
          <w:numId w:val="22"/>
        </w:numPr>
      </w:pPr>
      <w:r>
        <w:rPr>
          <w:rFonts w:hint="eastAsia"/>
        </w:rPr>
        <w:t>疾病目录</w:t>
      </w:r>
    </w:p>
    <w:p w14:paraId="7D0A71F0" w14:textId="77777777" w:rsidR="00E828BC" w:rsidRDefault="00E828BC">
      <w:pPr>
        <w:pStyle w:val="4"/>
        <w:numPr>
          <w:ilvl w:val="0"/>
          <w:numId w:val="0"/>
        </w:numPr>
        <w:rPr>
          <w:rFonts w:eastAsiaTheme="minorEastAsia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23E3DD7B" w14:textId="77777777">
        <w:tc>
          <w:tcPr>
            <w:tcW w:w="8613" w:type="dxa"/>
            <w:gridSpan w:val="2"/>
            <w:shd w:val="clear" w:color="auto" w:fill="FFFF99"/>
          </w:tcPr>
          <w:p w14:paraId="14C1F58F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  queryDiseaseCategory</w:t>
            </w:r>
          </w:p>
          <w:p w14:paraId="6FF61BAE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  <w:r>
              <w:rPr>
                <w:rFonts w:hint="eastAsia"/>
              </w:rPr>
              <w:t>diseaseCatRequest</w:t>
            </w:r>
          </w:p>
          <w:p w14:paraId="4F90CCE8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lastRenderedPageBreak/>
              <w:t>出参名称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diseaselCat</w:t>
            </w:r>
            <w:r>
              <w:t>Response</w:t>
            </w:r>
          </w:p>
          <w:p w14:paraId="0111D34D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</w:p>
        </w:tc>
      </w:tr>
      <w:tr w:rsidR="00E828BC" w14:paraId="2EFE445B" w14:textId="77777777">
        <w:tc>
          <w:tcPr>
            <w:tcW w:w="542" w:type="dxa"/>
          </w:tcPr>
          <w:p w14:paraId="77B48D79" w14:textId="77777777" w:rsidR="00E828BC" w:rsidRDefault="00E828BC"/>
        </w:tc>
        <w:tc>
          <w:tcPr>
            <w:tcW w:w="8071" w:type="dxa"/>
          </w:tcPr>
          <w:p w14:paraId="64A465D6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11E3A32E" w14:textId="77777777" w:rsidR="00E828BC" w:rsidRDefault="00FB3A0E">
            <w:r>
              <w:rPr>
                <w:rFonts w:hint="eastAsia"/>
              </w:rPr>
              <w:t>{</w:t>
            </w:r>
          </w:p>
          <w:p w14:paraId="64F7C66B" w14:textId="77777777" w:rsidR="00E828BC" w:rsidRDefault="00FB3A0E">
            <w:r>
              <w:rPr>
                <w:rFonts w:hint="eastAsia"/>
              </w:rPr>
              <w:tab/>
              <w:t>"hospitalId":"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Id"</w:t>
            </w:r>
          </w:p>
          <w:p w14:paraId="1083E53E" w14:textId="77777777" w:rsidR="00E828BC" w:rsidRDefault="00FB3A0E">
            <w:r>
              <w:rPr>
                <w:rFonts w:hint="eastAsia"/>
              </w:rPr>
              <w:t>}</w:t>
            </w:r>
          </w:p>
        </w:tc>
      </w:tr>
      <w:tr w:rsidR="00E828BC" w14:paraId="638D1562" w14:textId="77777777">
        <w:tc>
          <w:tcPr>
            <w:tcW w:w="542" w:type="dxa"/>
          </w:tcPr>
          <w:p w14:paraId="6B911FD0" w14:textId="77777777" w:rsidR="00E828BC" w:rsidRDefault="00E828BC"/>
        </w:tc>
        <w:tc>
          <w:tcPr>
            <w:tcW w:w="8071" w:type="dxa"/>
          </w:tcPr>
          <w:p w14:paraId="397E56B7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3ED1708A" w14:textId="77777777" w:rsidR="00E828BC" w:rsidRDefault="00FB3A0E">
            <w:r>
              <w:rPr>
                <w:rFonts w:hint="eastAsia"/>
              </w:rPr>
              <w:t>{</w:t>
            </w:r>
          </w:p>
          <w:p w14:paraId="03D7319B" w14:textId="77777777" w:rsidR="00E828BC" w:rsidRDefault="00FB3A0E">
            <w:r>
              <w:rPr>
                <w:rFonts w:hint="eastAsia"/>
              </w:rPr>
              <w:tab/>
              <w:t>"hospitalId":"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Id",</w:t>
            </w:r>
          </w:p>
          <w:p w14:paraId="7196C81E" w14:textId="77777777" w:rsidR="00E828BC" w:rsidRDefault="00FB3A0E">
            <w:r>
              <w:rPr>
                <w:rFonts w:hint="eastAsia"/>
              </w:rPr>
              <w:tab/>
              <w:t>"count":"</w:t>
            </w:r>
            <w:r>
              <w:rPr>
                <w:rFonts w:hint="eastAsia"/>
              </w:rPr>
              <w:t>目录总条数</w:t>
            </w:r>
            <w:r>
              <w:rPr>
                <w:rFonts w:hint="eastAsia"/>
              </w:rPr>
              <w:t>"</w:t>
            </w:r>
          </w:p>
          <w:p w14:paraId="40882BAC" w14:textId="77777777" w:rsidR="00E828BC" w:rsidRDefault="00E828BC"/>
          <w:p w14:paraId="43003A3A" w14:textId="77777777" w:rsidR="00E828BC" w:rsidRDefault="00FB3A0E">
            <w:r>
              <w:rPr>
                <w:rFonts w:hint="eastAsia"/>
              </w:rPr>
              <w:tab/>
              <w:t>"details":[</w:t>
            </w:r>
          </w:p>
          <w:p w14:paraId="7AC6AD9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32FF6B7A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"code":"</w:t>
            </w:r>
            <w:r>
              <w:t>疾病代码</w:t>
            </w:r>
            <w:r>
              <w:rPr>
                <w:rFonts w:hint="eastAsia"/>
              </w:rPr>
              <w:t>",</w:t>
            </w:r>
          </w:p>
          <w:p w14:paraId="0BCB0283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r>
              <w:t>疾病名称</w:t>
            </w:r>
            <w:r>
              <w:rPr>
                <w:rFonts w:hint="eastAsia"/>
              </w:rPr>
              <w:t>",</w:t>
            </w:r>
          </w:p>
          <w:p w14:paraId="062C113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remark":"</w:t>
            </w:r>
            <w:r>
              <w:t>备注</w:t>
            </w:r>
            <w:r>
              <w:rPr>
                <w:rFonts w:hint="eastAsia"/>
              </w:rPr>
              <w:t>"</w:t>
            </w:r>
          </w:p>
          <w:p w14:paraId="639E2D18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</w:t>
            </w:r>
          </w:p>
          <w:p w14:paraId="4634ED0D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{}</w:t>
            </w:r>
          </w:p>
          <w:p w14:paraId="7776E4CF" w14:textId="77777777" w:rsidR="00E828BC" w:rsidRDefault="00FB3A0E">
            <w:r>
              <w:rPr>
                <w:rFonts w:hint="eastAsia"/>
              </w:rPr>
              <w:tab/>
              <w:t>]</w:t>
            </w:r>
          </w:p>
          <w:p w14:paraId="2734D848" w14:textId="77777777" w:rsidR="00E828BC" w:rsidRDefault="00FB3A0E">
            <w:r>
              <w:rPr>
                <w:rFonts w:hint="eastAsia"/>
              </w:rPr>
              <w:t>}</w:t>
            </w:r>
          </w:p>
          <w:p w14:paraId="3159F808" w14:textId="77777777" w:rsidR="00E828BC" w:rsidRDefault="00E828BC"/>
        </w:tc>
      </w:tr>
    </w:tbl>
    <w:p w14:paraId="367A3F92" w14:textId="77777777" w:rsidR="00E828BC" w:rsidRDefault="00E828BC"/>
    <w:p w14:paraId="0AE59E42" w14:textId="77777777" w:rsidR="00E828BC" w:rsidRDefault="00FB3A0E">
      <w:pPr>
        <w:pStyle w:val="a6"/>
      </w:pPr>
      <w:r>
        <w:rPr>
          <w:rFonts w:hint="eastAsia"/>
        </w:rPr>
        <w:t>入参：</w:t>
      </w:r>
    </w:p>
    <w:tbl>
      <w:tblPr>
        <w:tblW w:w="8500" w:type="dxa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5"/>
        <w:gridCol w:w="1655"/>
        <w:gridCol w:w="1283"/>
        <w:gridCol w:w="1383"/>
        <w:gridCol w:w="1634"/>
      </w:tblGrid>
      <w:tr w:rsidR="00E828BC" w14:paraId="05D303FF" w14:textId="77777777">
        <w:trPr>
          <w:trHeight w:val="283"/>
        </w:trPr>
        <w:tc>
          <w:tcPr>
            <w:tcW w:w="2545" w:type="dxa"/>
            <w:shd w:val="clear" w:color="auto" w:fill="D9D9D9" w:themeFill="background1" w:themeFillShade="D9"/>
          </w:tcPr>
          <w:p w14:paraId="25F4F1C4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40EBB0F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14:paraId="2CF1AA03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4E13EF3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DCDA8D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474BC96F" w14:textId="77777777">
        <w:trPr>
          <w:trHeight w:val="283"/>
        </w:trPr>
        <w:tc>
          <w:tcPr>
            <w:tcW w:w="2545" w:type="dxa"/>
            <w:shd w:val="clear" w:color="auto" w:fill="FFFFFF" w:themeFill="background1"/>
            <w:vAlign w:val="center"/>
          </w:tcPr>
          <w:p w14:paraId="0B4CF0A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hospitalId</w:t>
            </w:r>
          </w:p>
        </w:tc>
        <w:tc>
          <w:tcPr>
            <w:tcW w:w="1655" w:type="dxa"/>
            <w:shd w:val="clear" w:color="auto" w:fill="FFFFFF" w:themeFill="background1"/>
            <w:vAlign w:val="center"/>
          </w:tcPr>
          <w:p w14:paraId="21B823A9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283" w:type="dxa"/>
          </w:tcPr>
          <w:p w14:paraId="303CD5B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83" w:type="dxa"/>
          </w:tcPr>
          <w:p w14:paraId="28DEFC8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34" w:type="dxa"/>
          </w:tcPr>
          <w:p w14:paraId="0D8BCD33" w14:textId="77777777" w:rsidR="00E828BC" w:rsidRDefault="00E828BC">
            <w:pPr>
              <w:pStyle w:val="TableParagraph"/>
            </w:pPr>
          </w:p>
        </w:tc>
      </w:tr>
    </w:tbl>
    <w:p w14:paraId="417B9219" w14:textId="77777777" w:rsidR="00E828BC" w:rsidRDefault="00E828BC"/>
    <w:p w14:paraId="3CA09CB4" w14:textId="77777777" w:rsidR="00E828BC" w:rsidRDefault="00FB3A0E">
      <w:pPr>
        <w:pStyle w:val="a6"/>
      </w:pPr>
      <w:r>
        <w:rPr>
          <w:rFonts w:hint="eastAsia"/>
        </w:rPr>
        <w:t>出参：</w:t>
      </w:r>
    </w:p>
    <w:tbl>
      <w:tblPr>
        <w:tblW w:w="8519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1350"/>
        <w:gridCol w:w="1583"/>
        <w:gridCol w:w="1383"/>
        <w:gridCol w:w="1646"/>
      </w:tblGrid>
      <w:tr w:rsidR="00E828BC" w14:paraId="5DA36EC4" w14:textId="77777777">
        <w:trPr>
          <w:trHeight w:val="228"/>
        </w:trPr>
        <w:tc>
          <w:tcPr>
            <w:tcW w:w="2557" w:type="dxa"/>
            <w:shd w:val="clear" w:color="auto" w:fill="D9D9D9" w:themeFill="background1" w:themeFillShade="D9"/>
          </w:tcPr>
          <w:p w14:paraId="78A87423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17C5F3E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14:paraId="4B5EC98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0E66319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01881BE9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828BC" w14:paraId="0BE8376A" w14:textId="77777777">
        <w:trPr>
          <w:trHeight w:val="228"/>
        </w:trPr>
        <w:tc>
          <w:tcPr>
            <w:tcW w:w="2557" w:type="dxa"/>
            <w:shd w:val="clear" w:color="auto" w:fill="FFFFFF" w:themeFill="background1"/>
            <w:vAlign w:val="center"/>
          </w:tcPr>
          <w:p w14:paraId="61DD4D1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hospitalId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1E3424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583" w:type="dxa"/>
            <w:shd w:val="clear" w:color="auto" w:fill="auto"/>
          </w:tcPr>
          <w:p w14:paraId="067245E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83" w:type="dxa"/>
          </w:tcPr>
          <w:p w14:paraId="68EFA965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6" w:type="dxa"/>
          </w:tcPr>
          <w:p w14:paraId="4D4284A9" w14:textId="77777777" w:rsidR="00E828BC" w:rsidRDefault="00E828BC">
            <w:pPr>
              <w:pStyle w:val="TableParagraph"/>
            </w:pPr>
          </w:p>
        </w:tc>
      </w:tr>
      <w:tr w:rsidR="00E828BC" w14:paraId="54AC14B2" w14:textId="77777777">
        <w:trPr>
          <w:trHeight w:val="228"/>
        </w:trPr>
        <w:tc>
          <w:tcPr>
            <w:tcW w:w="2557" w:type="dxa"/>
          </w:tcPr>
          <w:p w14:paraId="66A2A63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count</w:t>
            </w:r>
          </w:p>
        </w:tc>
        <w:tc>
          <w:tcPr>
            <w:tcW w:w="1350" w:type="dxa"/>
            <w:shd w:val="clear" w:color="auto" w:fill="auto"/>
          </w:tcPr>
          <w:p w14:paraId="08CE60A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目录总条数</w:t>
            </w:r>
          </w:p>
        </w:tc>
        <w:tc>
          <w:tcPr>
            <w:tcW w:w="1583" w:type="dxa"/>
            <w:shd w:val="clear" w:color="auto" w:fill="auto"/>
          </w:tcPr>
          <w:p w14:paraId="705D7DC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String(10)</w:t>
            </w:r>
          </w:p>
        </w:tc>
        <w:tc>
          <w:tcPr>
            <w:tcW w:w="1383" w:type="dxa"/>
          </w:tcPr>
          <w:p w14:paraId="4DAF99E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646" w:type="dxa"/>
          </w:tcPr>
          <w:p w14:paraId="64B025EE" w14:textId="77777777" w:rsidR="00E828BC" w:rsidRDefault="00E828BC">
            <w:pPr>
              <w:pStyle w:val="TableParagraph"/>
            </w:pPr>
          </w:p>
        </w:tc>
      </w:tr>
      <w:tr w:rsidR="00E828BC" w14:paraId="67E40D7B" w14:textId="77777777">
        <w:trPr>
          <w:trHeight w:val="228"/>
        </w:trPr>
        <w:tc>
          <w:tcPr>
            <w:tcW w:w="2557" w:type="dxa"/>
          </w:tcPr>
          <w:p w14:paraId="68A2C67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details</w:t>
            </w:r>
          </w:p>
        </w:tc>
        <w:tc>
          <w:tcPr>
            <w:tcW w:w="1350" w:type="dxa"/>
            <w:shd w:val="clear" w:color="auto" w:fill="FFFF00"/>
          </w:tcPr>
          <w:p w14:paraId="47A44F85" w14:textId="77777777" w:rsidR="00E828BC" w:rsidRDefault="00FB3A0E">
            <w:pPr>
              <w:pStyle w:val="TableParagraph"/>
            </w:pPr>
            <w:hyperlink w:anchor="医保疾病目录详情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疾病目录详情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583" w:type="dxa"/>
            <w:shd w:val="clear" w:color="auto" w:fill="auto"/>
          </w:tcPr>
          <w:p w14:paraId="058B7311" w14:textId="77777777" w:rsidR="00E828BC" w:rsidRDefault="00E828BC">
            <w:pPr>
              <w:pStyle w:val="TableParagraph"/>
            </w:pPr>
          </w:p>
        </w:tc>
        <w:tc>
          <w:tcPr>
            <w:tcW w:w="1383" w:type="dxa"/>
          </w:tcPr>
          <w:p w14:paraId="51CA0D2B" w14:textId="77777777" w:rsidR="00E828BC" w:rsidRDefault="00E828BC">
            <w:pPr>
              <w:pStyle w:val="TableParagraph"/>
            </w:pPr>
          </w:p>
        </w:tc>
        <w:tc>
          <w:tcPr>
            <w:tcW w:w="1646" w:type="dxa"/>
          </w:tcPr>
          <w:p w14:paraId="4F681B16" w14:textId="77777777" w:rsidR="00E828BC" w:rsidRDefault="00E828BC">
            <w:pPr>
              <w:pStyle w:val="TableParagraph"/>
            </w:pPr>
          </w:p>
        </w:tc>
      </w:tr>
    </w:tbl>
    <w:p w14:paraId="32E61681" w14:textId="77777777" w:rsidR="00E828BC" w:rsidRDefault="00E828BC"/>
    <w:p w14:paraId="3FFA1F24" w14:textId="77777777" w:rsidR="00E828BC" w:rsidRDefault="00FB3A0E">
      <w:pPr>
        <w:pStyle w:val="a6"/>
        <w:rPr>
          <w:rFonts w:eastAsiaTheme="minorEastAsia"/>
        </w:rPr>
      </w:pPr>
      <w:r>
        <w:rPr>
          <w:rFonts w:hint="eastAsia"/>
        </w:rPr>
        <w:t>&lt;</w:t>
      </w:r>
      <w:bookmarkStart w:id="1248" w:name="医保疾病目录详情"/>
      <w:proofErr w:type="gramStart"/>
      <w:r>
        <w:rPr>
          <w:rFonts w:hint="eastAsia"/>
        </w:rPr>
        <w:t>医保疾病</w:t>
      </w:r>
      <w:proofErr w:type="gramEnd"/>
      <w:r>
        <w:rPr>
          <w:rFonts w:hint="eastAsia"/>
        </w:rPr>
        <w:t>目录详情</w:t>
      </w:r>
      <w:bookmarkEnd w:id="1248"/>
      <w:r>
        <w:rPr>
          <w:rFonts w:hint="eastAsia"/>
        </w:rPr>
        <w:t>&gt;</w:t>
      </w:r>
    </w:p>
    <w:tbl>
      <w:tblPr>
        <w:tblW w:w="6866" w:type="dxa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1366"/>
        <w:gridCol w:w="1567"/>
        <w:gridCol w:w="1383"/>
      </w:tblGrid>
      <w:tr w:rsidR="00E828BC" w14:paraId="36D639BB" w14:textId="77777777">
        <w:trPr>
          <w:trHeight w:val="283"/>
        </w:trPr>
        <w:tc>
          <w:tcPr>
            <w:tcW w:w="2550" w:type="dxa"/>
            <w:shd w:val="clear" w:color="auto" w:fill="D9D9D9" w:themeFill="background1" w:themeFillShade="D9"/>
          </w:tcPr>
          <w:p w14:paraId="79897E7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2AC5ABFE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67" w:type="dxa"/>
            <w:shd w:val="clear" w:color="auto" w:fill="D9D9D9" w:themeFill="background1" w:themeFillShade="D9"/>
          </w:tcPr>
          <w:p w14:paraId="7C640669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2456F3D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</w:tr>
      <w:tr w:rsidR="00E828BC" w14:paraId="230D145E" w14:textId="77777777">
        <w:trPr>
          <w:trHeight w:val="283"/>
        </w:trPr>
        <w:tc>
          <w:tcPr>
            <w:tcW w:w="2550" w:type="dxa"/>
          </w:tcPr>
          <w:p w14:paraId="5371899C" w14:textId="77777777" w:rsidR="00E828BC" w:rsidRDefault="00FB3A0E">
            <w:pPr>
              <w:pStyle w:val="TableParagraph"/>
            </w:pPr>
            <w:r>
              <w:t>code</w:t>
            </w:r>
          </w:p>
        </w:tc>
        <w:tc>
          <w:tcPr>
            <w:tcW w:w="1366" w:type="dxa"/>
          </w:tcPr>
          <w:p w14:paraId="45B8F4DF" w14:textId="77777777" w:rsidR="00E828BC" w:rsidRDefault="00FB3A0E">
            <w:pPr>
              <w:pStyle w:val="TableParagraph"/>
            </w:pPr>
            <w:r>
              <w:t>疾病代码</w:t>
            </w:r>
          </w:p>
        </w:tc>
        <w:tc>
          <w:tcPr>
            <w:tcW w:w="1567" w:type="dxa"/>
          </w:tcPr>
          <w:p w14:paraId="6396E8A0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String(20)</w:t>
            </w:r>
          </w:p>
        </w:tc>
        <w:tc>
          <w:tcPr>
            <w:tcW w:w="1383" w:type="dxa"/>
          </w:tcPr>
          <w:p w14:paraId="2F67254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</w:tr>
      <w:tr w:rsidR="00E828BC" w14:paraId="0CFD8686" w14:textId="77777777">
        <w:trPr>
          <w:trHeight w:val="283"/>
        </w:trPr>
        <w:tc>
          <w:tcPr>
            <w:tcW w:w="2550" w:type="dxa"/>
          </w:tcPr>
          <w:p w14:paraId="47D32740" w14:textId="77777777" w:rsidR="00E828BC" w:rsidRDefault="00FB3A0E">
            <w:pPr>
              <w:pStyle w:val="TableParagraph"/>
            </w:pPr>
            <w:r>
              <w:t>name</w:t>
            </w:r>
          </w:p>
        </w:tc>
        <w:tc>
          <w:tcPr>
            <w:tcW w:w="1366" w:type="dxa"/>
          </w:tcPr>
          <w:p w14:paraId="0A959892" w14:textId="77777777" w:rsidR="00E828BC" w:rsidRDefault="00FB3A0E">
            <w:pPr>
              <w:pStyle w:val="TableParagraph"/>
            </w:pPr>
            <w:r>
              <w:t>疾病名称</w:t>
            </w:r>
          </w:p>
        </w:tc>
        <w:tc>
          <w:tcPr>
            <w:tcW w:w="1567" w:type="dxa"/>
          </w:tcPr>
          <w:p w14:paraId="280AD61B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</w:t>
            </w:r>
            <w:r>
              <w:rPr>
                <w:rStyle w:val="af"/>
                <w:rFonts w:hint="eastAsia"/>
              </w:rPr>
              <w:t>5</w:t>
            </w:r>
            <w:r>
              <w:rPr>
                <w:rStyle w:val="af"/>
              </w:rPr>
              <w:t>0)</w:t>
            </w:r>
          </w:p>
        </w:tc>
        <w:tc>
          <w:tcPr>
            <w:tcW w:w="1383" w:type="dxa"/>
          </w:tcPr>
          <w:p w14:paraId="42C4A51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</w:tr>
      <w:tr w:rsidR="00E828BC" w14:paraId="540C9048" w14:textId="77777777">
        <w:trPr>
          <w:trHeight w:val="283"/>
        </w:trPr>
        <w:tc>
          <w:tcPr>
            <w:tcW w:w="2550" w:type="dxa"/>
          </w:tcPr>
          <w:p w14:paraId="751E7421" w14:textId="77777777" w:rsidR="00E828BC" w:rsidRDefault="00FB3A0E">
            <w:pPr>
              <w:pStyle w:val="TableParagraph"/>
            </w:pPr>
            <w:r>
              <w:t>remark</w:t>
            </w:r>
          </w:p>
        </w:tc>
        <w:tc>
          <w:tcPr>
            <w:tcW w:w="1366" w:type="dxa"/>
          </w:tcPr>
          <w:p w14:paraId="2C5A11B2" w14:textId="77777777" w:rsidR="00E828BC" w:rsidRDefault="00FB3A0E">
            <w:pPr>
              <w:pStyle w:val="TableParagraph"/>
            </w:pPr>
            <w:r>
              <w:t>备注</w:t>
            </w:r>
          </w:p>
        </w:tc>
        <w:tc>
          <w:tcPr>
            <w:tcW w:w="1567" w:type="dxa"/>
          </w:tcPr>
          <w:p w14:paraId="1665AF4F" w14:textId="77777777" w:rsidR="00E828BC" w:rsidRDefault="00FB3A0E">
            <w:pPr>
              <w:pStyle w:val="TableParagraph"/>
            </w:pPr>
            <w:r>
              <w:rPr>
                <w:rStyle w:val="af"/>
              </w:rPr>
              <w:t>String(200)</w:t>
            </w:r>
          </w:p>
        </w:tc>
        <w:tc>
          <w:tcPr>
            <w:tcW w:w="1383" w:type="dxa"/>
          </w:tcPr>
          <w:p w14:paraId="560334C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</w:tr>
    </w:tbl>
    <w:p w14:paraId="0107F9C5" w14:textId="77777777" w:rsidR="00E828BC" w:rsidRDefault="00E828BC"/>
    <w:p w14:paraId="2A05A55A" w14:textId="77777777" w:rsidR="00E828BC" w:rsidRDefault="00FB3A0E">
      <w:pPr>
        <w:pStyle w:val="3"/>
        <w:numPr>
          <w:ilvl w:val="0"/>
          <w:numId w:val="22"/>
        </w:numPr>
      </w:pPr>
      <w:r>
        <w:rPr>
          <w:rFonts w:hint="eastAsia"/>
        </w:rPr>
        <w:lastRenderedPageBreak/>
        <w:t>手术目录</w:t>
      </w:r>
    </w:p>
    <w:p w14:paraId="35A53CAC" w14:textId="77777777" w:rsidR="00E828BC" w:rsidRDefault="00FB3A0E">
      <w:pPr>
        <w:pStyle w:val="4"/>
        <w:numPr>
          <w:ilvl w:val="0"/>
          <w:numId w:val="24"/>
        </w:numPr>
      </w:pPr>
      <w:r>
        <w:rPr>
          <w:rFonts w:hint="eastAsia"/>
        </w:rPr>
        <w:t>手术目录表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093130A6" w14:textId="77777777">
        <w:tc>
          <w:tcPr>
            <w:tcW w:w="8613" w:type="dxa"/>
            <w:gridSpan w:val="2"/>
            <w:shd w:val="clear" w:color="auto" w:fill="FFFF99"/>
          </w:tcPr>
          <w:p w14:paraId="1F1562B3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  <w:r>
              <w:rPr>
                <w:rFonts w:hint="eastAsia"/>
              </w:rPr>
              <w:t>queryO</w:t>
            </w:r>
            <w:r>
              <w:t>perationCategory</w:t>
            </w:r>
          </w:p>
          <w:p w14:paraId="12781E7C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  <w:r>
              <w:rPr>
                <w:rFonts w:hint="eastAsia"/>
              </w:rPr>
              <w:t>operationCatRequest</w:t>
            </w:r>
          </w:p>
          <w:p w14:paraId="25362A07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operationCat</w:t>
            </w:r>
            <w:r>
              <w:t>Response</w:t>
            </w:r>
          </w:p>
          <w:p w14:paraId="29F7241D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</w:p>
        </w:tc>
      </w:tr>
      <w:tr w:rsidR="00E828BC" w14:paraId="3D2F3AD4" w14:textId="77777777">
        <w:tc>
          <w:tcPr>
            <w:tcW w:w="542" w:type="dxa"/>
          </w:tcPr>
          <w:p w14:paraId="3F24080D" w14:textId="77777777" w:rsidR="00E828BC" w:rsidRDefault="00E828BC"/>
        </w:tc>
        <w:tc>
          <w:tcPr>
            <w:tcW w:w="8071" w:type="dxa"/>
          </w:tcPr>
          <w:p w14:paraId="6455B9F4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47CBC0AC" w14:textId="77777777" w:rsidR="00E828BC" w:rsidRDefault="00FB3A0E">
            <w:r>
              <w:rPr>
                <w:rFonts w:hint="eastAsia"/>
              </w:rPr>
              <w:t>{</w:t>
            </w:r>
          </w:p>
          <w:p w14:paraId="6EAB6A10" w14:textId="77777777" w:rsidR="00E828BC" w:rsidRDefault="00FB3A0E">
            <w:r>
              <w:rPr>
                <w:rFonts w:hint="eastAsia"/>
              </w:rPr>
              <w:tab/>
              <w:t>"hospitalId":"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Id"</w:t>
            </w:r>
          </w:p>
          <w:p w14:paraId="4110D103" w14:textId="77777777" w:rsidR="00E828BC" w:rsidRDefault="00FB3A0E">
            <w:r>
              <w:rPr>
                <w:rFonts w:hint="eastAsia"/>
              </w:rPr>
              <w:t>}</w:t>
            </w:r>
          </w:p>
        </w:tc>
      </w:tr>
      <w:tr w:rsidR="00E828BC" w14:paraId="11736E82" w14:textId="77777777">
        <w:tc>
          <w:tcPr>
            <w:tcW w:w="542" w:type="dxa"/>
          </w:tcPr>
          <w:p w14:paraId="57F0AF94" w14:textId="77777777" w:rsidR="00E828BC" w:rsidRDefault="00E828BC"/>
        </w:tc>
        <w:tc>
          <w:tcPr>
            <w:tcW w:w="8071" w:type="dxa"/>
          </w:tcPr>
          <w:p w14:paraId="478CB56E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7C190FAE" w14:textId="77777777" w:rsidR="00E828BC" w:rsidRDefault="00FB3A0E">
            <w:r>
              <w:rPr>
                <w:rFonts w:hint="eastAsia"/>
              </w:rPr>
              <w:t>{</w:t>
            </w:r>
          </w:p>
          <w:p w14:paraId="687B746E" w14:textId="77777777" w:rsidR="00E828BC" w:rsidRDefault="00FB3A0E">
            <w:r>
              <w:rPr>
                <w:rFonts w:hint="eastAsia"/>
              </w:rPr>
              <w:tab/>
              <w:t>"hospitalId":"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Id",</w:t>
            </w:r>
          </w:p>
          <w:p w14:paraId="632E814A" w14:textId="77777777" w:rsidR="00E828BC" w:rsidRDefault="00FB3A0E">
            <w:r>
              <w:rPr>
                <w:rFonts w:hint="eastAsia"/>
              </w:rPr>
              <w:tab/>
              <w:t>"count":"</w:t>
            </w:r>
            <w:r>
              <w:rPr>
                <w:rFonts w:hint="eastAsia"/>
              </w:rPr>
              <w:t>目录总条数</w:t>
            </w:r>
            <w:r>
              <w:rPr>
                <w:rFonts w:hint="eastAsia"/>
              </w:rPr>
              <w:t>"</w:t>
            </w:r>
          </w:p>
          <w:p w14:paraId="0A22F237" w14:textId="77777777" w:rsidR="00E828BC" w:rsidRDefault="00E828BC"/>
          <w:p w14:paraId="79B2E4E5" w14:textId="77777777" w:rsidR="00E828BC" w:rsidRDefault="00FB3A0E">
            <w:r>
              <w:rPr>
                <w:rFonts w:hint="eastAsia"/>
              </w:rPr>
              <w:tab/>
              <w:t>"details":[</w:t>
            </w:r>
          </w:p>
          <w:p w14:paraId="5F0418E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3B3B5AF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t>operationCode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zh-CN"/>
              </w:rPr>
              <w:t>手术</w:t>
            </w:r>
            <w:r>
              <w:rPr>
                <w:rFonts w:hint="eastAsia"/>
                <w:lang w:val="zh-TW" w:eastAsia="zh-TW"/>
              </w:rPr>
              <w:t>代码</w:t>
            </w:r>
            <w:r>
              <w:rPr>
                <w:rFonts w:hint="eastAsia"/>
              </w:rPr>
              <w:t>",</w:t>
            </w:r>
          </w:p>
          <w:p w14:paraId="6F1D666E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t>operationName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zh-CN"/>
              </w:rPr>
              <w:t>手术</w:t>
            </w:r>
            <w:r>
              <w:rPr>
                <w:rFonts w:hint="eastAsia"/>
                <w:lang w:val="zh-TW" w:eastAsia="zh-TW"/>
              </w:rPr>
              <w:t>名称</w:t>
            </w:r>
            <w:r>
              <w:rPr>
                <w:rFonts w:hint="eastAsia"/>
              </w:rPr>
              <w:t>",</w:t>
            </w:r>
          </w:p>
          <w:p w14:paraId="55EF8CB6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"remark":"</w:t>
            </w:r>
            <w:r>
              <w:t>备注</w:t>
            </w:r>
            <w:r>
              <w:rPr>
                <w:rFonts w:hint="eastAsia"/>
              </w:rPr>
              <w:t>"</w:t>
            </w:r>
          </w:p>
          <w:p w14:paraId="61F5FA9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</w:t>
            </w:r>
          </w:p>
          <w:p w14:paraId="349BFA01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{}</w:t>
            </w:r>
          </w:p>
          <w:p w14:paraId="5ED2CF34" w14:textId="77777777" w:rsidR="00E828BC" w:rsidRDefault="00FB3A0E">
            <w:r>
              <w:rPr>
                <w:rFonts w:hint="eastAsia"/>
              </w:rPr>
              <w:tab/>
              <w:t>]</w:t>
            </w:r>
          </w:p>
          <w:p w14:paraId="5863EBBC" w14:textId="77777777" w:rsidR="00E828BC" w:rsidRDefault="00FB3A0E">
            <w:r>
              <w:rPr>
                <w:rFonts w:hint="eastAsia"/>
              </w:rPr>
              <w:t>}</w:t>
            </w:r>
          </w:p>
          <w:p w14:paraId="0C577014" w14:textId="77777777" w:rsidR="00E828BC" w:rsidRDefault="00E828BC"/>
        </w:tc>
      </w:tr>
    </w:tbl>
    <w:p w14:paraId="14633065" w14:textId="77777777" w:rsidR="00E828BC" w:rsidRDefault="00E828BC"/>
    <w:p w14:paraId="3C444AE3" w14:textId="77777777" w:rsidR="00E828BC" w:rsidRDefault="00FB3A0E">
      <w:pPr>
        <w:pStyle w:val="a6"/>
      </w:pPr>
      <w:r>
        <w:rPr>
          <w:rFonts w:hint="eastAsia"/>
        </w:rPr>
        <w:t>入参：</w:t>
      </w:r>
    </w:p>
    <w:tbl>
      <w:tblPr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1355"/>
        <w:gridCol w:w="1583"/>
        <w:gridCol w:w="1383"/>
        <w:gridCol w:w="1380"/>
      </w:tblGrid>
      <w:tr w:rsidR="00E828BC" w14:paraId="09F31C2E" w14:textId="77777777">
        <w:trPr>
          <w:trHeight w:val="283"/>
        </w:trPr>
        <w:tc>
          <w:tcPr>
            <w:tcW w:w="2415" w:type="dxa"/>
            <w:shd w:val="clear" w:color="auto" w:fill="D9D9D9" w:themeFill="background1" w:themeFillShade="D9"/>
          </w:tcPr>
          <w:p w14:paraId="22F9C92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14:paraId="63A672BF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14:paraId="038CEF38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0C1E50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97CF5EB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13318424" w14:textId="77777777">
        <w:trPr>
          <w:trHeight w:val="283"/>
        </w:trPr>
        <w:tc>
          <w:tcPr>
            <w:tcW w:w="2415" w:type="dxa"/>
            <w:shd w:val="clear" w:color="auto" w:fill="FFFFFF" w:themeFill="background1"/>
            <w:vAlign w:val="center"/>
          </w:tcPr>
          <w:p w14:paraId="4E8CC21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hospitalId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08FEBAB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583" w:type="dxa"/>
          </w:tcPr>
          <w:p w14:paraId="2F4E71A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83" w:type="dxa"/>
          </w:tcPr>
          <w:p w14:paraId="6F69CADC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380" w:type="dxa"/>
          </w:tcPr>
          <w:p w14:paraId="48983B8E" w14:textId="77777777" w:rsidR="00E828BC" w:rsidRDefault="00E828BC">
            <w:pPr>
              <w:pStyle w:val="TableParagraph"/>
            </w:pPr>
          </w:p>
        </w:tc>
      </w:tr>
    </w:tbl>
    <w:p w14:paraId="6DA70C7A" w14:textId="77777777" w:rsidR="00E828BC" w:rsidRDefault="00E828BC"/>
    <w:p w14:paraId="3C969563" w14:textId="77777777" w:rsidR="00E828BC" w:rsidRDefault="00FB3A0E">
      <w:pPr>
        <w:pStyle w:val="a6"/>
      </w:pPr>
      <w:r>
        <w:rPr>
          <w:rFonts w:hint="eastAsia"/>
        </w:rPr>
        <w:t>出参：</w:t>
      </w:r>
    </w:p>
    <w:tbl>
      <w:tblPr>
        <w:tblW w:w="8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1350"/>
        <w:gridCol w:w="1600"/>
        <w:gridCol w:w="1366"/>
        <w:gridCol w:w="1360"/>
      </w:tblGrid>
      <w:tr w:rsidR="00E828BC" w14:paraId="5623E6CC" w14:textId="77777777">
        <w:trPr>
          <w:trHeight w:val="228"/>
        </w:trPr>
        <w:tc>
          <w:tcPr>
            <w:tcW w:w="2420" w:type="dxa"/>
            <w:shd w:val="clear" w:color="auto" w:fill="D9D9D9" w:themeFill="background1" w:themeFillShade="D9"/>
          </w:tcPr>
          <w:p w14:paraId="77EDD48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9FFFA0A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6C28432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5FA4E9D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54AB994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683B5FB5" w14:textId="77777777">
        <w:trPr>
          <w:trHeight w:val="228"/>
        </w:trPr>
        <w:tc>
          <w:tcPr>
            <w:tcW w:w="2420" w:type="dxa"/>
            <w:shd w:val="clear" w:color="auto" w:fill="FFFFFF" w:themeFill="background1"/>
            <w:vAlign w:val="center"/>
          </w:tcPr>
          <w:p w14:paraId="3A5A0E2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hospitalId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BDECE0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600" w:type="dxa"/>
            <w:shd w:val="clear" w:color="auto" w:fill="auto"/>
          </w:tcPr>
          <w:p w14:paraId="1D92E22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66" w:type="dxa"/>
            <w:shd w:val="clear" w:color="auto" w:fill="auto"/>
          </w:tcPr>
          <w:p w14:paraId="26FA8C18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360" w:type="dxa"/>
            <w:shd w:val="clear" w:color="auto" w:fill="auto"/>
          </w:tcPr>
          <w:p w14:paraId="74DD48B6" w14:textId="77777777" w:rsidR="00E828BC" w:rsidRDefault="00E828BC">
            <w:pPr>
              <w:pStyle w:val="TableParagraph"/>
            </w:pPr>
          </w:p>
        </w:tc>
      </w:tr>
      <w:tr w:rsidR="00E828BC" w14:paraId="79557A06" w14:textId="77777777">
        <w:trPr>
          <w:trHeight w:val="228"/>
        </w:trPr>
        <w:tc>
          <w:tcPr>
            <w:tcW w:w="2420" w:type="dxa"/>
          </w:tcPr>
          <w:p w14:paraId="48D38AA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count</w:t>
            </w:r>
          </w:p>
        </w:tc>
        <w:tc>
          <w:tcPr>
            <w:tcW w:w="1350" w:type="dxa"/>
            <w:shd w:val="clear" w:color="auto" w:fill="auto"/>
          </w:tcPr>
          <w:p w14:paraId="767C0C93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目录总条数</w:t>
            </w:r>
          </w:p>
        </w:tc>
        <w:tc>
          <w:tcPr>
            <w:tcW w:w="1600" w:type="dxa"/>
            <w:shd w:val="clear" w:color="auto" w:fill="auto"/>
          </w:tcPr>
          <w:p w14:paraId="0FFB5BA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String(10)</w:t>
            </w:r>
          </w:p>
        </w:tc>
        <w:tc>
          <w:tcPr>
            <w:tcW w:w="1366" w:type="dxa"/>
          </w:tcPr>
          <w:p w14:paraId="38F850C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360" w:type="dxa"/>
          </w:tcPr>
          <w:p w14:paraId="293F3809" w14:textId="77777777" w:rsidR="00E828BC" w:rsidRDefault="00E828BC">
            <w:pPr>
              <w:pStyle w:val="TableParagraph"/>
            </w:pPr>
          </w:p>
        </w:tc>
      </w:tr>
      <w:tr w:rsidR="00E828BC" w14:paraId="0A86E981" w14:textId="77777777">
        <w:trPr>
          <w:trHeight w:val="228"/>
        </w:trPr>
        <w:tc>
          <w:tcPr>
            <w:tcW w:w="2420" w:type="dxa"/>
          </w:tcPr>
          <w:p w14:paraId="5F37205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details</w:t>
            </w:r>
          </w:p>
        </w:tc>
        <w:tc>
          <w:tcPr>
            <w:tcW w:w="1350" w:type="dxa"/>
            <w:shd w:val="clear" w:color="auto" w:fill="FFFF00"/>
          </w:tcPr>
          <w:p w14:paraId="60E022EF" w14:textId="77777777" w:rsidR="00E828BC" w:rsidRDefault="00FB3A0E">
            <w:pPr>
              <w:pStyle w:val="TableParagraph"/>
            </w:pPr>
            <w:hyperlink w:anchor="医保手术目录详情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手术目录详情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600" w:type="dxa"/>
            <w:shd w:val="clear" w:color="auto" w:fill="auto"/>
          </w:tcPr>
          <w:p w14:paraId="11A924A9" w14:textId="77777777" w:rsidR="00E828BC" w:rsidRDefault="00E828BC">
            <w:pPr>
              <w:pStyle w:val="TableParagraph"/>
            </w:pPr>
          </w:p>
        </w:tc>
        <w:tc>
          <w:tcPr>
            <w:tcW w:w="1366" w:type="dxa"/>
          </w:tcPr>
          <w:p w14:paraId="20F02836" w14:textId="77777777" w:rsidR="00E828BC" w:rsidRDefault="00E828BC">
            <w:pPr>
              <w:pStyle w:val="TableParagraph"/>
            </w:pPr>
          </w:p>
        </w:tc>
        <w:tc>
          <w:tcPr>
            <w:tcW w:w="1360" w:type="dxa"/>
          </w:tcPr>
          <w:p w14:paraId="384357AA" w14:textId="77777777" w:rsidR="00E828BC" w:rsidRDefault="00E828BC">
            <w:pPr>
              <w:pStyle w:val="TableParagraph"/>
            </w:pPr>
          </w:p>
        </w:tc>
      </w:tr>
    </w:tbl>
    <w:p w14:paraId="74B8BE0C" w14:textId="77777777" w:rsidR="00E828BC" w:rsidRDefault="00E828BC"/>
    <w:p w14:paraId="6E5FB76F" w14:textId="77777777" w:rsidR="00E828BC" w:rsidRDefault="00FB3A0E">
      <w:pPr>
        <w:pStyle w:val="a6"/>
      </w:pPr>
      <w:r>
        <w:rPr>
          <w:rFonts w:hint="eastAsia"/>
        </w:rPr>
        <w:t>&lt;</w:t>
      </w:r>
      <w:proofErr w:type="gramStart"/>
      <w:r>
        <w:rPr>
          <w:rFonts w:hint="eastAsia"/>
        </w:rPr>
        <w:t>医保手术</w:t>
      </w:r>
      <w:proofErr w:type="gramEnd"/>
      <w:r>
        <w:rPr>
          <w:rFonts w:hint="eastAsia"/>
        </w:rPr>
        <w:t>目录详情</w:t>
      </w:r>
      <w:r>
        <w:rPr>
          <w:rFonts w:hint="eastAsia"/>
        </w:rPr>
        <w:t>&gt;</w:t>
      </w:r>
    </w:p>
    <w:tbl>
      <w:tblPr>
        <w:tblW w:w="8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1350"/>
        <w:gridCol w:w="1600"/>
        <w:gridCol w:w="1366"/>
        <w:gridCol w:w="1360"/>
      </w:tblGrid>
      <w:tr w:rsidR="00E828BC" w14:paraId="36C5DA9E" w14:textId="77777777">
        <w:trPr>
          <w:trHeight w:val="228"/>
        </w:trPr>
        <w:tc>
          <w:tcPr>
            <w:tcW w:w="2420" w:type="dxa"/>
            <w:shd w:val="clear" w:color="auto" w:fill="D9D9D9" w:themeFill="background1" w:themeFillShade="D9"/>
          </w:tcPr>
          <w:p w14:paraId="690D1EE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766537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6B9CB8C5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766954C6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41E62FD5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1C82AAA9" w14:textId="77777777">
        <w:trPr>
          <w:trHeight w:val="228"/>
        </w:trPr>
        <w:tc>
          <w:tcPr>
            <w:tcW w:w="2420" w:type="dxa"/>
            <w:shd w:val="clear" w:color="auto" w:fill="auto"/>
          </w:tcPr>
          <w:p w14:paraId="5F60A9E0" w14:textId="77777777" w:rsidR="00E828BC" w:rsidRDefault="00FB3A0E">
            <w:pPr>
              <w:pStyle w:val="TableParagraph"/>
            </w:pPr>
            <w:r>
              <w:t>operationCode</w:t>
            </w:r>
          </w:p>
        </w:tc>
        <w:tc>
          <w:tcPr>
            <w:tcW w:w="1350" w:type="dxa"/>
            <w:shd w:val="clear" w:color="auto" w:fill="auto"/>
          </w:tcPr>
          <w:p w14:paraId="1A61E559" w14:textId="77777777" w:rsidR="00E828BC" w:rsidRDefault="00FB3A0E">
            <w:pPr>
              <w:pStyle w:val="TableParagraph"/>
            </w:pPr>
            <w:r>
              <w:rPr>
                <w:rFonts w:hint="eastAsia"/>
                <w:lang w:val="zh-CN"/>
              </w:rPr>
              <w:t>手术</w:t>
            </w:r>
            <w:r>
              <w:rPr>
                <w:rFonts w:hint="eastAsia"/>
                <w:lang w:val="zh-TW" w:eastAsia="zh-TW"/>
              </w:rPr>
              <w:t>代码</w:t>
            </w:r>
          </w:p>
        </w:tc>
        <w:tc>
          <w:tcPr>
            <w:tcW w:w="1600" w:type="dxa"/>
            <w:shd w:val="clear" w:color="auto" w:fill="auto"/>
          </w:tcPr>
          <w:p w14:paraId="38A83B2F" w14:textId="77777777" w:rsidR="00E828BC" w:rsidRDefault="00FB3A0E">
            <w:pPr>
              <w:pStyle w:val="TableParagraph"/>
            </w:pPr>
            <w:r>
              <w:t>String(20)</w:t>
            </w:r>
          </w:p>
        </w:tc>
        <w:tc>
          <w:tcPr>
            <w:tcW w:w="1366" w:type="dxa"/>
            <w:shd w:val="clear" w:color="auto" w:fill="auto"/>
          </w:tcPr>
          <w:p w14:paraId="28F3483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360" w:type="dxa"/>
            <w:shd w:val="clear" w:color="auto" w:fill="auto"/>
          </w:tcPr>
          <w:p w14:paraId="18269DDB" w14:textId="77777777" w:rsidR="00E828BC" w:rsidRDefault="00E828BC">
            <w:pPr>
              <w:pStyle w:val="TableParagraph"/>
            </w:pPr>
          </w:p>
        </w:tc>
      </w:tr>
      <w:tr w:rsidR="00E828BC" w14:paraId="279DF221" w14:textId="77777777">
        <w:trPr>
          <w:trHeight w:val="228"/>
        </w:trPr>
        <w:tc>
          <w:tcPr>
            <w:tcW w:w="2420" w:type="dxa"/>
            <w:shd w:val="clear" w:color="auto" w:fill="auto"/>
          </w:tcPr>
          <w:p w14:paraId="5BD9CF8A" w14:textId="77777777" w:rsidR="00E828BC" w:rsidRDefault="00FB3A0E">
            <w:pPr>
              <w:pStyle w:val="TableParagraph"/>
            </w:pPr>
            <w:r>
              <w:t>operation</w:t>
            </w:r>
            <w:r>
              <w:rPr>
                <w:lang w:val="zh-CN"/>
              </w:rPr>
              <w:t>Name</w:t>
            </w:r>
          </w:p>
        </w:tc>
        <w:tc>
          <w:tcPr>
            <w:tcW w:w="1350" w:type="dxa"/>
            <w:shd w:val="clear" w:color="auto" w:fill="auto"/>
          </w:tcPr>
          <w:p w14:paraId="4DFBB92C" w14:textId="77777777" w:rsidR="00E828BC" w:rsidRDefault="00FB3A0E">
            <w:pPr>
              <w:pStyle w:val="TableParagraph"/>
            </w:pPr>
            <w:r>
              <w:rPr>
                <w:rFonts w:hint="eastAsia"/>
                <w:lang w:val="zh-CN"/>
              </w:rPr>
              <w:t>手术</w:t>
            </w:r>
            <w:r>
              <w:rPr>
                <w:rFonts w:hint="eastAsia"/>
                <w:lang w:val="zh-TW" w:eastAsia="zh-TW"/>
              </w:rPr>
              <w:t>名称</w:t>
            </w:r>
          </w:p>
        </w:tc>
        <w:tc>
          <w:tcPr>
            <w:tcW w:w="1600" w:type="dxa"/>
            <w:shd w:val="clear" w:color="auto" w:fill="auto"/>
          </w:tcPr>
          <w:p w14:paraId="4CFBB73B" w14:textId="77777777" w:rsidR="00E828BC" w:rsidRDefault="00FB3A0E">
            <w:pPr>
              <w:pStyle w:val="TableParagraph"/>
            </w:pPr>
            <w:r>
              <w:t>String(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366" w:type="dxa"/>
            <w:shd w:val="clear" w:color="auto" w:fill="auto"/>
          </w:tcPr>
          <w:p w14:paraId="6FB14200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360" w:type="dxa"/>
            <w:shd w:val="clear" w:color="auto" w:fill="auto"/>
          </w:tcPr>
          <w:p w14:paraId="7E3DE598" w14:textId="77777777" w:rsidR="00E828BC" w:rsidRDefault="00E828BC">
            <w:pPr>
              <w:pStyle w:val="TableParagraph"/>
            </w:pPr>
          </w:p>
        </w:tc>
      </w:tr>
      <w:tr w:rsidR="00E828BC" w14:paraId="7063E121" w14:textId="77777777">
        <w:trPr>
          <w:trHeight w:val="228"/>
        </w:trPr>
        <w:tc>
          <w:tcPr>
            <w:tcW w:w="2420" w:type="dxa"/>
            <w:shd w:val="clear" w:color="auto" w:fill="auto"/>
          </w:tcPr>
          <w:p w14:paraId="715EA3D8" w14:textId="77777777" w:rsidR="00E828BC" w:rsidRDefault="00FB3A0E">
            <w:pPr>
              <w:pStyle w:val="TableParagraph"/>
            </w:pPr>
            <w:r>
              <w:lastRenderedPageBreak/>
              <w:t>remark</w:t>
            </w:r>
          </w:p>
        </w:tc>
        <w:tc>
          <w:tcPr>
            <w:tcW w:w="1350" w:type="dxa"/>
            <w:shd w:val="clear" w:color="auto" w:fill="auto"/>
          </w:tcPr>
          <w:p w14:paraId="56C076BA" w14:textId="77777777" w:rsidR="00E828BC" w:rsidRDefault="00FB3A0E">
            <w:pPr>
              <w:pStyle w:val="TableParagraph"/>
            </w:pPr>
            <w:r>
              <w:rPr>
                <w:rFonts w:hint="eastAsia"/>
                <w:lang w:val="zh-TW" w:eastAsia="zh-TW"/>
              </w:rPr>
              <w:t>备注</w:t>
            </w:r>
          </w:p>
        </w:tc>
        <w:tc>
          <w:tcPr>
            <w:tcW w:w="1600" w:type="dxa"/>
            <w:shd w:val="clear" w:color="auto" w:fill="auto"/>
          </w:tcPr>
          <w:p w14:paraId="30978EB8" w14:textId="77777777" w:rsidR="00E828BC" w:rsidRDefault="00FB3A0E">
            <w:pPr>
              <w:pStyle w:val="TableParagraph"/>
            </w:pPr>
            <w:r>
              <w:t>String(2</w:t>
            </w:r>
            <w:r>
              <w:rPr>
                <w:rFonts w:hint="eastAsia"/>
              </w:rPr>
              <w:t>00</w:t>
            </w:r>
            <w:r>
              <w:t>)</w:t>
            </w:r>
          </w:p>
        </w:tc>
        <w:tc>
          <w:tcPr>
            <w:tcW w:w="1366" w:type="dxa"/>
            <w:shd w:val="clear" w:color="auto" w:fill="auto"/>
          </w:tcPr>
          <w:p w14:paraId="414AF7D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360" w:type="dxa"/>
            <w:shd w:val="clear" w:color="auto" w:fill="auto"/>
          </w:tcPr>
          <w:p w14:paraId="7411F7FF" w14:textId="77777777" w:rsidR="00E828BC" w:rsidRDefault="00E828BC">
            <w:pPr>
              <w:pStyle w:val="TableParagraph"/>
            </w:pPr>
          </w:p>
        </w:tc>
      </w:tr>
    </w:tbl>
    <w:p w14:paraId="42C0939E" w14:textId="77777777" w:rsidR="00E828BC" w:rsidRDefault="00E828BC"/>
    <w:p w14:paraId="70EBEC23" w14:textId="77777777" w:rsidR="00E828BC" w:rsidRDefault="00FB3A0E">
      <w:pPr>
        <w:pStyle w:val="3"/>
        <w:numPr>
          <w:ilvl w:val="0"/>
          <w:numId w:val="25"/>
        </w:numPr>
      </w:pPr>
      <w:r>
        <w:rPr>
          <w:rFonts w:hint="eastAsia"/>
        </w:rPr>
        <w:t>发票项目类别目录</w:t>
      </w:r>
    </w:p>
    <w:p w14:paraId="25CEEF74" w14:textId="77777777" w:rsidR="00E828BC" w:rsidRDefault="00E828BC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5D1C869D" w14:textId="77777777">
        <w:tc>
          <w:tcPr>
            <w:tcW w:w="8613" w:type="dxa"/>
            <w:gridSpan w:val="2"/>
            <w:shd w:val="clear" w:color="auto" w:fill="FFFF99"/>
          </w:tcPr>
          <w:p w14:paraId="0EC50EFC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  <w:r>
              <w:rPr>
                <w:rFonts w:hint="eastAsia"/>
              </w:rPr>
              <w:t>queryInvoiceCategory</w:t>
            </w:r>
          </w:p>
          <w:p w14:paraId="38DC84DB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</w:p>
          <w:p w14:paraId="7EE19EF2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rPr>
                <w:rFonts w:hint="eastAsia"/>
              </w:rPr>
              <w:t>：</w:t>
            </w:r>
          </w:p>
          <w:p w14:paraId="309B9E81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</w:p>
        </w:tc>
      </w:tr>
      <w:tr w:rsidR="00E828BC" w14:paraId="5DA8EEA0" w14:textId="77777777">
        <w:tc>
          <w:tcPr>
            <w:tcW w:w="542" w:type="dxa"/>
          </w:tcPr>
          <w:p w14:paraId="2A652761" w14:textId="77777777" w:rsidR="00E828BC" w:rsidRDefault="00E828BC"/>
        </w:tc>
        <w:tc>
          <w:tcPr>
            <w:tcW w:w="8071" w:type="dxa"/>
          </w:tcPr>
          <w:p w14:paraId="05A46EC3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1039DD00" w14:textId="77777777" w:rsidR="00E828BC" w:rsidRDefault="00FB3A0E">
            <w:r>
              <w:rPr>
                <w:rFonts w:hint="eastAsia"/>
              </w:rPr>
              <w:t>{</w:t>
            </w:r>
          </w:p>
          <w:p w14:paraId="16DFF848" w14:textId="77777777" w:rsidR="00E828BC" w:rsidRDefault="00FB3A0E">
            <w:r>
              <w:rPr>
                <w:rFonts w:hint="eastAsia"/>
              </w:rPr>
              <w:tab/>
              <w:t>"hospitalId":"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Id"</w:t>
            </w:r>
          </w:p>
          <w:p w14:paraId="2944AD3C" w14:textId="77777777" w:rsidR="00E828BC" w:rsidRDefault="00FB3A0E">
            <w:r>
              <w:rPr>
                <w:rFonts w:hint="eastAsia"/>
              </w:rPr>
              <w:t>}</w:t>
            </w:r>
          </w:p>
          <w:p w14:paraId="4AB6B0C9" w14:textId="77777777" w:rsidR="00E828BC" w:rsidRDefault="00E828BC"/>
        </w:tc>
      </w:tr>
      <w:tr w:rsidR="00E828BC" w14:paraId="736F0C21" w14:textId="77777777">
        <w:tc>
          <w:tcPr>
            <w:tcW w:w="542" w:type="dxa"/>
          </w:tcPr>
          <w:p w14:paraId="34D767A3" w14:textId="77777777" w:rsidR="00E828BC" w:rsidRDefault="00E828BC"/>
        </w:tc>
        <w:tc>
          <w:tcPr>
            <w:tcW w:w="8071" w:type="dxa"/>
          </w:tcPr>
          <w:p w14:paraId="46AFA730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5BADC782" w14:textId="77777777" w:rsidR="00E828BC" w:rsidRDefault="00FB3A0E">
            <w:r>
              <w:rPr>
                <w:rFonts w:hint="eastAsia"/>
              </w:rPr>
              <w:t>{</w:t>
            </w:r>
          </w:p>
          <w:p w14:paraId="34CBB5B9" w14:textId="77777777" w:rsidR="00E828BC" w:rsidRDefault="00FB3A0E">
            <w:r>
              <w:rPr>
                <w:rFonts w:hint="eastAsia"/>
              </w:rPr>
              <w:tab/>
              <w:t>"hospitalId":"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Id",</w:t>
            </w:r>
          </w:p>
          <w:p w14:paraId="0607387A" w14:textId="77777777" w:rsidR="00E828BC" w:rsidRDefault="00FB3A0E">
            <w:r>
              <w:rPr>
                <w:rFonts w:hint="eastAsia"/>
              </w:rPr>
              <w:tab/>
              <w:t>"count":"</w:t>
            </w:r>
            <w:r>
              <w:rPr>
                <w:rFonts w:hint="eastAsia"/>
              </w:rPr>
              <w:t>目录总条数</w:t>
            </w:r>
            <w:r>
              <w:rPr>
                <w:rFonts w:hint="eastAsia"/>
              </w:rPr>
              <w:t>"</w:t>
            </w:r>
          </w:p>
          <w:p w14:paraId="5E0E519F" w14:textId="77777777" w:rsidR="00E828BC" w:rsidRDefault="00E828BC"/>
          <w:p w14:paraId="665E2E88" w14:textId="77777777" w:rsidR="00E828BC" w:rsidRDefault="00FB3A0E">
            <w:r>
              <w:rPr>
                <w:rFonts w:hint="eastAsia"/>
              </w:rPr>
              <w:tab/>
              <w:t>"details":[</w:t>
            </w:r>
          </w:p>
          <w:p w14:paraId="462BF537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1F6B28B5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  <w:bCs/>
              </w:rPr>
              <w:t>l</w:t>
            </w:r>
            <w:r>
              <w:rPr>
                <w:bCs/>
              </w:rPr>
              <w:t>ist</w:t>
            </w: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at</w:t>
            </w: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zh-CN"/>
              </w:rPr>
              <w:t>手术</w:t>
            </w:r>
            <w:r>
              <w:rPr>
                <w:rFonts w:hint="eastAsia"/>
                <w:lang w:val="zh-TW" w:eastAsia="zh-TW"/>
              </w:rPr>
              <w:t>代码</w:t>
            </w:r>
            <w:r>
              <w:rPr>
                <w:rFonts w:hint="eastAsia"/>
              </w:rPr>
              <w:t>",</w:t>
            </w:r>
          </w:p>
          <w:p w14:paraId="6D05668B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  <w:bCs/>
              </w:rPr>
              <w:t>l</w:t>
            </w:r>
            <w:r>
              <w:rPr>
                <w:bCs/>
              </w:rPr>
              <w:t>ist</w:t>
            </w: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at</w:t>
            </w: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ode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zh-CN"/>
              </w:rPr>
              <w:t>手术</w:t>
            </w:r>
            <w:r>
              <w:rPr>
                <w:rFonts w:hint="eastAsia"/>
                <w:lang w:val="zh-TW" w:eastAsia="zh-TW"/>
              </w:rPr>
              <w:t>名称</w:t>
            </w:r>
            <w:r>
              <w:rPr>
                <w:rFonts w:hint="eastAsia"/>
              </w:rPr>
              <w:t>"</w:t>
            </w:r>
          </w:p>
          <w:p w14:paraId="033BC495" w14:textId="77777777" w:rsidR="00E828BC" w:rsidRDefault="00FB3A0E">
            <w:r>
              <w:rPr>
                <w:rFonts w:hint="eastAsia"/>
              </w:rPr>
              <w:t xml:space="preserve">        },</w:t>
            </w:r>
          </w:p>
          <w:p w14:paraId="26F132C4" w14:textId="77777777" w:rsidR="00E828BC" w:rsidRDefault="00FB3A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{}</w:t>
            </w:r>
          </w:p>
          <w:p w14:paraId="0E354A3F" w14:textId="77777777" w:rsidR="00E828BC" w:rsidRDefault="00FB3A0E">
            <w:r>
              <w:rPr>
                <w:rFonts w:hint="eastAsia"/>
              </w:rPr>
              <w:tab/>
              <w:t>]</w:t>
            </w:r>
          </w:p>
          <w:p w14:paraId="2D6E107B" w14:textId="77777777" w:rsidR="00E828BC" w:rsidRDefault="00FB3A0E">
            <w:r>
              <w:rPr>
                <w:rFonts w:hint="eastAsia"/>
              </w:rPr>
              <w:t>}</w:t>
            </w:r>
          </w:p>
          <w:p w14:paraId="727AFDFF" w14:textId="77777777" w:rsidR="00E828BC" w:rsidRDefault="00E828BC"/>
        </w:tc>
      </w:tr>
    </w:tbl>
    <w:p w14:paraId="06314ECB" w14:textId="77777777" w:rsidR="00E828BC" w:rsidRDefault="00E828BC"/>
    <w:p w14:paraId="2CA87E84" w14:textId="77777777" w:rsidR="00E828BC" w:rsidRDefault="00E828BC"/>
    <w:p w14:paraId="570A4D57" w14:textId="77777777" w:rsidR="00E828BC" w:rsidRDefault="00E828BC"/>
    <w:p w14:paraId="4145F612" w14:textId="77777777" w:rsidR="00E828BC" w:rsidRDefault="00FB3A0E">
      <w:pPr>
        <w:pStyle w:val="a6"/>
      </w:pPr>
      <w:r>
        <w:rPr>
          <w:rFonts w:hint="eastAsia"/>
        </w:rPr>
        <w:t>入参：</w:t>
      </w:r>
    </w:p>
    <w:tbl>
      <w:tblPr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1355"/>
        <w:gridCol w:w="1583"/>
        <w:gridCol w:w="1383"/>
        <w:gridCol w:w="1380"/>
      </w:tblGrid>
      <w:tr w:rsidR="00E828BC" w14:paraId="1BB4E435" w14:textId="77777777">
        <w:trPr>
          <w:trHeight w:val="283"/>
        </w:trPr>
        <w:tc>
          <w:tcPr>
            <w:tcW w:w="2415" w:type="dxa"/>
            <w:shd w:val="clear" w:color="auto" w:fill="D9D9D9" w:themeFill="background1" w:themeFillShade="D9"/>
          </w:tcPr>
          <w:p w14:paraId="33FDE6D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14:paraId="2E8E42F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14:paraId="22ACBF2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82EDDF7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1906248D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0DB12876" w14:textId="77777777">
        <w:trPr>
          <w:trHeight w:val="283"/>
        </w:trPr>
        <w:tc>
          <w:tcPr>
            <w:tcW w:w="2415" w:type="dxa"/>
            <w:shd w:val="clear" w:color="auto" w:fill="FFFFFF" w:themeFill="background1"/>
            <w:vAlign w:val="center"/>
          </w:tcPr>
          <w:p w14:paraId="05A3747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hospitalId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6AB796FA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583" w:type="dxa"/>
          </w:tcPr>
          <w:p w14:paraId="2027D2E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83" w:type="dxa"/>
          </w:tcPr>
          <w:p w14:paraId="32D3D3B2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380" w:type="dxa"/>
          </w:tcPr>
          <w:p w14:paraId="036D2856" w14:textId="77777777" w:rsidR="00E828BC" w:rsidRDefault="00E828BC">
            <w:pPr>
              <w:pStyle w:val="TableParagraph"/>
            </w:pPr>
          </w:p>
        </w:tc>
      </w:tr>
    </w:tbl>
    <w:p w14:paraId="6069F9B4" w14:textId="77777777" w:rsidR="00E828BC" w:rsidRDefault="00E828BC"/>
    <w:p w14:paraId="5C9D4921" w14:textId="77777777" w:rsidR="00E828BC" w:rsidRDefault="00FB3A0E">
      <w:pPr>
        <w:pStyle w:val="a6"/>
      </w:pPr>
      <w:r>
        <w:rPr>
          <w:rFonts w:hint="eastAsia"/>
        </w:rPr>
        <w:t>出参：</w:t>
      </w:r>
    </w:p>
    <w:tbl>
      <w:tblPr>
        <w:tblW w:w="8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1350"/>
        <w:gridCol w:w="1612"/>
        <w:gridCol w:w="1354"/>
        <w:gridCol w:w="1360"/>
      </w:tblGrid>
      <w:tr w:rsidR="00E828BC" w14:paraId="5181E7BB" w14:textId="77777777">
        <w:trPr>
          <w:trHeight w:val="228"/>
        </w:trPr>
        <w:tc>
          <w:tcPr>
            <w:tcW w:w="2420" w:type="dxa"/>
            <w:shd w:val="clear" w:color="auto" w:fill="D9D9D9" w:themeFill="background1" w:themeFillShade="D9"/>
          </w:tcPr>
          <w:p w14:paraId="190B4F8E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1F7C8E2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14:paraId="79E27F2F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14:paraId="01361C4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13E84A95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78728E57" w14:textId="77777777">
        <w:trPr>
          <w:trHeight w:val="228"/>
        </w:trPr>
        <w:tc>
          <w:tcPr>
            <w:tcW w:w="2420" w:type="dxa"/>
            <w:shd w:val="clear" w:color="auto" w:fill="FFFFFF" w:themeFill="background1"/>
            <w:vAlign w:val="center"/>
          </w:tcPr>
          <w:p w14:paraId="7FA3DFB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hospitalId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CCA4B7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1612" w:type="dxa"/>
            <w:shd w:val="clear" w:color="auto" w:fill="auto"/>
          </w:tcPr>
          <w:p w14:paraId="07BEFCB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354" w:type="dxa"/>
            <w:shd w:val="clear" w:color="auto" w:fill="auto"/>
          </w:tcPr>
          <w:p w14:paraId="44F1A71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360" w:type="dxa"/>
            <w:shd w:val="clear" w:color="auto" w:fill="auto"/>
          </w:tcPr>
          <w:p w14:paraId="05A3D016" w14:textId="77777777" w:rsidR="00E828BC" w:rsidRDefault="00E828BC">
            <w:pPr>
              <w:pStyle w:val="TableParagraph"/>
            </w:pPr>
          </w:p>
        </w:tc>
      </w:tr>
      <w:tr w:rsidR="00E828BC" w14:paraId="7D562003" w14:textId="77777777">
        <w:trPr>
          <w:trHeight w:val="228"/>
        </w:trPr>
        <w:tc>
          <w:tcPr>
            <w:tcW w:w="2420" w:type="dxa"/>
          </w:tcPr>
          <w:p w14:paraId="5DCBA23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count</w:t>
            </w:r>
          </w:p>
        </w:tc>
        <w:tc>
          <w:tcPr>
            <w:tcW w:w="1350" w:type="dxa"/>
            <w:shd w:val="clear" w:color="auto" w:fill="auto"/>
          </w:tcPr>
          <w:p w14:paraId="681A95CE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目录总条数</w:t>
            </w:r>
          </w:p>
        </w:tc>
        <w:tc>
          <w:tcPr>
            <w:tcW w:w="1612" w:type="dxa"/>
            <w:shd w:val="clear" w:color="auto" w:fill="auto"/>
          </w:tcPr>
          <w:p w14:paraId="5EF1F5C6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String(10)</w:t>
            </w:r>
          </w:p>
        </w:tc>
        <w:tc>
          <w:tcPr>
            <w:tcW w:w="1354" w:type="dxa"/>
          </w:tcPr>
          <w:p w14:paraId="036E8307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360" w:type="dxa"/>
          </w:tcPr>
          <w:p w14:paraId="41A54BB4" w14:textId="77777777" w:rsidR="00E828BC" w:rsidRDefault="00E828BC">
            <w:pPr>
              <w:pStyle w:val="TableParagraph"/>
            </w:pPr>
          </w:p>
        </w:tc>
      </w:tr>
      <w:tr w:rsidR="00E828BC" w14:paraId="5C29DB5E" w14:textId="77777777">
        <w:trPr>
          <w:trHeight w:val="228"/>
        </w:trPr>
        <w:tc>
          <w:tcPr>
            <w:tcW w:w="2420" w:type="dxa"/>
          </w:tcPr>
          <w:p w14:paraId="6C171B4F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details</w:t>
            </w:r>
          </w:p>
        </w:tc>
        <w:tc>
          <w:tcPr>
            <w:tcW w:w="1350" w:type="dxa"/>
            <w:shd w:val="clear" w:color="auto" w:fill="FFFF00"/>
          </w:tcPr>
          <w:p w14:paraId="4D7F883B" w14:textId="77777777" w:rsidR="00E828BC" w:rsidRDefault="00FB3A0E">
            <w:pPr>
              <w:pStyle w:val="TableParagraph"/>
            </w:pPr>
            <w:hyperlink w:anchor="医保手术目录详情" w:history="1">
              <w:r>
                <w:rPr>
                  <w:rStyle w:val="ab"/>
                  <w:rFonts w:hint="eastAsia"/>
                </w:rPr>
                <w:t>&lt;</w:t>
              </w:r>
              <w:r>
                <w:rPr>
                  <w:rStyle w:val="ab"/>
                  <w:rFonts w:hint="eastAsia"/>
                </w:rPr>
                <w:t>项目类别目录详情</w:t>
              </w:r>
              <w:r>
                <w:rPr>
                  <w:rStyle w:val="ab"/>
                  <w:rFonts w:hint="eastAsia"/>
                </w:rPr>
                <w:t>&gt;</w:t>
              </w:r>
            </w:hyperlink>
          </w:p>
        </w:tc>
        <w:tc>
          <w:tcPr>
            <w:tcW w:w="1612" w:type="dxa"/>
            <w:shd w:val="clear" w:color="auto" w:fill="auto"/>
          </w:tcPr>
          <w:p w14:paraId="309A13E1" w14:textId="77777777" w:rsidR="00E828BC" w:rsidRDefault="00E828BC">
            <w:pPr>
              <w:pStyle w:val="TableParagraph"/>
            </w:pPr>
          </w:p>
        </w:tc>
        <w:tc>
          <w:tcPr>
            <w:tcW w:w="1354" w:type="dxa"/>
          </w:tcPr>
          <w:p w14:paraId="21F96D6A" w14:textId="77777777" w:rsidR="00E828BC" w:rsidRDefault="00E828BC">
            <w:pPr>
              <w:pStyle w:val="TableParagraph"/>
            </w:pPr>
          </w:p>
        </w:tc>
        <w:tc>
          <w:tcPr>
            <w:tcW w:w="1360" w:type="dxa"/>
          </w:tcPr>
          <w:p w14:paraId="78E74AB4" w14:textId="77777777" w:rsidR="00E828BC" w:rsidRDefault="00E828BC">
            <w:pPr>
              <w:pStyle w:val="TableParagraph"/>
            </w:pPr>
          </w:p>
        </w:tc>
      </w:tr>
    </w:tbl>
    <w:p w14:paraId="4CD18847" w14:textId="77777777" w:rsidR="00E828BC" w:rsidRDefault="00FB3A0E">
      <w:r>
        <w:rPr>
          <w:rFonts w:hint="eastAsia"/>
        </w:rPr>
        <w:t>&lt;</w:t>
      </w:r>
      <w:r>
        <w:rPr>
          <w:rFonts w:hint="eastAsia"/>
        </w:rPr>
        <w:t>项目类别目录详情</w:t>
      </w:r>
      <w:r>
        <w:t>&gt;</w:t>
      </w:r>
    </w:p>
    <w:tbl>
      <w:tblPr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1833"/>
        <w:gridCol w:w="1276"/>
        <w:gridCol w:w="1212"/>
        <w:gridCol w:w="1380"/>
      </w:tblGrid>
      <w:tr w:rsidR="00E828BC" w14:paraId="16F41242" w14:textId="77777777">
        <w:trPr>
          <w:trHeight w:val="283"/>
        </w:trPr>
        <w:tc>
          <w:tcPr>
            <w:tcW w:w="2415" w:type="dxa"/>
            <w:shd w:val="clear" w:color="auto" w:fill="D9D9D9" w:themeFill="background1" w:themeFillShade="D9"/>
          </w:tcPr>
          <w:p w14:paraId="1D65F18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字段名称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14:paraId="6AF054F5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F837B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9D9D9" w:themeFill="background1" w:themeFillShade="D9"/>
          </w:tcPr>
          <w:p w14:paraId="6D7D180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30EB9A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02003831" w14:textId="77777777">
        <w:trPr>
          <w:trHeight w:val="283"/>
        </w:trPr>
        <w:tc>
          <w:tcPr>
            <w:tcW w:w="2415" w:type="dxa"/>
            <w:shd w:val="clear" w:color="auto" w:fill="D9D9D9" w:themeFill="background1" w:themeFillShade="D9"/>
          </w:tcPr>
          <w:p w14:paraId="2C6D2D71" w14:textId="77777777" w:rsidR="00E828BC" w:rsidRDefault="00FB3A0E">
            <w:pPr>
              <w:pStyle w:val="TableParagraph"/>
              <w:rPr>
                <w:bCs/>
              </w:rPr>
            </w:pPr>
            <w:r>
              <w:rPr>
                <w:rFonts w:hint="eastAsia"/>
                <w:bCs/>
              </w:rPr>
              <w:t>l</w:t>
            </w:r>
            <w:r>
              <w:rPr>
                <w:bCs/>
              </w:rPr>
              <w:t>ist</w:t>
            </w: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at</w:t>
            </w: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ame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14:paraId="73751C1E" w14:textId="77777777" w:rsidR="00E828BC" w:rsidRDefault="00FB3A0E">
            <w:pPr>
              <w:pStyle w:val="TableParagraph"/>
              <w:rPr>
                <w:bCs/>
              </w:rPr>
            </w:pPr>
            <w:r>
              <w:rPr>
                <w:rFonts w:hint="eastAsia"/>
              </w:rPr>
              <w:t>收费项目类别名称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C4A375" w14:textId="77777777" w:rsidR="00E828BC" w:rsidRDefault="00FB3A0E">
            <w:pPr>
              <w:pStyle w:val="TableParagraph"/>
              <w:rPr>
                <w:bCs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12" w:type="dxa"/>
            <w:shd w:val="clear" w:color="auto" w:fill="D9D9D9" w:themeFill="background1" w:themeFillShade="D9"/>
          </w:tcPr>
          <w:p w14:paraId="08BFA363" w14:textId="77777777" w:rsidR="00E828BC" w:rsidRDefault="00FB3A0E">
            <w:pPr>
              <w:pStyle w:val="TableParagraph"/>
              <w:rPr>
                <w:bCs/>
              </w:rPr>
            </w:pPr>
            <w:r>
              <w:rPr>
                <w:rFonts w:hint="eastAsia"/>
                <w:bCs/>
              </w:rPr>
              <w:t>必填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AEBC563" w14:textId="77777777" w:rsidR="00E828BC" w:rsidRDefault="00E828BC">
            <w:pPr>
              <w:pStyle w:val="TableParagraph"/>
              <w:rPr>
                <w:b/>
                <w:bCs/>
              </w:rPr>
            </w:pPr>
          </w:p>
        </w:tc>
      </w:tr>
      <w:tr w:rsidR="00E828BC" w14:paraId="0FB898DA" w14:textId="77777777">
        <w:trPr>
          <w:trHeight w:val="283"/>
        </w:trPr>
        <w:tc>
          <w:tcPr>
            <w:tcW w:w="2415" w:type="dxa"/>
            <w:shd w:val="clear" w:color="auto" w:fill="D9D9D9" w:themeFill="background1" w:themeFillShade="D9"/>
          </w:tcPr>
          <w:p w14:paraId="5D785F61" w14:textId="77777777" w:rsidR="00E828BC" w:rsidRDefault="00FB3A0E">
            <w:pPr>
              <w:pStyle w:val="TableParagraph"/>
              <w:rPr>
                <w:bCs/>
              </w:rPr>
            </w:pPr>
            <w:r>
              <w:rPr>
                <w:rFonts w:hint="eastAsia"/>
                <w:bCs/>
              </w:rPr>
              <w:t>l</w:t>
            </w:r>
            <w:r>
              <w:rPr>
                <w:bCs/>
              </w:rPr>
              <w:t>ist</w:t>
            </w: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at</w:t>
            </w: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ode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14:paraId="6DEFF331" w14:textId="77777777" w:rsidR="00E828BC" w:rsidRDefault="00FB3A0E">
            <w:pPr>
              <w:pStyle w:val="TableParagraph"/>
              <w:rPr>
                <w:bCs/>
              </w:rPr>
            </w:pPr>
            <w:r>
              <w:rPr>
                <w:rFonts w:hint="eastAsia"/>
                <w:bCs/>
              </w:rPr>
              <w:t>收费项目类别编码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9517F4F" w14:textId="77777777" w:rsidR="00E828BC" w:rsidRDefault="00FB3A0E">
            <w:pPr>
              <w:pStyle w:val="TableParagraph"/>
              <w:rPr>
                <w:bCs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1212" w:type="dxa"/>
            <w:shd w:val="clear" w:color="auto" w:fill="D9D9D9" w:themeFill="background1" w:themeFillShade="D9"/>
          </w:tcPr>
          <w:p w14:paraId="368DD1BE" w14:textId="77777777" w:rsidR="00E828BC" w:rsidRDefault="00FB3A0E">
            <w:pPr>
              <w:pStyle w:val="TableParagraph"/>
              <w:rPr>
                <w:bCs/>
              </w:rPr>
            </w:pPr>
            <w:r>
              <w:rPr>
                <w:rFonts w:hint="eastAsia"/>
                <w:bCs/>
              </w:rPr>
              <w:t>必填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9B429E8" w14:textId="77777777" w:rsidR="00E828BC" w:rsidRDefault="00E828BC">
            <w:pPr>
              <w:pStyle w:val="TableParagraph"/>
              <w:rPr>
                <w:b/>
                <w:bCs/>
              </w:rPr>
            </w:pPr>
          </w:p>
        </w:tc>
      </w:tr>
    </w:tbl>
    <w:p w14:paraId="37CCA881" w14:textId="77777777" w:rsidR="00E828BC" w:rsidRDefault="00E828BC"/>
    <w:p w14:paraId="41693760" w14:textId="77777777" w:rsidR="00E828BC" w:rsidRDefault="00FB3A0E">
      <w:pPr>
        <w:pStyle w:val="3"/>
        <w:numPr>
          <w:ilvl w:val="0"/>
          <w:numId w:val="25"/>
        </w:numPr>
      </w:pPr>
      <w:r>
        <w:rPr>
          <w:rFonts w:hint="eastAsia"/>
        </w:rPr>
        <w:t>社保目录</w:t>
      </w:r>
    </w:p>
    <w:p w14:paraId="7C7E47E5" w14:textId="77777777" w:rsidR="00E828BC" w:rsidRDefault="00E828BC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071"/>
      </w:tblGrid>
      <w:tr w:rsidR="00E828BC" w14:paraId="4168C15C" w14:textId="77777777">
        <w:tc>
          <w:tcPr>
            <w:tcW w:w="8613" w:type="dxa"/>
            <w:gridSpan w:val="2"/>
            <w:shd w:val="clear" w:color="auto" w:fill="FFFF99"/>
          </w:tcPr>
          <w:p w14:paraId="13991D39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接口名称：</w:t>
            </w:r>
            <w:r>
              <w:rPr>
                <w:rFonts w:hint="eastAsia"/>
              </w:rPr>
              <w:t>queryInsuranceCategory</w:t>
            </w:r>
          </w:p>
          <w:p w14:paraId="7402BF16" w14:textId="77777777" w:rsidR="00E828BC" w:rsidRDefault="00FB3A0E">
            <w:pPr>
              <w:tabs>
                <w:tab w:val="left" w:pos="6728"/>
              </w:tabs>
            </w:pPr>
            <w:r>
              <w:rPr>
                <w:rFonts w:hint="eastAsia"/>
              </w:rPr>
              <w:t>入参名称</w:t>
            </w:r>
            <w:r>
              <w:t>：</w:t>
            </w:r>
          </w:p>
          <w:p w14:paraId="2869B5B7" w14:textId="77777777" w:rsidR="00E828BC" w:rsidRDefault="00FB3A0E">
            <w:pPr>
              <w:tabs>
                <w:tab w:val="left" w:pos="6728"/>
              </w:tabs>
            </w:pPr>
            <w:proofErr w:type="gramStart"/>
            <w:r>
              <w:t>出参名称</w:t>
            </w:r>
            <w:proofErr w:type="gramEnd"/>
            <w:r>
              <w:rPr>
                <w:rFonts w:hint="eastAsia"/>
              </w:rPr>
              <w:t>：</w:t>
            </w:r>
          </w:p>
          <w:p w14:paraId="7A6CF7BB" w14:textId="77777777" w:rsidR="00E828BC" w:rsidRDefault="00FB3A0E">
            <w:pPr>
              <w:tabs>
                <w:tab w:val="left" w:pos="6728"/>
              </w:tabs>
            </w:pPr>
            <w:r>
              <w:t>测试服务版本号：</w:t>
            </w:r>
          </w:p>
        </w:tc>
      </w:tr>
      <w:tr w:rsidR="00E828BC" w14:paraId="1C3C0818" w14:textId="77777777">
        <w:tc>
          <w:tcPr>
            <w:tcW w:w="542" w:type="dxa"/>
          </w:tcPr>
          <w:p w14:paraId="6ACECD25" w14:textId="77777777" w:rsidR="00E828BC" w:rsidRDefault="00E828BC"/>
        </w:tc>
        <w:tc>
          <w:tcPr>
            <w:tcW w:w="8071" w:type="dxa"/>
          </w:tcPr>
          <w:p w14:paraId="1AA105C5" w14:textId="77777777" w:rsidR="00E828BC" w:rsidRDefault="00FB3A0E">
            <w:r>
              <w:rPr>
                <w:rFonts w:hint="eastAsia"/>
              </w:rPr>
              <w:t>输入参数格式：</w:t>
            </w:r>
          </w:p>
          <w:p w14:paraId="2E671DD3" w14:textId="77777777" w:rsidR="00E828BC" w:rsidRDefault="00FB3A0E">
            <w:r>
              <w:rPr>
                <w:rFonts w:hint="eastAsia"/>
              </w:rPr>
              <w:t>{</w:t>
            </w:r>
          </w:p>
          <w:p w14:paraId="44EFF787" w14:textId="77777777" w:rsidR="00E828BC" w:rsidRDefault="00FB3A0E">
            <w:r>
              <w:rPr>
                <w:rFonts w:hint="eastAsia"/>
              </w:rPr>
              <w:tab/>
              <w:t>"insurance</w:t>
            </w:r>
            <w:r>
              <w:t>Region</w:t>
            </w:r>
            <w:r>
              <w:rPr>
                <w:rFonts w:hint="eastAsia"/>
              </w:rPr>
              <w:t>":"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保目录行政区划</w:t>
            </w:r>
            <w:r>
              <w:rPr>
                <w:rFonts w:hint="eastAsia"/>
              </w:rPr>
              <w:t>"</w:t>
            </w:r>
          </w:p>
          <w:p w14:paraId="44F7C1A5" w14:textId="77777777" w:rsidR="00E828BC" w:rsidRDefault="00FB3A0E">
            <w:r>
              <w:rPr>
                <w:rFonts w:hint="eastAsia"/>
              </w:rPr>
              <w:t>}</w:t>
            </w:r>
          </w:p>
          <w:p w14:paraId="6FCCBB58" w14:textId="77777777" w:rsidR="00E828BC" w:rsidRDefault="00E828BC"/>
        </w:tc>
      </w:tr>
      <w:tr w:rsidR="00E828BC" w14:paraId="634479A5" w14:textId="77777777">
        <w:tc>
          <w:tcPr>
            <w:tcW w:w="542" w:type="dxa"/>
          </w:tcPr>
          <w:p w14:paraId="460F5490" w14:textId="77777777" w:rsidR="00E828BC" w:rsidRDefault="00E828BC"/>
        </w:tc>
        <w:tc>
          <w:tcPr>
            <w:tcW w:w="8071" w:type="dxa"/>
          </w:tcPr>
          <w:p w14:paraId="552BFBF7" w14:textId="77777777" w:rsidR="00E828BC" w:rsidRDefault="00FB3A0E">
            <w:r>
              <w:rPr>
                <w:rFonts w:hint="eastAsia"/>
              </w:rPr>
              <w:t>输出参数格式：</w:t>
            </w:r>
          </w:p>
          <w:p w14:paraId="136E22E7" w14:textId="77777777" w:rsidR="00E828BC" w:rsidRDefault="00FB3A0E">
            <w:r>
              <w:rPr>
                <w:rFonts w:hint="eastAsia"/>
              </w:rPr>
              <w:t>{</w:t>
            </w:r>
          </w:p>
          <w:p w14:paraId="033DA82D" w14:textId="77777777" w:rsidR="00E828BC" w:rsidRDefault="00FB3A0E">
            <w:r>
              <w:rPr>
                <w:rFonts w:hint="eastAsia"/>
              </w:rPr>
              <w:tab/>
              <w:t>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securityType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Id",</w:t>
            </w:r>
          </w:p>
          <w:p w14:paraId="6F6978EC" w14:textId="77777777" w:rsidR="00E828BC" w:rsidRDefault="00FB3A0E">
            <w:r>
              <w:rPr>
                <w:rFonts w:hint="eastAsia"/>
              </w:rPr>
              <w:tab/>
              <w:t>"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directoryType 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目录总条数</w:t>
            </w:r>
            <w:r>
              <w:rPr>
                <w:rFonts w:hint="eastAsia"/>
              </w:rPr>
              <w:t>",</w:t>
            </w:r>
          </w:p>
          <w:p w14:paraId="3C50E6E1" w14:textId="77777777" w:rsidR="00E828BC" w:rsidRDefault="00FB3A0E">
            <w:pPr>
              <w:ind w:firstLine="420"/>
            </w:pPr>
            <w:r>
              <w:t>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subdivisionType 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细分类型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14:paraId="06B61AF0" w14:textId="77777777" w:rsidR="00E828BC" w:rsidRDefault="00FB3A0E">
            <w:pPr>
              <w:ind w:firstLine="420"/>
            </w:pPr>
            <w:r>
              <w:rPr>
                <w:rFonts w:hint="eastAsia"/>
              </w:rPr>
              <w:t>...</w:t>
            </w:r>
          </w:p>
          <w:p w14:paraId="13340A75" w14:textId="77777777" w:rsidR="00E828BC" w:rsidRDefault="00FB3A0E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special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特殊说明</w:t>
            </w:r>
            <w:r>
              <w:t>”</w:t>
            </w:r>
          </w:p>
          <w:p w14:paraId="4E81F6DB" w14:textId="77777777" w:rsidR="00E828BC" w:rsidRDefault="00FB3A0E">
            <w:r>
              <w:rPr>
                <w:rFonts w:hint="eastAsia"/>
              </w:rPr>
              <w:t>}</w:t>
            </w:r>
          </w:p>
          <w:p w14:paraId="6AE80CEB" w14:textId="77777777" w:rsidR="00E828BC" w:rsidRDefault="00E828BC"/>
        </w:tc>
      </w:tr>
    </w:tbl>
    <w:p w14:paraId="54FBACE5" w14:textId="77777777" w:rsidR="00E828BC" w:rsidRDefault="00E828BC"/>
    <w:p w14:paraId="5624B3FE" w14:textId="77777777" w:rsidR="00E828BC" w:rsidRDefault="00E828BC"/>
    <w:p w14:paraId="5919F934" w14:textId="77777777" w:rsidR="00E828BC" w:rsidRDefault="00E828BC"/>
    <w:p w14:paraId="547A293D" w14:textId="77777777" w:rsidR="00E828BC" w:rsidRDefault="00E828BC"/>
    <w:p w14:paraId="6D8CF1D5" w14:textId="77777777" w:rsidR="00E828BC" w:rsidRDefault="00E828BC"/>
    <w:p w14:paraId="53266F11" w14:textId="77777777" w:rsidR="00E828BC" w:rsidRDefault="00E828BC"/>
    <w:p w14:paraId="047FAE3B" w14:textId="77777777" w:rsidR="00E828BC" w:rsidRDefault="00FB3A0E">
      <w:r>
        <w:rPr>
          <w:rFonts w:hint="eastAsia"/>
        </w:rPr>
        <w:t>入参：</w:t>
      </w:r>
    </w:p>
    <w:tbl>
      <w:tblPr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1355"/>
        <w:gridCol w:w="1583"/>
        <w:gridCol w:w="1383"/>
        <w:gridCol w:w="1380"/>
      </w:tblGrid>
      <w:tr w:rsidR="00E828BC" w14:paraId="7607438B" w14:textId="77777777">
        <w:trPr>
          <w:trHeight w:val="283"/>
        </w:trPr>
        <w:tc>
          <w:tcPr>
            <w:tcW w:w="2415" w:type="dxa"/>
            <w:shd w:val="clear" w:color="auto" w:fill="D9D9D9" w:themeFill="background1" w:themeFillShade="D9"/>
          </w:tcPr>
          <w:p w14:paraId="314BB2C0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14:paraId="401534C2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14:paraId="0895DB7C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7811D1D3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EAB8B2E" w14:textId="77777777" w:rsidR="00E828BC" w:rsidRDefault="00FB3A0E">
            <w:pPr>
              <w:pStyle w:val="TableParagrap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828BC" w14:paraId="4B1629E4" w14:textId="77777777">
        <w:trPr>
          <w:trHeight w:val="283"/>
        </w:trPr>
        <w:tc>
          <w:tcPr>
            <w:tcW w:w="2415" w:type="dxa"/>
            <w:shd w:val="clear" w:color="auto" w:fill="FFFFFF" w:themeFill="background1"/>
          </w:tcPr>
          <w:p w14:paraId="0FB7118D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insurance</w:t>
            </w:r>
            <w:r>
              <w:t>Region</w:t>
            </w:r>
          </w:p>
        </w:tc>
        <w:tc>
          <w:tcPr>
            <w:tcW w:w="1355" w:type="dxa"/>
            <w:shd w:val="clear" w:color="auto" w:fill="FFFFFF" w:themeFill="background1"/>
          </w:tcPr>
          <w:p w14:paraId="7D2910FB" w14:textId="77777777" w:rsidR="00E828BC" w:rsidRDefault="00FB3A0E">
            <w:pPr>
              <w:pStyle w:val="TableParagraph"/>
            </w:pP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保目录行政区划</w:t>
            </w:r>
          </w:p>
        </w:tc>
        <w:tc>
          <w:tcPr>
            <w:tcW w:w="1583" w:type="dxa"/>
          </w:tcPr>
          <w:p w14:paraId="2B7D6751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String(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04F16B4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必填</w:t>
            </w:r>
          </w:p>
        </w:tc>
        <w:tc>
          <w:tcPr>
            <w:tcW w:w="1380" w:type="dxa"/>
          </w:tcPr>
          <w:p w14:paraId="3CACC534" w14:textId="77777777" w:rsidR="00E828BC" w:rsidRDefault="00FB3A0E">
            <w:pPr>
              <w:pStyle w:val="TableParagraph"/>
            </w:pPr>
            <w:r>
              <w:rPr>
                <w:rFonts w:hint="eastAsia"/>
              </w:rPr>
              <w:t>地区编码</w:t>
            </w:r>
          </w:p>
        </w:tc>
      </w:tr>
    </w:tbl>
    <w:p w14:paraId="2C51ED0A" w14:textId="77777777" w:rsidR="00E828BC" w:rsidRDefault="00E828BC"/>
    <w:p w14:paraId="5DFF70F9" w14:textId="77777777" w:rsidR="00E828BC" w:rsidRDefault="00E828BC"/>
    <w:p w14:paraId="2B9DE038" w14:textId="77777777" w:rsidR="00E828BC" w:rsidRDefault="00E828BC"/>
    <w:p w14:paraId="62AF7D10" w14:textId="77777777" w:rsidR="00E828BC" w:rsidRDefault="00FB3A0E">
      <w:r>
        <w:rPr>
          <w:rFonts w:hint="eastAsia"/>
        </w:rPr>
        <w:t>出参：</w:t>
      </w:r>
    </w:p>
    <w:tbl>
      <w:tblPr>
        <w:tblW w:w="9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20"/>
        <w:gridCol w:w="2580"/>
        <w:gridCol w:w="1480"/>
        <w:gridCol w:w="1080"/>
        <w:gridCol w:w="2440"/>
      </w:tblGrid>
      <w:tr w:rsidR="00E828BC" w14:paraId="386BE420" w14:textId="77777777">
        <w:trPr>
          <w:trHeight w:val="28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15DBBEA" w14:textId="77777777" w:rsidR="00E828BC" w:rsidRDefault="00FB3A0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3FE9F1B" w14:textId="77777777" w:rsidR="00E828BC" w:rsidRDefault="00FB3A0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A2A90E5" w14:textId="77777777" w:rsidR="00E828BC" w:rsidRDefault="00FB3A0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E058E79" w14:textId="77777777" w:rsidR="00E828BC" w:rsidRDefault="00FB3A0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必填必填</w:t>
            </w:r>
            <w:proofErr w:type="gramEnd"/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637740D" w14:textId="77777777" w:rsidR="00E828BC" w:rsidRDefault="00FB3A0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E828BC" w14:paraId="4D2DECAB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B6B74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securityType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61417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社保类型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D6CC1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1FD02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407D8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医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新农合</w:t>
            </w:r>
          </w:p>
        </w:tc>
      </w:tr>
      <w:tr w:rsidR="00E828BC" w14:paraId="03C38389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D380E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directoryType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C6C6B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目录类型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81E1C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7FED3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7B8A6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药品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</w:t>
            </w:r>
          </w:p>
        </w:tc>
      </w:tr>
      <w:tr w:rsidR="00E828BC" w14:paraId="0DF40A0A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9E054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subdivisionType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FF43E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细分类型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9E6EE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D34C5" w14:textId="77777777" w:rsidR="00E828BC" w:rsidRDefault="00E828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E2A27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项目类别，如有可提供</w:t>
            </w:r>
          </w:p>
        </w:tc>
      </w:tr>
      <w:tr w:rsidR="00E828BC" w14:paraId="75C629D9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1DC60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socialSecurityCode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0384D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color w:val="FF0000"/>
                <w:kern w:val="0"/>
                <w:sz w:val="22"/>
                <w:szCs w:val="22"/>
              </w:rPr>
              <w:t>社保编码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CAB41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2A8D0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32959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2EA11E73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06709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itemname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DB231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color w:val="FF0000"/>
                <w:kern w:val="0"/>
                <w:sz w:val="22"/>
                <w:szCs w:val="22"/>
              </w:rPr>
              <w:t>通用名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9C72F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B378E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F287E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082B362C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9EFDA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commodityName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36260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color w:val="000000"/>
                <w:kern w:val="0"/>
                <w:sz w:val="22"/>
                <w:szCs w:val="22"/>
              </w:rPr>
              <w:t>商品名（品牌）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1D12B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245B9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9A1A5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7CB048F5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9F9F1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dosageForm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68916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color w:val="000000"/>
                <w:kern w:val="0"/>
                <w:sz w:val="22"/>
                <w:szCs w:val="22"/>
              </w:rPr>
              <w:t>剂型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5F89F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FA754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32ADD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6CEF53F3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BD5B2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specifications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1B65A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color w:val="000000"/>
                <w:kern w:val="0"/>
                <w:sz w:val="22"/>
                <w:szCs w:val="22"/>
              </w:rPr>
              <w:t>规格（规格型号）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D665F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D35E2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9041B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02ED203E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490CE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texture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40EAB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color w:val="000000"/>
                <w:kern w:val="0"/>
                <w:sz w:val="22"/>
                <w:szCs w:val="22"/>
              </w:rPr>
              <w:t>材质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39C2D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B2D1C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E5EF2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39AF4505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A9216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company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32C3C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color w:val="000000"/>
                <w:kern w:val="0"/>
                <w:sz w:val="22"/>
                <w:szCs w:val="22"/>
              </w:rPr>
              <w:t>单位（计价单位）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4ED44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EF9BC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F6556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4BE383A7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7B42D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manufacturer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7D048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kern w:val="0"/>
                <w:sz w:val="22"/>
                <w:szCs w:val="22"/>
              </w:rPr>
              <w:t>生产厂家（生产企业）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E1AE5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A9AA2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B11B7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774DDD20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E8644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standardCode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1CE6B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kern w:val="0"/>
                <w:sz w:val="22"/>
                <w:szCs w:val="22"/>
              </w:rPr>
              <w:t>药品本位码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8D87B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5B8F6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55369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7008443A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91548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approvalNumber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219FD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kern w:val="0"/>
                <w:sz w:val="22"/>
                <w:szCs w:val="22"/>
              </w:rPr>
              <w:t>批准文号（注册证号）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BC68B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C9A5A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A3461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4B3E871C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E60DB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projectGrade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667BB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color w:val="FF0000"/>
                <w:kern w:val="0"/>
                <w:sz w:val="22"/>
                <w:szCs w:val="22"/>
              </w:rPr>
              <w:t>项目等级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6574A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F6A28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843D1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2E416A21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22360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selfPayRatio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3EA6C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color w:val="FF0000"/>
                <w:kern w:val="0"/>
                <w:sz w:val="22"/>
                <w:szCs w:val="22"/>
              </w:rPr>
              <w:t>自负比例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51530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AB844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BDCC5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3227A761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13182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workSelfPayRatio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50093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kern w:val="0"/>
                <w:sz w:val="22"/>
                <w:szCs w:val="22"/>
              </w:rPr>
              <w:t>工伤自负比例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3D1A7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EF419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72372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2AC356E9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CFB59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childSelfPayRatio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34745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kern w:val="0"/>
                <w:sz w:val="22"/>
                <w:szCs w:val="22"/>
              </w:rPr>
              <w:t>少儿自负比例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1F5EA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3CF4C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486C7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51502EEC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0196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BirthSelfPayRatio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BA246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kern w:val="0"/>
                <w:sz w:val="22"/>
                <w:szCs w:val="22"/>
              </w:rPr>
              <w:t>生育自负比例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D158C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06598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62182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149C4BC4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0481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insurLimitPrice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8A81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 Light" w:eastAsia="等线 Light" w:hAnsi="等线 Light" w:cs="宋体" w:hint="eastAsia"/>
                <w:b/>
                <w:bCs/>
                <w:kern w:val="0"/>
                <w:sz w:val="22"/>
                <w:szCs w:val="22"/>
              </w:rPr>
              <w:t>医</w:t>
            </w:r>
            <w:proofErr w:type="gramEnd"/>
            <w:r>
              <w:rPr>
                <w:rFonts w:ascii="等线 Light" w:eastAsia="等线 Light" w:hAnsi="等线 Light" w:cs="宋体" w:hint="eastAsia"/>
                <w:b/>
                <w:bCs/>
                <w:kern w:val="0"/>
                <w:sz w:val="22"/>
                <w:szCs w:val="22"/>
              </w:rPr>
              <w:t>保限价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2ED6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19586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1EEA1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7673F512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3574C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firstPrice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8E82F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kern w:val="0"/>
                <w:sz w:val="22"/>
                <w:szCs w:val="22"/>
              </w:rPr>
              <w:t>一级医院价格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02A4B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34334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6186C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362A3871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DADE5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secondPrice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51BDC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kern w:val="0"/>
                <w:sz w:val="22"/>
                <w:szCs w:val="22"/>
              </w:rPr>
              <w:t>二级医院价格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A8F73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E2863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0304F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6EEDC6FE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4168E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thirdPrice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1EE58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kern w:val="0"/>
                <w:sz w:val="22"/>
                <w:szCs w:val="22"/>
              </w:rPr>
              <w:t>三级医院价格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19EFB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CC412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ACBEB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828BC" w14:paraId="2E7B95AC" w14:textId="77777777">
        <w:trPr>
          <w:trHeight w:val="2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7E932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special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A04CB" w14:textId="77777777" w:rsidR="00E828BC" w:rsidRDefault="00FB3A0E">
            <w:pPr>
              <w:widowControl/>
              <w:jc w:val="center"/>
              <w:rPr>
                <w:rFonts w:ascii="等线 Light" w:eastAsia="等线 Light" w:hAnsi="等线 Light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等线 Light" w:eastAsia="等线 Light" w:hAnsi="等线 Light" w:cs="宋体" w:hint="eastAsia"/>
                <w:b/>
                <w:bCs/>
                <w:kern w:val="0"/>
                <w:sz w:val="22"/>
                <w:szCs w:val="22"/>
              </w:rPr>
              <w:t>特殊说明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6D395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FF470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14973" w14:textId="77777777" w:rsidR="00E828BC" w:rsidRDefault="00FB3A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5629B99B" w14:textId="77777777" w:rsidR="00E828BC" w:rsidRDefault="00E828BC"/>
    <w:p w14:paraId="19C24C26" w14:textId="77777777" w:rsidR="00E828BC" w:rsidRDefault="00FB3A0E">
      <w:pPr>
        <w:pStyle w:val="1"/>
      </w:pPr>
      <w:r>
        <w:rPr>
          <w:rFonts w:hint="eastAsia"/>
        </w:rPr>
        <w:t>映射</w:t>
      </w:r>
    </w:p>
    <w:p w14:paraId="4DF0034E" w14:textId="77777777" w:rsidR="00E828BC" w:rsidRDefault="00FB3A0E">
      <w:pPr>
        <w:pStyle w:val="2"/>
        <w:numPr>
          <w:ilvl w:val="0"/>
          <w:numId w:val="26"/>
        </w:numPr>
      </w:pPr>
      <w:r>
        <w:rPr>
          <w:rFonts w:hint="eastAsia"/>
        </w:rPr>
        <w:t>费用大小项映射</w:t>
      </w:r>
    </w:p>
    <w:tbl>
      <w:tblPr>
        <w:tblW w:w="8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  <w:gridCol w:w="2800"/>
      </w:tblGrid>
      <w:tr w:rsidR="00E828BC" w14:paraId="11C00972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0BBB9557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费用大项</w:t>
            </w:r>
          </w:p>
        </w:tc>
        <w:tc>
          <w:tcPr>
            <w:tcW w:w="2801" w:type="dxa"/>
            <w:shd w:val="clear" w:color="auto" w:fill="DBE5F1"/>
          </w:tcPr>
          <w:p w14:paraId="365CE174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费用小项</w:t>
            </w:r>
          </w:p>
        </w:tc>
        <w:tc>
          <w:tcPr>
            <w:tcW w:w="2800" w:type="dxa"/>
            <w:shd w:val="clear" w:color="auto" w:fill="DBE5F1"/>
          </w:tcPr>
          <w:p w14:paraId="2441F77C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E828BC" w14:paraId="2EE48F40" w14:textId="77777777">
        <w:trPr>
          <w:trHeight w:val="661"/>
        </w:trPr>
        <w:tc>
          <w:tcPr>
            <w:tcW w:w="2552" w:type="dxa"/>
            <w:vAlign w:val="center"/>
          </w:tcPr>
          <w:p w14:paraId="0F37132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材料费</w:t>
            </w:r>
          </w:p>
        </w:tc>
        <w:tc>
          <w:tcPr>
            <w:tcW w:w="2801" w:type="dxa"/>
            <w:vAlign w:val="center"/>
          </w:tcPr>
          <w:p w14:paraId="4EE5EC7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材料费、人工器官、特殊材料</w:t>
            </w:r>
          </w:p>
        </w:tc>
        <w:tc>
          <w:tcPr>
            <w:tcW w:w="2800" w:type="dxa"/>
            <w:vAlign w:val="center"/>
          </w:tcPr>
          <w:p w14:paraId="65ACBD3C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1306F5BB" w14:textId="77777777">
        <w:trPr>
          <w:trHeight w:val="437"/>
        </w:trPr>
        <w:tc>
          <w:tcPr>
            <w:tcW w:w="2552" w:type="dxa"/>
            <w:vAlign w:val="center"/>
          </w:tcPr>
          <w:p w14:paraId="115845A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床位费</w:t>
            </w:r>
          </w:p>
        </w:tc>
        <w:tc>
          <w:tcPr>
            <w:tcW w:w="2801" w:type="dxa"/>
            <w:vAlign w:val="center"/>
          </w:tcPr>
          <w:p w14:paraId="02758C8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床位费、住院费</w:t>
            </w:r>
          </w:p>
        </w:tc>
        <w:tc>
          <w:tcPr>
            <w:tcW w:w="2800" w:type="dxa"/>
            <w:vAlign w:val="center"/>
          </w:tcPr>
          <w:p w14:paraId="729D2E52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3487BBF7" w14:textId="77777777">
        <w:trPr>
          <w:trHeight w:val="283"/>
        </w:trPr>
        <w:tc>
          <w:tcPr>
            <w:tcW w:w="2552" w:type="dxa"/>
            <w:vAlign w:val="center"/>
          </w:tcPr>
          <w:p w14:paraId="0D0DCDB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挂号费</w:t>
            </w:r>
          </w:p>
        </w:tc>
        <w:tc>
          <w:tcPr>
            <w:tcW w:w="2801" w:type="dxa"/>
            <w:vAlign w:val="center"/>
          </w:tcPr>
          <w:p w14:paraId="659ABE7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挂号费、专家挂号费</w:t>
            </w:r>
          </w:p>
        </w:tc>
        <w:tc>
          <w:tcPr>
            <w:tcW w:w="2800" w:type="dxa"/>
            <w:vAlign w:val="center"/>
          </w:tcPr>
          <w:p w14:paraId="7C89261A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5A7BC596" w14:textId="77777777">
        <w:trPr>
          <w:trHeight w:val="283"/>
        </w:trPr>
        <w:tc>
          <w:tcPr>
            <w:tcW w:w="2552" w:type="dxa"/>
            <w:vAlign w:val="center"/>
          </w:tcPr>
          <w:p w14:paraId="5642CAC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观察床位费</w:t>
            </w:r>
          </w:p>
        </w:tc>
        <w:tc>
          <w:tcPr>
            <w:tcW w:w="2801" w:type="dxa"/>
            <w:vAlign w:val="center"/>
          </w:tcPr>
          <w:p w14:paraId="5B69D1D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观察费</w:t>
            </w:r>
          </w:p>
        </w:tc>
        <w:tc>
          <w:tcPr>
            <w:tcW w:w="2800" w:type="dxa"/>
            <w:vAlign w:val="center"/>
          </w:tcPr>
          <w:p w14:paraId="05A3082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一般产生在急诊科，未入住院费用中</w:t>
            </w:r>
          </w:p>
        </w:tc>
      </w:tr>
      <w:tr w:rsidR="00E828BC" w14:paraId="2C13CD3B" w14:textId="77777777">
        <w:trPr>
          <w:trHeight w:val="283"/>
        </w:trPr>
        <w:tc>
          <w:tcPr>
            <w:tcW w:w="2552" w:type="dxa"/>
            <w:vAlign w:val="center"/>
          </w:tcPr>
          <w:p w14:paraId="5957DF0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护理费</w:t>
            </w:r>
          </w:p>
        </w:tc>
        <w:tc>
          <w:tcPr>
            <w:tcW w:w="2801" w:type="dxa"/>
            <w:vAlign w:val="center"/>
          </w:tcPr>
          <w:p w14:paraId="1B144A6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护理费</w:t>
            </w:r>
          </w:p>
        </w:tc>
        <w:tc>
          <w:tcPr>
            <w:tcW w:w="2800" w:type="dxa"/>
            <w:vAlign w:val="center"/>
          </w:tcPr>
          <w:p w14:paraId="74779ECB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74467AD6" w14:textId="77777777">
        <w:trPr>
          <w:trHeight w:val="283"/>
        </w:trPr>
        <w:tc>
          <w:tcPr>
            <w:tcW w:w="2552" w:type="dxa"/>
            <w:vAlign w:val="center"/>
          </w:tcPr>
          <w:p w14:paraId="0EB5111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检查费</w:t>
            </w:r>
          </w:p>
        </w:tc>
        <w:tc>
          <w:tcPr>
            <w:tcW w:w="2801" w:type="dxa"/>
            <w:vAlign w:val="center"/>
          </w:tcPr>
          <w:p w14:paraId="535DBC8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检查费、摄片费、透视费、超声波、内窥镜、同位素、心检费、心电图费、</w:t>
            </w:r>
            <w:r>
              <w:rPr>
                <w:rFonts w:ascii="黑体" w:eastAsia="黑体" w:hAnsi="黑体" w:hint="eastAsia"/>
              </w:rPr>
              <w:t>CT</w:t>
            </w:r>
            <w:r>
              <w:rPr>
                <w:rFonts w:ascii="黑体" w:eastAsia="黑体" w:hAnsi="黑体" w:hint="eastAsia"/>
              </w:rPr>
              <w:t>费、</w:t>
            </w:r>
            <w:r>
              <w:rPr>
                <w:rFonts w:ascii="黑体" w:eastAsia="黑体" w:hAnsi="黑体" w:hint="eastAsia"/>
              </w:rPr>
              <w:t>MR</w:t>
            </w:r>
            <w:r>
              <w:rPr>
                <w:rFonts w:ascii="黑体" w:eastAsia="黑体" w:hAnsi="黑体" w:hint="eastAsia"/>
              </w:rPr>
              <w:t>费、</w:t>
            </w:r>
            <w:r>
              <w:rPr>
                <w:rFonts w:ascii="黑体" w:eastAsia="黑体" w:hAnsi="黑体" w:hint="eastAsia"/>
              </w:rPr>
              <w:t>E.C.T</w:t>
            </w:r>
          </w:p>
        </w:tc>
        <w:tc>
          <w:tcPr>
            <w:tcW w:w="2800" w:type="dxa"/>
            <w:vAlign w:val="center"/>
          </w:tcPr>
          <w:p w14:paraId="4E177092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398BB2E1" w14:textId="77777777">
        <w:trPr>
          <w:trHeight w:val="466"/>
        </w:trPr>
        <w:tc>
          <w:tcPr>
            <w:tcW w:w="2552" w:type="dxa"/>
            <w:vAlign w:val="center"/>
          </w:tcPr>
          <w:p w14:paraId="4EE34FDD" w14:textId="77777777" w:rsidR="00E828BC" w:rsidRDefault="00FB3A0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    </w:t>
            </w:r>
            <w:r>
              <w:rPr>
                <w:rFonts w:ascii="黑体" w:eastAsia="黑体" w:hAnsi="黑体" w:hint="eastAsia"/>
              </w:rPr>
              <w:t>放射费</w:t>
            </w:r>
          </w:p>
        </w:tc>
        <w:tc>
          <w:tcPr>
            <w:tcW w:w="2801" w:type="dxa"/>
            <w:vAlign w:val="center"/>
          </w:tcPr>
          <w:p w14:paraId="017BAF5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放射费</w:t>
            </w:r>
          </w:p>
        </w:tc>
        <w:tc>
          <w:tcPr>
            <w:tcW w:w="2800" w:type="dxa"/>
            <w:vAlign w:val="center"/>
          </w:tcPr>
          <w:p w14:paraId="0101B50F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530F16A8" w14:textId="77777777">
        <w:trPr>
          <w:trHeight w:val="381"/>
        </w:trPr>
        <w:tc>
          <w:tcPr>
            <w:tcW w:w="2552" w:type="dxa"/>
            <w:vAlign w:val="center"/>
          </w:tcPr>
          <w:p w14:paraId="3F5A2A14" w14:textId="77777777" w:rsidR="00E828BC" w:rsidRDefault="00FB3A0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    </w:t>
            </w:r>
            <w:r>
              <w:rPr>
                <w:rFonts w:ascii="黑体" w:eastAsia="黑体" w:hAnsi="黑体" w:hint="eastAsia"/>
              </w:rPr>
              <w:t>化验费</w:t>
            </w:r>
          </w:p>
        </w:tc>
        <w:tc>
          <w:tcPr>
            <w:tcW w:w="2801" w:type="dxa"/>
            <w:vAlign w:val="center"/>
          </w:tcPr>
          <w:p w14:paraId="010D25A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化验费</w:t>
            </w:r>
          </w:p>
        </w:tc>
        <w:tc>
          <w:tcPr>
            <w:tcW w:w="2800" w:type="dxa"/>
            <w:vAlign w:val="center"/>
          </w:tcPr>
          <w:p w14:paraId="706AFA3E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4B7DB2E3" w14:textId="77777777">
        <w:trPr>
          <w:trHeight w:val="283"/>
        </w:trPr>
        <w:tc>
          <w:tcPr>
            <w:tcW w:w="2552" w:type="dxa"/>
            <w:vAlign w:val="center"/>
          </w:tcPr>
          <w:p w14:paraId="04E51343" w14:textId="77777777" w:rsidR="00E828BC" w:rsidRDefault="00FB3A0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    </w:t>
            </w:r>
            <w:r>
              <w:rPr>
                <w:rFonts w:ascii="黑体" w:eastAsia="黑体" w:hAnsi="黑体" w:hint="eastAsia"/>
              </w:rPr>
              <w:t>诊察费</w:t>
            </w:r>
          </w:p>
        </w:tc>
        <w:tc>
          <w:tcPr>
            <w:tcW w:w="2801" w:type="dxa"/>
            <w:vAlign w:val="center"/>
          </w:tcPr>
          <w:p w14:paraId="632097D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诊察费</w:t>
            </w:r>
          </w:p>
        </w:tc>
        <w:tc>
          <w:tcPr>
            <w:tcW w:w="2800" w:type="dxa"/>
            <w:vAlign w:val="center"/>
          </w:tcPr>
          <w:p w14:paraId="746E6DF8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5F7C15EF" w14:textId="77777777">
        <w:trPr>
          <w:trHeight w:val="283"/>
        </w:trPr>
        <w:tc>
          <w:tcPr>
            <w:tcW w:w="2552" w:type="dxa"/>
            <w:vAlign w:val="center"/>
          </w:tcPr>
          <w:p w14:paraId="3044889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救护车费</w:t>
            </w:r>
          </w:p>
        </w:tc>
        <w:tc>
          <w:tcPr>
            <w:tcW w:w="2801" w:type="dxa"/>
            <w:vAlign w:val="center"/>
          </w:tcPr>
          <w:p w14:paraId="5039697D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800" w:type="dxa"/>
            <w:vAlign w:val="center"/>
          </w:tcPr>
          <w:p w14:paraId="4590CFA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一般出现在</w:t>
            </w:r>
            <w:r>
              <w:rPr>
                <w:rFonts w:ascii="黑体" w:eastAsia="黑体" w:hAnsi="黑体" w:hint="eastAsia"/>
              </w:rPr>
              <w:t>120</w:t>
            </w:r>
            <w:r>
              <w:rPr>
                <w:rFonts w:ascii="黑体" w:eastAsia="黑体" w:hAnsi="黑体" w:hint="eastAsia"/>
              </w:rPr>
              <w:t>急救发票，未入住院费用中</w:t>
            </w:r>
          </w:p>
        </w:tc>
      </w:tr>
      <w:tr w:rsidR="00E828BC" w14:paraId="46DE2192" w14:textId="77777777">
        <w:trPr>
          <w:trHeight w:val="283"/>
        </w:trPr>
        <w:tc>
          <w:tcPr>
            <w:tcW w:w="2552" w:type="dxa"/>
            <w:vAlign w:val="center"/>
          </w:tcPr>
          <w:p w14:paraId="366255D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理疗费</w:t>
            </w:r>
          </w:p>
        </w:tc>
        <w:tc>
          <w:tcPr>
            <w:tcW w:w="2801" w:type="dxa"/>
            <w:vAlign w:val="center"/>
          </w:tcPr>
          <w:p w14:paraId="758478D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理疗费</w:t>
            </w:r>
          </w:p>
        </w:tc>
        <w:tc>
          <w:tcPr>
            <w:tcW w:w="2800" w:type="dxa"/>
            <w:vAlign w:val="center"/>
          </w:tcPr>
          <w:p w14:paraId="761CB87A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1E9ADD78" w14:textId="77777777">
        <w:trPr>
          <w:trHeight w:val="283"/>
        </w:trPr>
        <w:tc>
          <w:tcPr>
            <w:tcW w:w="2552" w:type="dxa"/>
            <w:vAlign w:val="center"/>
          </w:tcPr>
          <w:p w14:paraId="52BAC49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手术费</w:t>
            </w:r>
          </w:p>
        </w:tc>
        <w:tc>
          <w:tcPr>
            <w:tcW w:w="2801" w:type="dxa"/>
            <w:vAlign w:val="center"/>
          </w:tcPr>
          <w:p w14:paraId="6215AE6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手术费、手术材料费、分娩（接生费）</w:t>
            </w:r>
          </w:p>
        </w:tc>
        <w:tc>
          <w:tcPr>
            <w:tcW w:w="2800" w:type="dxa"/>
            <w:vAlign w:val="center"/>
          </w:tcPr>
          <w:p w14:paraId="74D15AF2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1A812733" w14:textId="77777777">
        <w:trPr>
          <w:trHeight w:val="283"/>
        </w:trPr>
        <w:tc>
          <w:tcPr>
            <w:tcW w:w="2552" w:type="dxa"/>
            <w:vAlign w:val="center"/>
          </w:tcPr>
          <w:p w14:paraId="362EF94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西药费</w:t>
            </w:r>
          </w:p>
        </w:tc>
        <w:tc>
          <w:tcPr>
            <w:tcW w:w="2801" w:type="dxa"/>
            <w:vAlign w:val="center"/>
          </w:tcPr>
          <w:p w14:paraId="431D9A2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西药费</w:t>
            </w:r>
          </w:p>
        </w:tc>
        <w:tc>
          <w:tcPr>
            <w:tcW w:w="2800" w:type="dxa"/>
            <w:vAlign w:val="center"/>
          </w:tcPr>
          <w:p w14:paraId="61AF3B41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6652E3A6" w14:textId="77777777">
        <w:trPr>
          <w:trHeight w:val="283"/>
        </w:trPr>
        <w:tc>
          <w:tcPr>
            <w:tcW w:w="2552" w:type="dxa"/>
            <w:vAlign w:val="center"/>
          </w:tcPr>
          <w:p w14:paraId="67C9894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诊疗费</w:t>
            </w:r>
          </w:p>
        </w:tc>
        <w:tc>
          <w:tcPr>
            <w:tcW w:w="2801" w:type="dxa"/>
            <w:vAlign w:val="center"/>
          </w:tcPr>
          <w:p w14:paraId="39A5042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诊疗费、诊疗费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 w:hint="eastAsia"/>
              </w:rPr>
              <w:t>自费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2800" w:type="dxa"/>
            <w:vAlign w:val="center"/>
          </w:tcPr>
          <w:p w14:paraId="0A9DE47A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5789F91A" w14:textId="77777777">
        <w:trPr>
          <w:trHeight w:val="283"/>
        </w:trPr>
        <w:tc>
          <w:tcPr>
            <w:tcW w:w="2552" w:type="dxa"/>
            <w:vAlign w:val="center"/>
          </w:tcPr>
          <w:p w14:paraId="14F4548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治疗费</w:t>
            </w:r>
          </w:p>
        </w:tc>
        <w:tc>
          <w:tcPr>
            <w:tcW w:w="2801" w:type="dxa"/>
            <w:vAlign w:val="center"/>
          </w:tcPr>
          <w:p w14:paraId="7C5AED1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（病室）治疗费、氧气费、输血费、血透费、监护费、呼吸机费、注射费、抢救费</w:t>
            </w:r>
          </w:p>
        </w:tc>
        <w:tc>
          <w:tcPr>
            <w:tcW w:w="2800" w:type="dxa"/>
            <w:vAlign w:val="center"/>
          </w:tcPr>
          <w:p w14:paraId="4745B051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582A4B83" w14:textId="77777777">
        <w:trPr>
          <w:trHeight w:val="283"/>
        </w:trPr>
        <w:tc>
          <w:tcPr>
            <w:tcW w:w="2552" w:type="dxa"/>
            <w:vAlign w:val="center"/>
          </w:tcPr>
          <w:p w14:paraId="632646F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中草药费</w:t>
            </w:r>
          </w:p>
        </w:tc>
        <w:tc>
          <w:tcPr>
            <w:tcW w:w="2801" w:type="dxa"/>
            <w:vAlign w:val="center"/>
          </w:tcPr>
          <w:p w14:paraId="4E7C65F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中草药费</w:t>
            </w:r>
          </w:p>
        </w:tc>
        <w:tc>
          <w:tcPr>
            <w:tcW w:w="2800" w:type="dxa"/>
            <w:vAlign w:val="center"/>
          </w:tcPr>
          <w:p w14:paraId="15617DF8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1DF43040" w14:textId="77777777">
        <w:trPr>
          <w:trHeight w:val="283"/>
        </w:trPr>
        <w:tc>
          <w:tcPr>
            <w:tcW w:w="2552" w:type="dxa"/>
            <w:vAlign w:val="center"/>
          </w:tcPr>
          <w:p w14:paraId="699FD82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中成药费</w:t>
            </w:r>
          </w:p>
        </w:tc>
        <w:tc>
          <w:tcPr>
            <w:tcW w:w="2801" w:type="dxa"/>
            <w:vAlign w:val="center"/>
          </w:tcPr>
          <w:p w14:paraId="34350C4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中成药费</w:t>
            </w:r>
          </w:p>
        </w:tc>
        <w:tc>
          <w:tcPr>
            <w:tcW w:w="2800" w:type="dxa"/>
            <w:vAlign w:val="center"/>
          </w:tcPr>
          <w:p w14:paraId="722559D5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0E2DE51C" w14:textId="77777777">
        <w:trPr>
          <w:trHeight w:val="283"/>
        </w:trPr>
        <w:tc>
          <w:tcPr>
            <w:tcW w:w="2552" w:type="dxa"/>
            <w:vAlign w:val="center"/>
          </w:tcPr>
          <w:p w14:paraId="3BEBC21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重症监护室床位费</w:t>
            </w:r>
          </w:p>
        </w:tc>
        <w:tc>
          <w:tcPr>
            <w:tcW w:w="2801" w:type="dxa"/>
            <w:vAlign w:val="center"/>
          </w:tcPr>
          <w:p w14:paraId="5E80F69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重症监护室床位费</w:t>
            </w:r>
          </w:p>
        </w:tc>
        <w:tc>
          <w:tcPr>
            <w:tcW w:w="2800" w:type="dxa"/>
            <w:vAlign w:val="center"/>
          </w:tcPr>
          <w:p w14:paraId="14800433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65E61720" w14:textId="77777777">
        <w:trPr>
          <w:trHeight w:val="283"/>
        </w:trPr>
        <w:tc>
          <w:tcPr>
            <w:tcW w:w="2552" w:type="dxa"/>
            <w:vAlign w:val="center"/>
          </w:tcPr>
          <w:p w14:paraId="11BB08B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其他</w:t>
            </w:r>
          </w:p>
        </w:tc>
        <w:tc>
          <w:tcPr>
            <w:tcW w:w="2801" w:type="dxa"/>
            <w:vAlign w:val="center"/>
          </w:tcPr>
          <w:p w14:paraId="4F4A080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其他费用、医事服务费、磁卡费、工本费、伙食费、预付金、冷暖费、</w:t>
            </w:r>
            <w:proofErr w:type="gramStart"/>
            <w:r>
              <w:rPr>
                <w:rFonts w:ascii="黑体" w:eastAsia="黑体" w:hAnsi="黑体" w:hint="eastAsia"/>
              </w:rPr>
              <w:t>转治费</w:t>
            </w:r>
            <w:proofErr w:type="gramEnd"/>
            <w:r>
              <w:rPr>
                <w:rFonts w:ascii="黑体" w:eastAsia="黑体" w:hAnsi="黑体" w:hint="eastAsia"/>
              </w:rPr>
              <w:t>、自助金、婴儿药费、婴儿费、婴儿冷暖气、死婴处理</w:t>
            </w:r>
          </w:p>
        </w:tc>
        <w:tc>
          <w:tcPr>
            <w:tcW w:w="2800" w:type="dxa"/>
            <w:vAlign w:val="center"/>
          </w:tcPr>
          <w:p w14:paraId="6622F38B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</w:tbl>
    <w:p w14:paraId="47121B97" w14:textId="77777777" w:rsidR="00E828BC" w:rsidRDefault="00E828BC"/>
    <w:p w14:paraId="1CB93817" w14:textId="77777777" w:rsidR="00E828BC" w:rsidRDefault="00FB3A0E">
      <w:pPr>
        <w:pStyle w:val="1"/>
      </w:pPr>
      <w:r>
        <w:rPr>
          <w:rFonts w:hint="eastAsia"/>
        </w:rPr>
        <w:lastRenderedPageBreak/>
        <w:t>枚举</w:t>
      </w:r>
    </w:p>
    <w:p w14:paraId="08A981BB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bookmarkStart w:id="1249" w:name="_医疗类别_1"/>
      <w:bookmarkStart w:id="1250" w:name="_医疗类别_4"/>
      <w:bookmarkStart w:id="1251" w:name="_医疗类别_5"/>
      <w:bookmarkStart w:id="1252" w:name="_医疗类别_3"/>
      <w:bookmarkStart w:id="1253" w:name="_医疗类别_2"/>
      <w:bookmarkStart w:id="1254" w:name="_Toc458162136"/>
      <w:bookmarkStart w:id="1255" w:name="_Toc458685347"/>
      <w:bookmarkStart w:id="1256" w:name="_Toc31971"/>
      <w:bookmarkEnd w:id="1249"/>
      <w:bookmarkEnd w:id="1250"/>
      <w:bookmarkEnd w:id="1251"/>
      <w:bookmarkEnd w:id="1252"/>
      <w:bookmarkEnd w:id="1253"/>
      <w:r>
        <w:rPr>
          <w:rFonts w:cs="宋体" w:hint="eastAsia"/>
          <w:color w:val="000000"/>
          <w:szCs w:val="21"/>
        </w:rPr>
        <w:t>部分退费标示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49DA634E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69E29F53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36071C6D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567D6A14" w14:textId="77777777">
        <w:trPr>
          <w:trHeight w:val="283"/>
        </w:trPr>
        <w:tc>
          <w:tcPr>
            <w:tcW w:w="2552" w:type="dxa"/>
          </w:tcPr>
          <w:p w14:paraId="5A207BC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801" w:type="dxa"/>
          </w:tcPr>
          <w:p w14:paraId="2B39765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全退</w:t>
            </w:r>
          </w:p>
        </w:tc>
      </w:tr>
      <w:tr w:rsidR="00E828BC" w14:paraId="0923C668" w14:textId="77777777">
        <w:trPr>
          <w:trHeight w:val="284"/>
        </w:trPr>
        <w:tc>
          <w:tcPr>
            <w:tcW w:w="2552" w:type="dxa"/>
          </w:tcPr>
          <w:p w14:paraId="245B5AE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801" w:type="dxa"/>
          </w:tcPr>
          <w:p w14:paraId="5FBA4CD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部分退</w:t>
            </w:r>
          </w:p>
        </w:tc>
      </w:tr>
    </w:tbl>
    <w:p w14:paraId="3C7F2A85" w14:textId="77777777" w:rsidR="00E828BC" w:rsidRDefault="00FB3A0E">
      <w:pPr>
        <w:pStyle w:val="2"/>
        <w:numPr>
          <w:ilvl w:val="0"/>
          <w:numId w:val="27"/>
        </w:numPr>
      </w:pPr>
      <w:r>
        <w:rPr>
          <w:rFonts w:hint="eastAsia"/>
        </w:rPr>
        <w:t>报案状态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5A8D9D7E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758F06A1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0AFE5849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05F3C3A4" w14:textId="77777777">
        <w:trPr>
          <w:trHeight w:val="283"/>
        </w:trPr>
        <w:tc>
          <w:tcPr>
            <w:tcW w:w="2552" w:type="dxa"/>
          </w:tcPr>
          <w:p w14:paraId="05DFD4B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  <w:tc>
          <w:tcPr>
            <w:tcW w:w="2801" w:type="dxa"/>
            <w:vAlign w:val="center"/>
          </w:tcPr>
          <w:p w14:paraId="76F090E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已报案无影像件</w:t>
            </w:r>
          </w:p>
        </w:tc>
      </w:tr>
      <w:tr w:rsidR="00E828BC" w14:paraId="6F807762" w14:textId="77777777">
        <w:trPr>
          <w:trHeight w:val="283"/>
        </w:trPr>
        <w:tc>
          <w:tcPr>
            <w:tcW w:w="2552" w:type="dxa"/>
          </w:tcPr>
          <w:p w14:paraId="73A5164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801" w:type="dxa"/>
            <w:vAlign w:val="center"/>
          </w:tcPr>
          <w:p w14:paraId="1F53DE3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已报案有影像件</w:t>
            </w:r>
          </w:p>
        </w:tc>
      </w:tr>
      <w:tr w:rsidR="00E828BC" w14:paraId="47E241D8" w14:textId="77777777">
        <w:trPr>
          <w:trHeight w:val="283"/>
        </w:trPr>
        <w:tc>
          <w:tcPr>
            <w:tcW w:w="2552" w:type="dxa"/>
          </w:tcPr>
          <w:p w14:paraId="2E70EC8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801" w:type="dxa"/>
            <w:vAlign w:val="center"/>
          </w:tcPr>
          <w:p w14:paraId="3D2ECFA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录入中</w:t>
            </w:r>
          </w:p>
        </w:tc>
      </w:tr>
      <w:tr w:rsidR="00E828BC" w14:paraId="3CCA4F4D" w14:textId="77777777">
        <w:trPr>
          <w:trHeight w:val="283"/>
        </w:trPr>
        <w:tc>
          <w:tcPr>
            <w:tcW w:w="2552" w:type="dxa"/>
          </w:tcPr>
          <w:p w14:paraId="4E04CA1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801" w:type="dxa"/>
            <w:vAlign w:val="center"/>
          </w:tcPr>
          <w:p w14:paraId="28C8DCC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转人工审核</w:t>
            </w:r>
          </w:p>
        </w:tc>
      </w:tr>
      <w:tr w:rsidR="00E828BC" w14:paraId="43423F2D" w14:textId="77777777">
        <w:trPr>
          <w:trHeight w:val="283"/>
        </w:trPr>
        <w:tc>
          <w:tcPr>
            <w:tcW w:w="2552" w:type="dxa"/>
          </w:tcPr>
          <w:p w14:paraId="38511FB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801" w:type="dxa"/>
            <w:vAlign w:val="center"/>
          </w:tcPr>
          <w:p w14:paraId="1B3B0BD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复核中</w:t>
            </w:r>
          </w:p>
        </w:tc>
      </w:tr>
      <w:tr w:rsidR="00E828BC" w14:paraId="0617ED70" w14:textId="77777777">
        <w:trPr>
          <w:trHeight w:val="283"/>
        </w:trPr>
        <w:tc>
          <w:tcPr>
            <w:tcW w:w="2552" w:type="dxa"/>
          </w:tcPr>
          <w:p w14:paraId="5F7E75C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2801" w:type="dxa"/>
            <w:vAlign w:val="center"/>
          </w:tcPr>
          <w:p w14:paraId="1179BB6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已结案</w:t>
            </w:r>
          </w:p>
        </w:tc>
      </w:tr>
      <w:tr w:rsidR="00E828BC" w14:paraId="35C86F2E" w14:textId="77777777">
        <w:trPr>
          <w:trHeight w:val="283"/>
        </w:trPr>
        <w:tc>
          <w:tcPr>
            <w:tcW w:w="2552" w:type="dxa"/>
          </w:tcPr>
          <w:p w14:paraId="5EFC94F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2801" w:type="dxa"/>
            <w:vAlign w:val="center"/>
          </w:tcPr>
          <w:p w14:paraId="1AEA9E5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案件挂起</w:t>
            </w:r>
          </w:p>
        </w:tc>
      </w:tr>
      <w:tr w:rsidR="00E828BC" w14:paraId="7E161C2A" w14:textId="77777777">
        <w:trPr>
          <w:trHeight w:val="283"/>
        </w:trPr>
        <w:tc>
          <w:tcPr>
            <w:tcW w:w="2552" w:type="dxa"/>
          </w:tcPr>
          <w:p w14:paraId="655E04C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2801" w:type="dxa"/>
            <w:vAlign w:val="center"/>
          </w:tcPr>
          <w:p w14:paraId="62EB75E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报案注销</w:t>
            </w:r>
          </w:p>
        </w:tc>
      </w:tr>
      <w:tr w:rsidR="00E828BC" w14:paraId="7149122F" w14:textId="77777777">
        <w:trPr>
          <w:trHeight w:val="283"/>
        </w:trPr>
        <w:tc>
          <w:tcPr>
            <w:tcW w:w="2552" w:type="dxa"/>
          </w:tcPr>
          <w:p w14:paraId="314378E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8</w:t>
            </w:r>
          </w:p>
        </w:tc>
        <w:tc>
          <w:tcPr>
            <w:tcW w:w="2801" w:type="dxa"/>
            <w:vAlign w:val="center"/>
          </w:tcPr>
          <w:p w14:paraId="0481593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报案回退</w:t>
            </w:r>
          </w:p>
        </w:tc>
      </w:tr>
      <w:tr w:rsidR="00E828BC" w14:paraId="199BBB15" w14:textId="77777777">
        <w:trPr>
          <w:trHeight w:val="283"/>
        </w:trPr>
        <w:tc>
          <w:tcPr>
            <w:tcW w:w="2552" w:type="dxa"/>
          </w:tcPr>
          <w:p w14:paraId="1B4B888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801" w:type="dxa"/>
            <w:vAlign w:val="center"/>
          </w:tcPr>
          <w:p w14:paraId="3BC1EC8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未知状态</w:t>
            </w:r>
          </w:p>
        </w:tc>
      </w:tr>
    </w:tbl>
    <w:p w14:paraId="0664C569" w14:textId="77777777" w:rsidR="00E828BC" w:rsidRDefault="00E828BC"/>
    <w:p w14:paraId="62F60A22" w14:textId="77777777" w:rsidR="00E828BC" w:rsidRDefault="00FB3A0E">
      <w:pPr>
        <w:pStyle w:val="2"/>
        <w:numPr>
          <w:ilvl w:val="0"/>
          <w:numId w:val="27"/>
        </w:numPr>
      </w:pPr>
      <w:r>
        <w:rPr>
          <w:rFonts w:hint="eastAsia"/>
        </w:rPr>
        <w:t>报文产生来源类别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0F604076" w14:textId="77777777">
        <w:tc>
          <w:tcPr>
            <w:tcW w:w="2552" w:type="dxa"/>
            <w:shd w:val="clear" w:color="auto" w:fill="DBE5F1"/>
          </w:tcPr>
          <w:p w14:paraId="13EFB503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6DFFF4D3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3A87056E" w14:textId="77777777">
        <w:tc>
          <w:tcPr>
            <w:tcW w:w="2552" w:type="dxa"/>
          </w:tcPr>
          <w:p w14:paraId="7A95A17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0101</w:t>
            </w:r>
          </w:p>
        </w:tc>
        <w:tc>
          <w:tcPr>
            <w:tcW w:w="2801" w:type="dxa"/>
          </w:tcPr>
          <w:p w14:paraId="595F5D3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自助机</w:t>
            </w:r>
          </w:p>
        </w:tc>
      </w:tr>
      <w:tr w:rsidR="00E828BC" w14:paraId="0EB95E01" w14:textId="77777777">
        <w:tc>
          <w:tcPr>
            <w:tcW w:w="2552" w:type="dxa"/>
          </w:tcPr>
          <w:p w14:paraId="68E824A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2301</w:t>
            </w:r>
          </w:p>
        </w:tc>
        <w:tc>
          <w:tcPr>
            <w:tcW w:w="2801" w:type="dxa"/>
          </w:tcPr>
          <w:p w14:paraId="2CD1FBE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收费窗口</w:t>
            </w:r>
          </w:p>
        </w:tc>
      </w:tr>
      <w:tr w:rsidR="00E828BC" w14:paraId="3186D8A7" w14:textId="77777777">
        <w:tc>
          <w:tcPr>
            <w:tcW w:w="2552" w:type="dxa"/>
          </w:tcPr>
          <w:p w14:paraId="78580FB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0401</w:t>
            </w:r>
          </w:p>
        </w:tc>
        <w:tc>
          <w:tcPr>
            <w:tcW w:w="2801" w:type="dxa"/>
          </w:tcPr>
          <w:p w14:paraId="6560115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诊间</w:t>
            </w:r>
            <w:proofErr w:type="gramEnd"/>
          </w:p>
        </w:tc>
      </w:tr>
      <w:tr w:rsidR="00E828BC" w14:paraId="5D1FBB9E" w14:textId="77777777">
        <w:tc>
          <w:tcPr>
            <w:tcW w:w="2552" w:type="dxa"/>
          </w:tcPr>
          <w:p w14:paraId="1D325D8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1101</w:t>
            </w:r>
          </w:p>
        </w:tc>
        <w:tc>
          <w:tcPr>
            <w:tcW w:w="2801" w:type="dxa"/>
          </w:tcPr>
          <w:p w14:paraId="303ADC3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住院</w:t>
            </w:r>
          </w:p>
        </w:tc>
      </w:tr>
    </w:tbl>
    <w:p w14:paraId="256D83BA" w14:textId="77777777" w:rsidR="00E828BC" w:rsidRDefault="00E828BC"/>
    <w:p w14:paraId="75633C8D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出险类型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007EAFDE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7B16E016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379F975E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67DA7CA4" w14:textId="77777777">
        <w:trPr>
          <w:trHeight w:val="283"/>
        </w:trPr>
        <w:tc>
          <w:tcPr>
            <w:tcW w:w="2552" w:type="dxa"/>
            <w:vAlign w:val="center"/>
          </w:tcPr>
          <w:p w14:paraId="172D8C6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  <w:tc>
          <w:tcPr>
            <w:tcW w:w="2801" w:type="dxa"/>
            <w:vAlign w:val="center"/>
          </w:tcPr>
          <w:p w14:paraId="496FFA1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门诊医疗</w:t>
            </w:r>
          </w:p>
        </w:tc>
      </w:tr>
      <w:tr w:rsidR="00E828BC" w14:paraId="465A9538" w14:textId="77777777">
        <w:trPr>
          <w:trHeight w:val="283"/>
        </w:trPr>
        <w:tc>
          <w:tcPr>
            <w:tcW w:w="2552" w:type="dxa"/>
            <w:vAlign w:val="center"/>
          </w:tcPr>
          <w:p w14:paraId="43EC82C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801" w:type="dxa"/>
            <w:vAlign w:val="center"/>
          </w:tcPr>
          <w:p w14:paraId="63621F6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住院医疗</w:t>
            </w:r>
          </w:p>
        </w:tc>
      </w:tr>
      <w:tr w:rsidR="00E828BC" w14:paraId="741B9C5E" w14:textId="77777777">
        <w:trPr>
          <w:trHeight w:val="283"/>
        </w:trPr>
        <w:tc>
          <w:tcPr>
            <w:tcW w:w="2552" w:type="dxa"/>
            <w:vAlign w:val="center"/>
          </w:tcPr>
          <w:p w14:paraId="1C1B5C0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801" w:type="dxa"/>
            <w:vAlign w:val="center"/>
          </w:tcPr>
          <w:p w14:paraId="60A6A52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意外医疗</w:t>
            </w:r>
          </w:p>
        </w:tc>
      </w:tr>
      <w:tr w:rsidR="00E828BC" w14:paraId="3CCA5D30" w14:textId="77777777">
        <w:trPr>
          <w:trHeight w:val="283"/>
        </w:trPr>
        <w:tc>
          <w:tcPr>
            <w:tcW w:w="2552" w:type="dxa"/>
            <w:vAlign w:val="center"/>
          </w:tcPr>
          <w:p w14:paraId="624AA70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801" w:type="dxa"/>
            <w:vAlign w:val="center"/>
          </w:tcPr>
          <w:p w14:paraId="64F597B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生育</w:t>
            </w:r>
          </w:p>
        </w:tc>
      </w:tr>
      <w:tr w:rsidR="00E828BC" w14:paraId="09EC4437" w14:textId="77777777">
        <w:trPr>
          <w:trHeight w:val="283"/>
        </w:trPr>
        <w:tc>
          <w:tcPr>
            <w:tcW w:w="2552" w:type="dxa"/>
            <w:vAlign w:val="center"/>
          </w:tcPr>
          <w:p w14:paraId="3A65D12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801" w:type="dxa"/>
            <w:vAlign w:val="center"/>
          </w:tcPr>
          <w:p w14:paraId="6F14BEE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重大疾病</w:t>
            </w:r>
          </w:p>
        </w:tc>
      </w:tr>
      <w:tr w:rsidR="00E828BC" w14:paraId="12470E8F" w14:textId="77777777">
        <w:trPr>
          <w:trHeight w:val="283"/>
        </w:trPr>
        <w:tc>
          <w:tcPr>
            <w:tcW w:w="2552" w:type="dxa"/>
            <w:vAlign w:val="center"/>
          </w:tcPr>
          <w:p w14:paraId="4801B08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5</w:t>
            </w:r>
          </w:p>
        </w:tc>
        <w:tc>
          <w:tcPr>
            <w:tcW w:w="2801" w:type="dxa"/>
            <w:vAlign w:val="center"/>
          </w:tcPr>
          <w:p w14:paraId="03DEB80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身故</w:t>
            </w:r>
          </w:p>
        </w:tc>
      </w:tr>
      <w:tr w:rsidR="00E828BC" w14:paraId="4208BC79" w14:textId="77777777">
        <w:trPr>
          <w:trHeight w:val="283"/>
        </w:trPr>
        <w:tc>
          <w:tcPr>
            <w:tcW w:w="2552" w:type="dxa"/>
            <w:vAlign w:val="center"/>
          </w:tcPr>
          <w:p w14:paraId="4B063CE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2801" w:type="dxa"/>
            <w:vAlign w:val="center"/>
          </w:tcPr>
          <w:p w14:paraId="495AF8D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残疾</w:t>
            </w:r>
          </w:p>
        </w:tc>
      </w:tr>
      <w:tr w:rsidR="00E828BC" w14:paraId="61106515" w14:textId="77777777">
        <w:trPr>
          <w:trHeight w:val="283"/>
        </w:trPr>
        <w:tc>
          <w:tcPr>
            <w:tcW w:w="2552" w:type="dxa"/>
            <w:vAlign w:val="center"/>
          </w:tcPr>
          <w:p w14:paraId="6433578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2801" w:type="dxa"/>
            <w:vAlign w:val="center"/>
          </w:tcPr>
          <w:p w14:paraId="20B1D3A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其他</w:t>
            </w:r>
          </w:p>
        </w:tc>
      </w:tr>
    </w:tbl>
    <w:p w14:paraId="4D02CD2A" w14:textId="77777777" w:rsidR="00E828BC" w:rsidRDefault="00E828BC"/>
    <w:p w14:paraId="7F85ABBB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材料类型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0A28DEFF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461A1F37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732C6B9A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1C9E3895" w14:textId="77777777">
        <w:trPr>
          <w:trHeight w:val="283"/>
        </w:trPr>
        <w:tc>
          <w:tcPr>
            <w:tcW w:w="2552" w:type="dxa"/>
          </w:tcPr>
          <w:p w14:paraId="5CFF8D6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801" w:type="dxa"/>
          </w:tcPr>
          <w:p w14:paraId="52E0FED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原件</w:t>
            </w:r>
          </w:p>
        </w:tc>
      </w:tr>
      <w:tr w:rsidR="00E828BC" w14:paraId="461E434C" w14:textId="77777777">
        <w:trPr>
          <w:trHeight w:val="283"/>
        </w:trPr>
        <w:tc>
          <w:tcPr>
            <w:tcW w:w="2552" w:type="dxa"/>
          </w:tcPr>
          <w:p w14:paraId="7CED6CD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801" w:type="dxa"/>
          </w:tcPr>
          <w:p w14:paraId="3B76581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复印件</w:t>
            </w:r>
          </w:p>
        </w:tc>
      </w:tr>
    </w:tbl>
    <w:p w14:paraId="12088564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单复方标示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0C300118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6BF20B71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3FADDE25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07BB186F" w14:textId="77777777">
        <w:trPr>
          <w:trHeight w:val="283"/>
        </w:trPr>
        <w:tc>
          <w:tcPr>
            <w:tcW w:w="2552" w:type="dxa"/>
          </w:tcPr>
          <w:p w14:paraId="28A6AC6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801" w:type="dxa"/>
          </w:tcPr>
          <w:p w14:paraId="1D314F4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单方</w:t>
            </w:r>
          </w:p>
        </w:tc>
      </w:tr>
      <w:tr w:rsidR="00E828BC" w14:paraId="3F108D45" w14:textId="77777777">
        <w:trPr>
          <w:trHeight w:val="241"/>
        </w:trPr>
        <w:tc>
          <w:tcPr>
            <w:tcW w:w="2552" w:type="dxa"/>
          </w:tcPr>
          <w:p w14:paraId="2FA5124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801" w:type="dxa"/>
          </w:tcPr>
          <w:p w14:paraId="6ABBBB6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复方</w:t>
            </w:r>
          </w:p>
        </w:tc>
      </w:tr>
    </w:tbl>
    <w:p w14:paraId="790874C4" w14:textId="77777777" w:rsidR="00E828BC" w:rsidRDefault="00FB3A0E">
      <w:pPr>
        <w:pStyle w:val="2"/>
        <w:numPr>
          <w:ilvl w:val="0"/>
          <w:numId w:val="27"/>
        </w:numPr>
      </w:pPr>
      <w:bookmarkStart w:id="1257" w:name="_返回码说明"/>
      <w:r>
        <w:rPr>
          <w:rFonts w:hint="eastAsia"/>
        </w:rPr>
        <w:t>返回码说明</w:t>
      </w:r>
    </w:p>
    <w:tbl>
      <w:tblPr>
        <w:tblW w:w="7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  <w:gridCol w:w="2290"/>
      </w:tblGrid>
      <w:tr w:rsidR="00E828BC" w14:paraId="732F837F" w14:textId="77777777">
        <w:tc>
          <w:tcPr>
            <w:tcW w:w="2552" w:type="dxa"/>
            <w:shd w:val="clear" w:color="auto" w:fill="DBE5F1"/>
          </w:tcPr>
          <w:bookmarkEnd w:id="1257"/>
          <w:p w14:paraId="54748833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1599F641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描述</w:t>
            </w:r>
          </w:p>
        </w:tc>
        <w:tc>
          <w:tcPr>
            <w:tcW w:w="2290" w:type="dxa"/>
            <w:shd w:val="clear" w:color="auto" w:fill="DBE5F1"/>
          </w:tcPr>
          <w:p w14:paraId="4E88DA67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E828BC" w14:paraId="570C13B5" w14:textId="77777777">
        <w:tc>
          <w:tcPr>
            <w:tcW w:w="2552" w:type="dxa"/>
            <w:shd w:val="clear" w:color="auto" w:fill="FFFFFF"/>
          </w:tcPr>
          <w:p w14:paraId="00D4966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101</w:t>
            </w:r>
          </w:p>
        </w:tc>
        <w:tc>
          <w:tcPr>
            <w:tcW w:w="2801" w:type="dxa"/>
            <w:shd w:val="clear" w:color="auto" w:fill="FFFFFF"/>
          </w:tcPr>
          <w:p w14:paraId="769B8DA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重复请求</w:t>
            </w:r>
          </w:p>
        </w:tc>
        <w:tc>
          <w:tcPr>
            <w:tcW w:w="2290" w:type="dxa"/>
            <w:vMerge w:val="restart"/>
            <w:shd w:val="clear" w:color="auto" w:fill="FFFFFF"/>
            <w:vAlign w:val="center"/>
          </w:tcPr>
          <w:p w14:paraId="4896AA3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开放平台返回代码</w:t>
            </w:r>
          </w:p>
        </w:tc>
      </w:tr>
      <w:tr w:rsidR="00E828BC" w14:paraId="3B854585" w14:textId="77777777">
        <w:tc>
          <w:tcPr>
            <w:tcW w:w="2552" w:type="dxa"/>
            <w:shd w:val="clear" w:color="auto" w:fill="FFFFFF"/>
          </w:tcPr>
          <w:p w14:paraId="055CF4E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102</w:t>
            </w:r>
          </w:p>
        </w:tc>
        <w:tc>
          <w:tcPr>
            <w:tcW w:w="2801" w:type="dxa"/>
            <w:shd w:val="clear" w:color="auto" w:fill="FFFFFF"/>
          </w:tcPr>
          <w:p w14:paraId="5A2BF5D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参数不可为空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63833496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0D75A71E" w14:textId="77777777">
        <w:tc>
          <w:tcPr>
            <w:tcW w:w="2552" w:type="dxa"/>
            <w:shd w:val="clear" w:color="auto" w:fill="FFFFFF"/>
          </w:tcPr>
          <w:p w14:paraId="02C8CFC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103</w:t>
            </w:r>
          </w:p>
        </w:tc>
        <w:tc>
          <w:tcPr>
            <w:tcW w:w="2801" w:type="dxa"/>
            <w:shd w:val="clear" w:color="auto" w:fill="FFFFFF"/>
          </w:tcPr>
          <w:p w14:paraId="6CD8555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请求验</w:t>
            </w:r>
            <w:proofErr w:type="gramStart"/>
            <w:r>
              <w:rPr>
                <w:rFonts w:ascii="黑体" w:eastAsia="黑体" w:hAnsi="黑体" w:hint="eastAsia"/>
              </w:rPr>
              <w:t>签失败</w:t>
            </w:r>
            <w:proofErr w:type="gramEnd"/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424FE0F3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5E4BE3D2" w14:textId="77777777">
        <w:tc>
          <w:tcPr>
            <w:tcW w:w="2552" w:type="dxa"/>
            <w:shd w:val="clear" w:color="auto" w:fill="FFFFFF"/>
          </w:tcPr>
          <w:p w14:paraId="7598DF6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104</w:t>
            </w:r>
          </w:p>
        </w:tc>
        <w:tc>
          <w:tcPr>
            <w:tcW w:w="2801" w:type="dxa"/>
            <w:shd w:val="clear" w:color="auto" w:fill="FFFFFF"/>
          </w:tcPr>
          <w:p w14:paraId="04BF1A0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更新数据已过期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3257685F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6ED8762F" w14:textId="77777777">
        <w:tc>
          <w:tcPr>
            <w:tcW w:w="2552" w:type="dxa"/>
            <w:shd w:val="clear" w:color="auto" w:fill="FFFFFF"/>
          </w:tcPr>
          <w:p w14:paraId="206FCAE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105</w:t>
            </w:r>
          </w:p>
        </w:tc>
        <w:tc>
          <w:tcPr>
            <w:tcW w:w="2801" w:type="dxa"/>
            <w:shd w:val="clear" w:color="auto" w:fill="FFFFFF"/>
          </w:tcPr>
          <w:p w14:paraId="7BC8C58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金额格式不正确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604FC229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6BC5F519" w14:textId="77777777">
        <w:tc>
          <w:tcPr>
            <w:tcW w:w="2552" w:type="dxa"/>
            <w:shd w:val="clear" w:color="auto" w:fill="FFFFFF"/>
          </w:tcPr>
          <w:p w14:paraId="013ADA5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106</w:t>
            </w:r>
          </w:p>
        </w:tc>
        <w:tc>
          <w:tcPr>
            <w:tcW w:w="2801" w:type="dxa"/>
            <w:shd w:val="clear" w:color="auto" w:fill="FFFFFF"/>
          </w:tcPr>
          <w:p w14:paraId="49D8143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未知错误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018BD062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05D5A232" w14:textId="77777777">
        <w:tc>
          <w:tcPr>
            <w:tcW w:w="2552" w:type="dxa"/>
            <w:shd w:val="clear" w:color="auto" w:fill="FFFFFF"/>
          </w:tcPr>
          <w:p w14:paraId="2458B47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107</w:t>
            </w:r>
          </w:p>
        </w:tc>
        <w:tc>
          <w:tcPr>
            <w:tcW w:w="2801" w:type="dxa"/>
            <w:shd w:val="clear" w:color="auto" w:fill="FFFFFF"/>
          </w:tcPr>
          <w:p w14:paraId="7A0F623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超过最大请求限制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3B389C6C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4D36A718" w14:textId="77777777">
        <w:tc>
          <w:tcPr>
            <w:tcW w:w="2552" w:type="dxa"/>
            <w:shd w:val="clear" w:color="auto" w:fill="FFFFFF"/>
          </w:tcPr>
          <w:p w14:paraId="6FBC0C2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108</w:t>
            </w:r>
          </w:p>
        </w:tc>
        <w:tc>
          <w:tcPr>
            <w:tcW w:w="2801" w:type="dxa"/>
            <w:shd w:val="clear" w:color="auto" w:fill="FFFFFF"/>
          </w:tcPr>
          <w:p w14:paraId="1C2B835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无匹配的数据字典定义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4C5AA9F3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77C8BB4D" w14:textId="77777777">
        <w:tc>
          <w:tcPr>
            <w:tcW w:w="2552" w:type="dxa"/>
            <w:shd w:val="clear" w:color="auto" w:fill="FFFFFF"/>
          </w:tcPr>
          <w:p w14:paraId="44B5191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109</w:t>
            </w:r>
          </w:p>
        </w:tc>
        <w:tc>
          <w:tcPr>
            <w:tcW w:w="2801" w:type="dxa"/>
            <w:shd w:val="clear" w:color="auto" w:fill="FFFFFF"/>
          </w:tcPr>
          <w:p w14:paraId="728F506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授权异常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7F0B83B5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6FF4A515" w14:textId="77777777">
        <w:tc>
          <w:tcPr>
            <w:tcW w:w="2552" w:type="dxa"/>
            <w:shd w:val="clear" w:color="auto" w:fill="FFFFFF"/>
          </w:tcPr>
          <w:p w14:paraId="6AC65F3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110</w:t>
            </w:r>
          </w:p>
        </w:tc>
        <w:tc>
          <w:tcPr>
            <w:tcW w:w="2801" w:type="dxa"/>
            <w:shd w:val="clear" w:color="auto" w:fill="FFFFFF"/>
          </w:tcPr>
          <w:p w14:paraId="5740F1D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该接口不存在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718AABFB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65AEB6CE" w14:textId="77777777">
        <w:tc>
          <w:tcPr>
            <w:tcW w:w="2552" w:type="dxa"/>
            <w:shd w:val="clear" w:color="auto" w:fill="FFFFFF"/>
          </w:tcPr>
          <w:p w14:paraId="176DFBD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111</w:t>
            </w:r>
          </w:p>
        </w:tc>
        <w:tc>
          <w:tcPr>
            <w:tcW w:w="2801" w:type="dxa"/>
            <w:shd w:val="clear" w:color="auto" w:fill="FFFFFF"/>
          </w:tcPr>
          <w:p w14:paraId="7163E9A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非法的</w:t>
            </w:r>
            <w:r>
              <w:rPr>
                <w:rFonts w:ascii="黑体" w:eastAsia="黑体" w:hAnsi="黑体" w:hint="eastAsia"/>
              </w:rPr>
              <w:t>appkey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2108B259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40D1EA53" w14:textId="77777777">
        <w:tc>
          <w:tcPr>
            <w:tcW w:w="2552" w:type="dxa"/>
            <w:shd w:val="clear" w:color="auto" w:fill="FFFFFF"/>
            <w:vAlign w:val="center"/>
          </w:tcPr>
          <w:p w14:paraId="7AA7D8B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200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1431190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请求成功</w:t>
            </w:r>
          </w:p>
        </w:tc>
        <w:tc>
          <w:tcPr>
            <w:tcW w:w="2290" w:type="dxa"/>
            <w:vMerge w:val="restart"/>
            <w:shd w:val="clear" w:color="auto" w:fill="FFFFFF"/>
            <w:vAlign w:val="center"/>
          </w:tcPr>
          <w:p w14:paraId="3A99FED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业务返回代码</w:t>
            </w:r>
          </w:p>
        </w:tc>
      </w:tr>
      <w:tr w:rsidR="00E828BC" w14:paraId="7381AC6D" w14:textId="77777777">
        <w:tc>
          <w:tcPr>
            <w:tcW w:w="2552" w:type="dxa"/>
            <w:shd w:val="clear" w:color="auto" w:fill="FFFFFF"/>
            <w:vAlign w:val="center"/>
          </w:tcPr>
          <w:p w14:paraId="50174DC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1000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29101DD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系统内部错误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6A55AAAD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410B6B4A" w14:textId="77777777">
        <w:tc>
          <w:tcPr>
            <w:tcW w:w="2552" w:type="dxa"/>
            <w:shd w:val="clear" w:color="auto" w:fill="FFFFFF"/>
            <w:vAlign w:val="center"/>
          </w:tcPr>
          <w:p w14:paraId="50C0BBE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1001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0CF61CF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请求参数错误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58C2B7A0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133608B4" w14:textId="77777777">
        <w:tc>
          <w:tcPr>
            <w:tcW w:w="2552" w:type="dxa"/>
            <w:shd w:val="clear" w:color="auto" w:fill="FFFFFF"/>
            <w:vAlign w:val="center"/>
          </w:tcPr>
          <w:p w14:paraId="6E1FBA8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1002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5243427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无被查询的相关医院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795A2B24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05D108A9" w14:textId="77777777">
        <w:tc>
          <w:tcPr>
            <w:tcW w:w="2552" w:type="dxa"/>
            <w:shd w:val="clear" w:color="auto" w:fill="FFFFFF"/>
            <w:vAlign w:val="center"/>
          </w:tcPr>
          <w:p w14:paraId="1AF8A85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1003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505F38B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网关连接异常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700EE0C0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7F3085B2" w14:textId="77777777">
        <w:tc>
          <w:tcPr>
            <w:tcW w:w="2552" w:type="dxa"/>
            <w:shd w:val="clear" w:color="auto" w:fill="FFFFFF"/>
            <w:vAlign w:val="center"/>
          </w:tcPr>
          <w:p w14:paraId="3F45E5E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1004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7790C23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医疗数据获取异常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07771A16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1D2B5F4C" w14:textId="77777777">
        <w:tc>
          <w:tcPr>
            <w:tcW w:w="2552" w:type="dxa"/>
            <w:shd w:val="clear" w:color="auto" w:fill="FFFFFF"/>
            <w:vAlign w:val="center"/>
          </w:tcPr>
          <w:p w14:paraId="0385F75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1005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456EEA9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系统中无保险公司信息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4B29C9B1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77F1BE4E" w14:textId="77777777">
        <w:tc>
          <w:tcPr>
            <w:tcW w:w="2552" w:type="dxa"/>
            <w:shd w:val="clear" w:color="auto" w:fill="FFFFFF"/>
            <w:vAlign w:val="center"/>
          </w:tcPr>
          <w:p w14:paraId="23F3B1D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1006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56FA46A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查询不到相关医疗数据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5A75E57C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7CE1BBD5" w14:textId="77777777">
        <w:tc>
          <w:tcPr>
            <w:tcW w:w="2552" w:type="dxa"/>
            <w:shd w:val="clear" w:color="auto" w:fill="FFFFFF"/>
            <w:vAlign w:val="center"/>
          </w:tcPr>
          <w:p w14:paraId="101EA4A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1007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029E9CB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第三方数据平台错误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19EEE55C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54F4C41D" w14:textId="77777777">
        <w:tc>
          <w:tcPr>
            <w:tcW w:w="2552" w:type="dxa"/>
            <w:shd w:val="clear" w:color="auto" w:fill="FFFFFF"/>
            <w:vAlign w:val="center"/>
          </w:tcPr>
          <w:p w14:paraId="7AEFE12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30001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5F9E4C7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参数不合法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56E9732F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2C6F8AED" w14:textId="77777777">
        <w:tc>
          <w:tcPr>
            <w:tcW w:w="2552" w:type="dxa"/>
            <w:shd w:val="clear" w:color="auto" w:fill="FFFFFF"/>
            <w:vAlign w:val="center"/>
          </w:tcPr>
          <w:p w14:paraId="4D1477E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30002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2548E44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保险公司代码不能为空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786A98A9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2B20E3B2" w14:textId="77777777">
        <w:tc>
          <w:tcPr>
            <w:tcW w:w="2552" w:type="dxa"/>
            <w:shd w:val="clear" w:color="auto" w:fill="FFFFFF"/>
            <w:vAlign w:val="center"/>
          </w:tcPr>
          <w:p w14:paraId="4E315F9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30003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572C23B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调用次数超出限额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53637F8B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4806ED50" w14:textId="77777777">
        <w:tc>
          <w:tcPr>
            <w:tcW w:w="2552" w:type="dxa"/>
            <w:shd w:val="clear" w:color="auto" w:fill="FFFFFF"/>
            <w:vAlign w:val="center"/>
          </w:tcPr>
          <w:p w14:paraId="27CBE23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30004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53B2BE9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日调用次数超出限额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0B4743F6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401CE7FB" w14:textId="77777777">
        <w:tc>
          <w:tcPr>
            <w:tcW w:w="2552" w:type="dxa"/>
            <w:shd w:val="clear" w:color="auto" w:fill="FFFFFF"/>
            <w:vAlign w:val="center"/>
          </w:tcPr>
          <w:p w14:paraId="4CCAF1B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30005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20A73F7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未知对应保险公司或接口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4B3B619F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42965A96" w14:textId="77777777">
        <w:tc>
          <w:tcPr>
            <w:tcW w:w="2552" w:type="dxa"/>
            <w:shd w:val="clear" w:color="auto" w:fill="FFFFFF"/>
            <w:vAlign w:val="center"/>
          </w:tcPr>
          <w:p w14:paraId="2FFC4C2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40001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7D01F79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案件不存在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4F852983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0DA3ABB9" w14:textId="77777777">
        <w:tc>
          <w:tcPr>
            <w:tcW w:w="2552" w:type="dxa"/>
            <w:shd w:val="clear" w:color="auto" w:fill="FFFFFF"/>
            <w:vAlign w:val="center"/>
          </w:tcPr>
          <w:p w14:paraId="1D1DF7B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40002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21B535C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报案失败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3FDC9DEF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1BEA3560" w14:textId="77777777">
        <w:tc>
          <w:tcPr>
            <w:tcW w:w="2552" w:type="dxa"/>
            <w:shd w:val="clear" w:color="auto" w:fill="FFFFFF"/>
            <w:vAlign w:val="center"/>
          </w:tcPr>
          <w:p w14:paraId="5AFFA02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40003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1BAF46F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不支持此医疗类别的报案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2E41586E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  <w:tr w:rsidR="00E828BC" w14:paraId="173922C6" w14:textId="77777777">
        <w:tc>
          <w:tcPr>
            <w:tcW w:w="2552" w:type="dxa"/>
            <w:shd w:val="clear" w:color="auto" w:fill="FFFFFF"/>
            <w:vAlign w:val="center"/>
          </w:tcPr>
          <w:p w14:paraId="030E6D4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40004</w:t>
            </w:r>
          </w:p>
        </w:tc>
        <w:tc>
          <w:tcPr>
            <w:tcW w:w="2801" w:type="dxa"/>
            <w:shd w:val="clear" w:color="auto" w:fill="FFFFFF"/>
            <w:vAlign w:val="center"/>
          </w:tcPr>
          <w:p w14:paraId="5B84237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报案登记数据重复</w:t>
            </w:r>
          </w:p>
        </w:tc>
        <w:tc>
          <w:tcPr>
            <w:tcW w:w="2290" w:type="dxa"/>
            <w:vMerge/>
            <w:shd w:val="clear" w:color="auto" w:fill="FFFFFF"/>
            <w:vAlign w:val="center"/>
          </w:tcPr>
          <w:p w14:paraId="7751C680" w14:textId="77777777" w:rsidR="00E828BC" w:rsidRDefault="00E828BC">
            <w:pPr>
              <w:jc w:val="center"/>
              <w:rPr>
                <w:rFonts w:ascii="黑体" w:eastAsia="黑体" w:hAnsi="黑体"/>
              </w:rPr>
            </w:pPr>
          </w:p>
        </w:tc>
      </w:tr>
    </w:tbl>
    <w:p w14:paraId="05F7CC97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给药方式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79E54E89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0E707B59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0C38CB8B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4F73AAE3" w14:textId="77777777">
        <w:trPr>
          <w:trHeight w:val="395"/>
        </w:trPr>
        <w:tc>
          <w:tcPr>
            <w:tcW w:w="2552" w:type="dxa"/>
          </w:tcPr>
          <w:p w14:paraId="6D02E31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100</w:t>
            </w:r>
          </w:p>
        </w:tc>
        <w:tc>
          <w:tcPr>
            <w:tcW w:w="2801" w:type="dxa"/>
          </w:tcPr>
          <w:p w14:paraId="22CDE26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口服</w:t>
            </w:r>
          </w:p>
        </w:tc>
      </w:tr>
      <w:tr w:rsidR="00E828BC" w14:paraId="415B3DBC" w14:textId="77777777">
        <w:trPr>
          <w:trHeight w:val="283"/>
        </w:trPr>
        <w:tc>
          <w:tcPr>
            <w:tcW w:w="2552" w:type="dxa"/>
          </w:tcPr>
          <w:p w14:paraId="236FB10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200</w:t>
            </w:r>
          </w:p>
        </w:tc>
        <w:tc>
          <w:tcPr>
            <w:tcW w:w="2801" w:type="dxa"/>
          </w:tcPr>
          <w:p w14:paraId="0EE6A52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直肠用药</w:t>
            </w:r>
          </w:p>
        </w:tc>
      </w:tr>
      <w:tr w:rsidR="00E828BC" w14:paraId="7984ED59" w14:textId="77777777">
        <w:trPr>
          <w:trHeight w:val="283"/>
        </w:trPr>
        <w:tc>
          <w:tcPr>
            <w:tcW w:w="2552" w:type="dxa"/>
          </w:tcPr>
          <w:p w14:paraId="645C2A5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300</w:t>
            </w:r>
          </w:p>
        </w:tc>
        <w:tc>
          <w:tcPr>
            <w:tcW w:w="2801" w:type="dxa"/>
          </w:tcPr>
          <w:p w14:paraId="3ED12BA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舌下用药</w:t>
            </w:r>
          </w:p>
        </w:tc>
      </w:tr>
      <w:tr w:rsidR="00E828BC" w14:paraId="4C8A9278" w14:textId="77777777">
        <w:trPr>
          <w:trHeight w:val="283"/>
        </w:trPr>
        <w:tc>
          <w:tcPr>
            <w:tcW w:w="2552" w:type="dxa"/>
          </w:tcPr>
          <w:p w14:paraId="7B92724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400</w:t>
            </w:r>
          </w:p>
        </w:tc>
        <w:tc>
          <w:tcPr>
            <w:tcW w:w="2801" w:type="dxa"/>
          </w:tcPr>
          <w:p w14:paraId="3C3807A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注射用药</w:t>
            </w:r>
          </w:p>
        </w:tc>
      </w:tr>
      <w:tr w:rsidR="00E828BC" w14:paraId="6007CEA7" w14:textId="77777777">
        <w:trPr>
          <w:trHeight w:val="283"/>
        </w:trPr>
        <w:tc>
          <w:tcPr>
            <w:tcW w:w="2552" w:type="dxa"/>
          </w:tcPr>
          <w:p w14:paraId="7B21E8A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401</w:t>
            </w:r>
          </w:p>
        </w:tc>
        <w:tc>
          <w:tcPr>
            <w:tcW w:w="2801" w:type="dxa"/>
          </w:tcPr>
          <w:p w14:paraId="5EE7071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皮下注射</w:t>
            </w:r>
          </w:p>
        </w:tc>
      </w:tr>
      <w:tr w:rsidR="00E828BC" w14:paraId="14ADC877" w14:textId="77777777">
        <w:trPr>
          <w:trHeight w:val="283"/>
        </w:trPr>
        <w:tc>
          <w:tcPr>
            <w:tcW w:w="2552" w:type="dxa"/>
          </w:tcPr>
          <w:p w14:paraId="268FB99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402</w:t>
            </w:r>
          </w:p>
        </w:tc>
        <w:tc>
          <w:tcPr>
            <w:tcW w:w="2801" w:type="dxa"/>
          </w:tcPr>
          <w:p w14:paraId="72CF459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皮内注射</w:t>
            </w:r>
          </w:p>
        </w:tc>
      </w:tr>
      <w:tr w:rsidR="00E828BC" w14:paraId="1DB8EE4E" w14:textId="77777777">
        <w:trPr>
          <w:trHeight w:val="283"/>
        </w:trPr>
        <w:tc>
          <w:tcPr>
            <w:tcW w:w="2552" w:type="dxa"/>
          </w:tcPr>
          <w:p w14:paraId="69F0349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403</w:t>
            </w:r>
          </w:p>
        </w:tc>
        <w:tc>
          <w:tcPr>
            <w:tcW w:w="2801" w:type="dxa"/>
          </w:tcPr>
          <w:p w14:paraId="3F1EDAB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肌肉注射</w:t>
            </w:r>
          </w:p>
        </w:tc>
      </w:tr>
      <w:tr w:rsidR="00E828BC" w14:paraId="19498FB5" w14:textId="77777777">
        <w:trPr>
          <w:trHeight w:val="283"/>
        </w:trPr>
        <w:tc>
          <w:tcPr>
            <w:tcW w:w="2552" w:type="dxa"/>
          </w:tcPr>
          <w:p w14:paraId="5A9AE1A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404</w:t>
            </w:r>
          </w:p>
        </w:tc>
        <w:tc>
          <w:tcPr>
            <w:tcW w:w="2801" w:type="dxa"/>
          </w:tcPr>
          <w:p w14:paraId="02D0A4A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静脉注射或静脉滴注</w:t>
            </w:r>
          </w:p>
        </w:tc>
      </w:tr>
      <w:tr w:rsidR="00E828BC" w14:paraId="0770440B" w14:textId="77777777">
        <w:trPr>
          <w:trHeight w:val="283"/>
        </w:trPr>
        <w:tc>
          <w:tcPr>
            <w:tcW w:w="2552" w:type="dxa"/>
          </w:tcPr>
          <w:p w14:paraId="361AE1F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500</w:t>
            </w:r>
          </w:p>
        </w:tc>
        <w:tc>
          <w:tcPr>
            <w:tcW w:w="2801" w:type="dxa"/>
          </w:tcPr>
          <w:p w14:paraId="405B3E4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吸入用药</w:t>
            </w:r>
          </w:p>
        </w:tc>
      </w:tr>
      <w:tr w:rsidR="00E828BC" w14:paraId="6B81C74A" w14:textId="77777777">
        <w:trPr>
          <w:trHeight w:val="283"/>
        </w:trPr>
        <w:tc>
          <w:tcPr>
            <w:tcW w:w="2552" w:type="dxa"/>
          </w:tcPr>
          <w:p w14:paraId="78EF1A3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600</w:t>
            </w:r>
          </w:p>
        </w:tc>
        <w:tc>
          <w:tcPr>
            <w:tcW w:w="2801" w:type="dxa"/>
          </w:tcPr>
          <w:p w14:paraId="07CD56A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局部用药</w:t>
            </w:r>
          </w:p>
        </w:tc>
      </w:tr>
      <w:tr w:rsidR="00E828BC" w14:paraId="55BC77EF" w14:textId="77777777">
        <w:trPr>
          <w:trHeight w:val="283"/>
        </w:trPr>
        <w:tc>
          <w:tcPr>
            <w:tcW w:w="2552" w:type="dxa"/>
          </w:tcPr>
          <w:p w14:paraId="6CC7496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601</w:t>
            </w:r>
          </w:p>
        </w:tc>
        <w:tc>
          <w:tcPr>
            <w:tcW w:w="2801" w:type="dxa"/>
          </w:tcPr>
          <w:p w14:paraId="3459025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椎管内用药</w:t>
            </w:r>
          </w:p>
        </w:tc>
      </w:tr>
      <w:tr w:rsidR="00E828BC" w14:paraId="440FEE18" w14:textId="77777777">
        <w:trPr>
          <w:trHeight w:val="283"/>
        </w:trPr>
        <w:tc>
          <w:tcPr>
            <w:tcW w:w="2552" w:type="dxa"/>
          </w:tcPr>
          <w:p w14:paraId="3A51F6F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602</w:t>
            </w:r>
          </w:p>
        </w:tc>
        <w:tc>
          <w:tcPr>
            <w:tcW w:w="2801" w:type="dxa"/>
          </w:tcPr>
          <w:p w14:paraId="757C7E8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关节腔内用药</w:t>
            </w:r>
          </w:p>
        </w:tc>
      </w:tr>
      <w:tr w:rsidR="00E828BC" w14:paraId="17A8CAC7" w14:textId="77777777">
        <w:trPr>
          <w:trHeight w:val="283"/>
        </w:trPr>
        <w:tc>
          <w:tcPr>
            <w:tcW w:w="2552" w:type="dxa"/>
          </w:tcPr>
          <w:p w14:paraId="322DE6C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603</w:t>
            </w:r>
          </w:p>
        </w:tc>
        <w:tc>
          <w:tcPr>
            <w:tcW w:w="2801" w:type="dxa"/>
          </w:tcPr>
          <w:p w14:paraId="25FA8AB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胸膜腔用药</w:t>
            </w:r>
          </w:p>
        </w:tc>
      </w:tr>
      <w:tr w:rsidR="00E828BC" w14:paraId="1F40FFA4" w14:textId="77777777">
        <w:trPr>
          <w:trHeight w:val="283"/>
        </w:trPr>
        <w:tc>
          <w:tcPr>
            <w:tcW w:w="2552" w:type="dxa"/>
          </w:tcPr>
          <w:p w14:paraId="4177F98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604</w:t>
            </w:r>
          </w:p>
        </w:tc>
        <w:tc>
          <w:tcPr>
            <w:tcW w:w="2801" w:type="dxa"/>
          </w:tcPr>
          <w:p w14:paraId="32AC839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腹腔用药</w:t>
            </w:r>
          </w:p>
        </w:tc>
      </w:tr>
      <w:tr w:rsidR="00E828BC" w14:paraId="1B242336" w14:textId="77777777">
        <w:trPr>
          <w:trHeight w:val="283"/>
        </w:trPr>
        <w:tc>
          <w:tcPr>
            <w:tcW w:w="2552" w:type="dxa"/>
          </w:tcPr>
          <w:p w14:paraId="1B9BEA8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605</w:t>
            </w:r>
          </w:p>
        </w:tc>
        <w:tc>
          <w:tcPr>
            <w:tcW w:w="2801" w:type="dxa"/>
          </w:tcPr>
          <w:p w14:paraId="47802BF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阴道用药</w:t>
            </w:r>
          </w:p>
        </w:tc>
      </w:tr>
      <w:tr w:rsidR="00E828BC" w14:paraId="427F7D68" w14:textId="77777777">
        <w:trPr>
          <w:trHeight w:val="283"/>
        </w:trPr>
        <w:tc>
          <w:tcPr>
            <w:tcW w:w="2552" w:type="dxa"/>
          </w:tcPr>
          <w:p w14:paraId="54679F1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606</w:t>
            </w:r>
          </w:p>
        </w:tc>
        <w:tc>
          <w:tcPr>
            <w:tcW w:w="2801" w:type="dxa"/>
          </w:tcPr>
          <w:p w14:paraId="264F125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气管内用药</w:t>
            </w:r>
          </w:p>
        </w:tc>
      </w:tr>
      <w:tr w:rsidR="00E828BC" w14:paraId="7BA02A03" w14:textId="77777777">
        <w:trPr>
          <w:trHeight w:val="283"/>
        </w:trPr>
        <w:tc>
          <w:tcPr>
            <w:tcW w:w="2552" w:type="dxa"/>
          </w:tcPr>
          <w:p w14:paraId="2FFAC48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607</w:t>
            </w:r>
          </w:p>
        </w:tc>
        <w:tc>
          <w:tcPr>
            <w:tcW w:w="2801" w:type="dxa"/>
          </w:tcPr>
          <w:p w14:paraId="4252C01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滴眼</w:t>
            </w:r>
          </w:p>
        </w:tc>
      </w:tr>
      <w:tr w:rsidR="00E828BC" w14:paraId="4FAF3947" w14:textId="77777777">
        <w:trPr>
          <w:trHeight w:val="283"/>
        </w:trPr>
        <w:tc>
          <w:tcPr>
            <w:tcW w:w="2552" w:type="dxa"/>
          </w:tcPr>
          <w:p w14:paraId="4A78B85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608</w:t>
            </w:r>
          </w:p>
        </w:tc>
        <w:tc>
          <w:tcPr>
            <w:tcW w:w="2801" w:type="dxa"/>
          </w:tcPr>
          <w:p w14:paraId="1445AA9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滴鼻</w:t>
            </w:r>
          </w:p>
        </w:tc>
      </w:tr>
      <w:tr w:rsidR="00E828BC" w14:paraId="5099969A" w14:textId="77777777">
        <w:trPr>
          <w:trHeight w:val="283"/>
        </w:trPr>
        <w:tc>
          <w:tcPr>
            <w:tcW w:w="2552" w:type="dxa"/>
          </w:tcPr>
          <w:p w14:paraId="1035366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609</w:t>
            </w:r>
          </w:p>
        </w:tc>
        <w:tc>
          <w:tcPr>
            <w:tcW w:w="2801" w:type="dxa"/>
          </w:tcPr>
          <w:p w14:paraId="6473FC0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喷喉</w:t>
            </w:r>
          </w:p>
        </w:tc>
      </w:tr>
      <w:tr w:rsidR="00E828BC" w14:paraId="1FDFDE4E" w14:textId="77777777">
        <w:trPr>
          <w:trHeight w:val="283"/>
        </w:trPr>
        <w:tc>
          <w:tcPr>
            <w:tcW w:w="2552" w:type="dxa"/>
          </w:tcPr>
          <w:p w14:paraId="2F3372E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610</w:t>
            </w:r>
          </w:p>
        </w:tc>
        <w:tc>
          <w:tcPr>
            <w:tcW w:w="2801" w:type="dxa"/>
          </w:tcPr>
          <w:p w14:paraId="63CBE36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含化</w:t>
            </w:r>
          </w:p>
        </w:tc>
      </w:tr>
      <w:tr w:rsidR="00E828BC" w14:paraId="7CAF2E32" w14:textId="77777777">
        <w:trPr>
          <w:trHeight w:val="283"/>
        </w:trPr>
        <w:tc>
          <w:tcPr>
            <w:tcW w:w="2552" w:type="dxa"/>
          </w:tcPr>
          <w:p w14:paraId="6A6021C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611</w:t>
            </w:r>
          </w:p>
        </w:tc>
        <w:tc>
          <w:tcPr>
            <w:tcW w:w="2801" w:type="dxa"/>
          </w:tcPr>
          <w:p w14:paraId="04FD18D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敷</w:t>
            </w:r>
            <w:proofErr w:type="gramEnd"/>
            <w:r>
              <w:rPr>
                <w:rFonts w:ascii="黑体" w:eastAsia="黑体" w:hAnsi="黑体" w:hint="eastAsia"/>
              </w:rPr>
              <w:t>伤口</w:t>
            </w:r>
          </w:p>
        </w:tc>
      </w:tr>
      <w:tr w:rsidR="00E828BC" w14:paraId="5AAD6CA0" w14:textId="77777777">
        <w:trPr>
          <w:trHeight w:val="283"/>
        </w:trPr>
        <w:tc>
          <w:tcPr>
            <w:tcW w:w="2552" w:type="dxa"/>
          </w:tcPr>
          <w:p w14:paraId="678C2D8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612</w:t>
            </w:r>
          </w:p>
        </w:tc>
        <w:tc>
          <w:tcPr>
            <w:tcW w:w="2801" w:type="dxa"/>
          </w:tcPr>
          <w:p w14:paraId="07BC379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擦皮肤</w:t>
            </w:r>
          </w:p>
        </w:tc>
      </w:tr>
      <w:tr w:rsidR="00E828BC" w14:paraId="6A27AF8A" w14:textId="77777777">
        <w:trPr>
          <w:trHeight w:val="283"/>
        </w:trPr>
        <w:tc>
          <w:tcPr>
            <w:tcW w:w="2552" w:type="dxa"/>
          </w:tcPr>
          <w:p w14:paraId="4A2D2EF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699</w:t>
            </w:r>
          </w:p>
        </w:tc>
        <w:tc>
          <w:tcPr>
            <w:tcW w:w="2801" w:type="dxa"/>
          </w:tcPr>
          <w:p w14:paraId="427052D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其他局部用药途径</w:t>
            </w:r>
          </w:p>
        </w:tc>
      </w:tr>
      <w:tr w:rsidR="00E828BC" w14:paraId="470F53F0" w14:textId="77777777">
        <w:trPr>
          <w:trHeight w:val="283"/>
        </w:trPr>
        <w:tc>
          <w:tcPr>
            <w:tcW w:w="2552" w:type="dxa"/>
          </w:tcPr>
          <w:p w14:paraId="0F86375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900</w:t>
            </w:r>
          </w:p>
        </w:tc>
        <w:tc>
          <w:tcPr>
            <w:tcW w:w="2801" w:type="dxa"/>
          </w:tcPr>
          <w:p w14:paraId="2B07031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其他用药途径</w:t>
            </w:r>
          </w:p>
        </w:tc>
      </w:tr>
    </w:tbl>
    <w:p w14:paraId="32140750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患者现状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4CEB751A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45695BD5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75F4D710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4D781096" w14:textId="77777777">
        <w:trPr>
          <w:trHeight w:val="90"/>
        </w:trPr>
        <w:tc>
          <w:tcPr>
            <w:tcW w:w="2552" w:type="dxa"/>
          </w:tcPr>
          <w:p w14:paraId="7FF83CA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801" w:type="dxa"/>
          </w:tcPr>
          <w:p w14:paraId="713D086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未火化</w:t>
            </w:r>
          </w:p>
        </w:tc>
      </w:tr>
      <w:tr w:rsidR="00E828BC" w14:paraId="41B59360" w14:textId="77777777">
        <w:trPr>
          <w:trHeight w:val="283"/>
        </w:trPr>
        <w:tc>
          <w:tcPr>
            <w:tcW w:w="2552" w:type="dxa"/>
          </w:tcPr>
          <w:p w14:paraId="12213B1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</w:t>
            </w:r>
          </w:p>
        </w:tc>
        <w:tc>
          <w:tcPr>
            <w:tcW w:w="2801" w:type="dxa"/>
          </w:tcPr>
          <w:p w14:paraId="1FE57B3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已火化</w:t>
            </w:r>
          </w:p>
        </w:tc>
      </w:tr>
      <w:tr w:rsidR="00E828BC" w14:paraId="3CEE7754" w14:textId="77777777">
        <w:trPr>
          <w:trHeight w:val="353"/>
        </w:trPr>
        <w:tc>
          <w:tcPr>
            <w:tcW w:w="2552" w:type="dxa"/>
          </w:tcPr>
          <w:p w14:paraId="6DE396E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801" w:type="dxa"/>
          </w:tcPr>
          <w:p w14:paraId="4F20EB4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未土</w:t>
            </w:r>
            <w:proofErr w:type="gramEnd"/>
            <w:r>
              <w:rPr>
                <w:rFonts w:ascii="黑体" w:eastAsia="黑体" w:hAnsi="黑体" w:hint="eastAsia"/>
              </w:rPr>
              <w:t>/</w:t>
            </w:r>
            <w:r>
              <w:rPr>
                <w:rFonts w:ascii="黑体" w:eastAsia="黑体" w:hAnsi="黑体" w:hint="eastAsia"/>
              </w:rPr>
              <w:t>水葬</w:t>
            </w:r>
          </w:p>
        </w:tc>
      </w:tr>
      <w:tr w:rsidR="00E828BC" w14:paraId="29B488A0" w14:textId="77777777">
        <w:trPr>
          <w:trHeight w:val="283"/>
        </w:trPr>
        <w:tc>
          <w:tcPr>
            <w:tcW w:w="2552" w:type="dxa"/>
          </w:tcPr>
          <w:p w14:paraId="2364B36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801" w:type="dxa"/>
          </w:tcPr>
          <w:p w14:paraId="694225E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已土</w:t>
            </w:r>
            <w:proofErr w:type="gramEnd"/>
            <w:r>
              <w:rPr>
                <w:rFonts w:ascii="黑体" w:eastAsia="黑体" w:hAnsi="黑体" w:hint="eastAsia"/>
              </w:rPr>
              <w:t>/</w:t>
            </w:r>
            <w:r>
              <w:rPr>
                <w:rFonts w:ascii="黑体" w:eastAsia="黑体" w:hAnsi="黑体" w:hint="eastAsia"/>
              </w:rPr>
              <w:t>水葬</w:t>
            </w:r>
          </w:p>
        </w:tc>
      </w:tr>
      <w:tr w:rsidR="00E828BC" w14:paraId="64FD633D" w14:textId="77777777">
        <w:trPr>
          <w:trHeight w:val="283"/>
        </w:trPr>
        <w:tc>
          <w:tcPr>
            <w:tcW w:w="2552" w:type="dxa"/>
          </w:tcPr>
          <w:p w14:paraId="0DEA321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2801" w:type="dxa"/>
          </w:tcPr>
          <w:p w14:paraId="6C8FD57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宣告死亡</w:t>
            </w:r>
          </w:p>
        </w:tc>
      </w:tr>
      <w:tr w:rsidR="00E828BC" w14:paraId="55ACC6E9" w14:textId="77777777">
        <w:trPr>
          <w:trHeight w:val="283"/>
        </w:trPr>
        <w:tc>
          <w:tcPr>
            <w:tcW w:w="2552" w:type="dxa"/>
          </w:tcPr>
          <w:p w14:paraId="67D504B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2801" w:type="dxa"/>
          </w:tcPr>
          <w:p w14:paraId="7223778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未作伤残鉴定</w:t>
            </w:r>
          </w:p>
        </w:tc>
      </w:tr>
      <w:tr w:rsidR="00E828BC" w14:paraId="39981240" w14:textId="77777777">
        <w:trPr>
          <w:trHeight w:val="283"/>
        </w:trPr>
        <w:tc>
          <w:tcPr>
            <w:tcW w:w="2552" w:type="dxa"/>
          </w:tcPr>
          <w:p w14:paraId="6057CF4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2801" w:type="dxa"/>
          </w:tcPr>
          <w:p w14:paraId="23B6DF0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已作伤残鉴定</w:t>
            </w:r>
          </w:p>
        </w:tc>
      </w:tr>
      <w:tr w:rsidR="00E828BC" w14:paraId="5B4B9DE0" w14:textId="77777777">
        <w:trPr>
          <w:trHeight w:val="283"/>
        </w:trPr>
        <w:tc>
          <w:tcPr>
            <w:tcW w:w="2552" w:type="dxa"/>
          </w:tcPr>
          <w:p w14:paraId="1A00E5E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8</w:t>
            </w:r>
          </w:p>
        </w:tc>
        <w:tc>
          <w:tcPr>
            <w:tcW w:w="2801" w:type="dxa"/>
          </w:tcPr>
          <w:p w14:paraId="2F7FF7A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尚未治疗</w:t>
            </w:r>
            <w:r>
              <w:rPr>
                <w:rFonts w:ascii="黑体" w:eastAsia="黑体" w:hAnsi="黑体" w:hint="eastAsia"/>
              </w:rPr>
              <w:t>,</w:t>
            </w:r>
            <w:r>
              <w:rPr>
                <w:rFonts w:ascii="黑体" w:eastAsia="黑体" w:hAnsi="黑体" w:hint="eastAsia"/>
              </w:rPr>
              <w:t>准备中</w:t>
            </w:r>
            <w:r>
              <w:rPr>
                <w:rFonts w:ascii="黑体" w:eastAsia="黑体" w:hAnsi="黑体" w:hint="eastAsia"/>
              </w:rPr>
              <w:tab/>
            </w:r>
          </w:p>
        </w:tc>
      </w:tr>
      <w:tr w:rsidR="00E828BC" w14:paraId="203F56C7" w14:textId="77777777">
        <w:trPr>
          <w:trHeight w:val="283"/>
        </w:trPr>
        <w:tc>
          <w:tcPr>
            <w:tcW w:w="2552" w:type="dxa"/>
          </w:tcPr>
          <w:p w14:paraId="7EF471A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801" w:type="dxa"/>
          </w:tcPr>
          <w:p w14:paraId="02B9780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门诊治疗中</w:t>
            </w:r>
          </w:p>
        </w:tc>
      </w:tr>
      <w:tr w:rsidR="00E828BC" w14:paraId="45438567" w14:textId="77777777">
        <w:trPr>
          <w:trHeight w:val="353"/>
        </w:trPr>
        <w:tc>
          <w:tcPr>
            <w:tcW w:w="2552" w:type="dxa"/>
          </w:tcPr>
          <w:p w14:paraId="38F0D1C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</w:t>
            </w:r>
          </w:p>
        </w:tc>
        <w:tc>
          <w:tcPr>
            <w:tcW w:w="2801" w:type="dxa"/>
          </w:tcPr>
          <w:p w14:paraId="09ACCD1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住院治疗中</w:t>
            </w:r>
          </w:p>
        </w:tc>
      </w:tr>
      <w:tr w:rsidR="00E828BC" w14:paraId="4E81042B" w14:textId="77777777">
        <w:trPr>
          <w:trHeight w:val="283"/>
        </w:trPr>
        <w:tc>
          <w:tcPr>
            <w:tcW w:w="2552" w:type="dxa"/>
          </w:tcPr>
          <w:p w14:paraId="4A6188C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801" w:type="dxa"/>
          </w:tcPr>
          <w:p w14:paraId="1AC9E5C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 w:hint="eastAsia"/>
              </w:rPr>
              <w:t>阶段性</w:t>
            </w:r>
            <w:r>
              <w:rPr>
                <w:rFonts w:ascii="黑体" w:eastAsia="黑体" w:hAnsi="黑体" w:hint="eastAsia"/>
              </w:rPr>
              <w:t>)</w:t>
            </w:r>
            <w:r>
              <w:rPr>
                <w:rFonts w:ascii="黑体" w:eastAsia="黑体" w:hAnsi="黑体" w:hint="eastAsia"/>
              </w:rPr>
              <w:t>治疗结束</w:t>
            </w:r>
          </w:p>
        </w:tc>
      </w:tr>
      <w:tr w:rsidR="00E828BC" w14:paraId="1CC956E8" w14:textId="77777777">
        <w:trPr>
          <w:trHeight w:val="283"/>
        </w:trPr>
        <w:tc>
          <w:tcPr>
            <w:tcW w:w="2552" w:type="dxa"/>
          </w:tcPr>
          <w:p w14:paraId="4689CFA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801" w:type="dxa"/>
          </w:tcPr>
          <w:p w14:paraId="2FEFC79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已报公安部门或法院判决</w:t>
            </w:r>
          </w:p>
        </w:tc>
      </w:tr>
      <w:tr w:rsidR="00E828BC" w14:paraId="01F9511E" w14:textId="77777777">
        <w:trPr>
          <w:trHeight w:val="283"/>
        </w:trPr>
        <w:tc>
          <w:tcPr>
            <w:tcW w:w="2552" w:type="dxa"/>
          </w:tcPr>
          <w:p w14:paraId="7317D4B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801" w:type="dxa"/>
          </w:tcPr>
          <w:p w14:paraId="7447CFB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未报公安部门或法院判决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</w:tbl>
    <w:p w14:paraId="54A99C14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bookmarkStart w:id="1258" w:name="_结算类别_4"/>
      <w:bookmarkStart w:id="1259" w:name="_结算类别_7"/>
      <w:bookmarkStart w:id="1260" w:name="_结算类别_6"/>
      <w:bookmarkStart w:id="1261" w:name="_结算类别_1"/>
      <w:bookmarkStart w:id="1262" w:name="_结算类别_2"/>
      <w:bookmarkStart w:id="1263" w:name="_结算类别_3"/>
      <w:bookmarkStart w:id="1264" w:name="_结算类别_5"/>
      <w:bookmarkEnd w:id="1254"/>
      <w:bookmarkEnd w:id="1255"/>
      <w:bookmarkEnd w:id="1256"/>
      <w:bookmarkEnd w:id="1258"/>
      <w:bookmarkEnd w:id="1259"/>
      <w:bookmarkEnd w:id="1260"/>
      <w:bookmarkEnd w:id="1261"/>
      <w:bookmarkEnd w:id="1262"/>
      <w:bookmarkEnd w:id="1263"/>
      <w:bookmarkEnd w:id="1264"/>
      <w:r>
        <w:rPr>
          <w:rFonts w:cs="宋体" w:hint="eastAsia"/>
          <w:color w:val="000000"/>
          <w:szCs w:val="21"/>
        </w:rPr>
        <w:t>疾病分类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507507DA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09D57D3E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5E327310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5A12D81B" w14:textId="77777777">
        <w:trPr>
          <w:trHeight w:val="90"/>
        </w:trPr>
        <w:tc>
          <w:tcPr>
            <w:tcW w:w="2552" w:type="dxa"/>
          </w:tcPr>
          <w:p w14:paraId="34BB0446" w14:textId="77777777" w:rsidR="00E828BC" w:rsidRDefault="00FB3A0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1</w:t>
            </w:r>
          </w:p>
        </w:tc>
        <w:tc>
          <w:tcPr>
            <w:tcW w:w="2801" w:type="dxa"/>
          </w:tcPr>
          <w:p w14:paraId="059FAF40" w14:textId="77777777" w:rsidR="00E828BC" w:rsidRDefault="00FB3A0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常规疾病</w:t>
            </w:r>
          </w:p>
        </w:tc>
      </w:tr>
      <w:tr w:rsidR="00E828BC" w14:paraId="56B76106" w14:textId="77777777">
        <w:trPr>
          <w:trHeight w:val="283"/>
        </w:trPr>
        <w:tc>
          <w:tcPr>
            <w:tcW w:w="2552" w:type="dxa"/>
          </w:tcPr>
          <w:p w14:paraId="1FF963F2" w14:textId="77777777" w:rsidR="00E828BC" w:rsidRDefault="00FB3A0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2</w:t>
            </w:r>
          </w:p>
        </w:tc>
        <w:tc>
          <w:tcPr>
            <w:tcW w:w="2801" w:type="dxa"/>
          </w:tcPr>
          <w:p w14:paraId="3D7BF01D" w14:textId="77777777" w:rsidR="00E828BC" w:rsidRDefault="00FB3A0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手术疾病</w:t>
            </w:r>
          </w:p>
        </w:tc>
      </w:tr>
    </w:tbl>
    <w:p w14:paraId="541210E0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结算方式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39511A6E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541E3837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265F83D4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573CB6BD" w14:textId="77777777">
        <w:trPr>
          <w:trHeight w:val="283"/>
        </w:trPr>
        <w:tc>
          <w:tcPr>
            <w:tcW w:w="2552" w:type="dxa"/>
          </w:tcPr>
          <w:p w14:paraId="776FD39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  <w:tc>
          <w:tcPr>
            <w:tcW w:w="2801" w:type="dxa"/>
          </w:tcPr>
          <w:p w14:paraId="181420D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否</w:t>
            </w:r>
          </w:p>
        </w:tc>
      </w:tr>
      <w:tr w:rsidR="00E828BC" w14:paraId="4AEBD24E" w14:textId="77777777">
        <w:trPr>
          <w:trHeight w:val="283"/>
        </w:trPr>
        <w:tc>
          <w:tcPr>
            <w:tcW w:w="2552" w:type="dxa"/>
          </w:tcPr>
          <w:p w14:paraId="4F3B5A4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801" w:type="dxa"/>
          </w:tcPr>
          <w:p w14:paraId="330466E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部分直赔</w:t>
            </w:r>
            <w:proofErr w:type="gramEnd"/>
          </w:p>
        </w:tc>
      </w:tr>
      <w:tr w:rsidR="00E828BC" w14:paraId="113F12C4" w14:textId="77777777">
        <w:trPr>
          <w:trHeight w:val="283"/>
        </w:trPr>
        <w:tc>
          <w:tcPr>
            <w:tcW w:w="2552" w:type="dxa"/>
          </w:tcPr>
          <w:p w14:paraId="53EFCAE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801" w:type="dxa"/>
          </w:tcPr>
          <w:p w14:paraId="3147240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100%</w:t>
            </w:r>
            <w:proofErr w:type="gramStart"/>
            <w:r>
              <w:rPr>
                <w:rFonts w:ascii="黑体" w:eastAsia="黑体" w:hAnsi="黑体" w:hint="eastAsia"/>
              </w:rPr>
              <w:t>直赔</w:t>
            </w:r>
            <w:proofErr w:type="gramEnd"/>
          </w:p>
        </w:tc>
      </w:tr>
    </w:tbl>
    <w:p w14:paraId="3BBFAF56" w14:textId="77777777" w:rsidR="00E828BC" w:rsidRDefault="00FB3A0E">
      <w:pPr>
        <w:pStyle w:val="2"/>
        <w:numPr>
          <w:ilvl w:val="0"/>
          <w:numId w:val="27"/>
        </w:numPr>
      </w:pPr>
      <w:bookmarkStart w:id="1265" w:name="_结算类别"/>
      <w:r>
        <w:rPr>
          <w:rFonts w:hint="eastAsia"/>
        </w:rPr>
        <w:t>结算类别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33F73D7D" w14:textId="77777777">
        <w:tc>
          <w:tcPr>
            <w:tcW w:w="2552" w:type="dxa"/>
            <w:shd w:val="clear" w:color="auto" w:fill="DBE5F1"/>
          </w:tcPr>
          <w:bookmarkEnd w:id="1265"/>
          <w:p w14:paraId="43B650AE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44420644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766B9BB2" w14:textId="77777777">
        <w:trPr>
          <w:trHeight w:val="269"/>
        </w:trPr>
        <w:tc>
          <w:tcPr>
            <w:tcW w:w="2552" w:type="dxa"/>
          </w:tcPr>
          <w:p w14:paraId="2EFEB5A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00</w:t>
            </w:r>
          </w:p>
        </w:tc>
        <w:tc>
          <w:tcPr>
            <w:tcW w:w="2801" w:type="dxa"/>
          </w:tcPr>
          <w:p w14:paraId="7C8ADDC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无</w:t>
            </w:r>
          </w:p>
        </w:tc>
      </w:tr>
      <w:tr w:rsidR="00E828BC" w14:paraId="5908BBAA" w14:textId="77777777">
        <w:trPr>
          <w:trHeight w:val="269"/>
        </w:trPr>
        <w:tc>
          <w:tcPr>
            <w:tcW w:w="2552" w:type="dxa"/>
          </w:tcPr>
          <w:p w14:paraId="1940EBA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01</w:t>
            </w:r>
          </w:p>
        </w:tc>
        <w:tc>
          <w:tcPr>
            <w:tcW w:w="2801" w:type="dxa"/>
          </w:tcPr>
          <w:p w14:paraId="6A9E615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门诊挂号</w:t>
            </w:r>
          </w:p>
        </w:tc>
      </w:tr>
      <w:tr w:rsidR="00E828BC" w14:paraId="76B88D1A" w14:textId="77777777">
        <w:trPr>
          <w:trHeight w:val="269"/>
        </w:trPr>
        <w:tc>
          <w:tcPr>
            <w:tcW w:w="2552" w:type="dxa"/>
          </w:tcPr>
          <w:p w14:paraId="3F14550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02</w:t>
            </w:r>
          </w:p>
        </w:tc>
        <w:tc>
          <w:tcPr>
            <w:tcW w:w="2801" w:type="dxa"/>
          </w:tcPr>
          <w:p w14:paraId="0A0ED97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门诊收费</w:t>
            </w:r>
          </w:p>
        </w:tc>
      </w:tr>
      <w:tr w:rsidR="00E828BC" w14:paraId="534E0360" w14:textId="77777777">
        <w:trPr>
          <w:trHeight w:val="269"/>
        </w:trPr>
        <w:tc>
          <w:tcPr>
            <w:tcW w:w="2552" w:type="dxa"/>
          </w:tcPr>
          <w:p w14:paraId="210A227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03</w:t>
            </w:r>
          </w:p>
        </w:tc>
        <w:tc>
          <w:tcPr>
            <w:tcW w:w="2801" w:type="dxa"/>
          </w:tcPr>
          <w:p w14:paraId="1CD9318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住院收费</w:t>
            </w:r>
          </w:p>
        </w:tc>
      </w:tr>
      <w:tr w:rsidR="00E828BC" w14:paraId="56B13FA6" w14:textId="77777777">
        <w:trPr>
          <w:trHeight w:val="269"/>
        </w:trPr>
        <w:tc>
          <w:tcPr>
            <w:tcW w:w="2552" w:type="dxa"/>
          </w:tcPr>
          <w:p w14:paraId="72E452F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99</w:t>
            </w:r>
          </w:p>
        </w:tc>
        <w:tc>
          <w:tcPr>
            <w:tcW w:w="2801" w:type="dxa"/>
          </w:tcPr>
          <w:p w14:paraId="3C4FA67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其它</w:t>
            </w:r>
          </w:p>
        </w:tc>
      </w:tr>
    </w:tbl>
    <w:p w14:paraId="68E3B425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bookmarkStart w:id="1266" w:name="_目录类别_1"/>
      <w:bookmarkStart w:id="1267" w:name="_目录类别"/>
      <w:bookmarkEnd w:id="1266"/>
      <w:r>
        <w:rPr>
          <w:rFonts w:cs="宋体" w:hint="eastAsia"/>
          <w:color w:val="000000"/>
          <w:szCs w:val="21"/>
        </w:rPr>
        <w:t>开启标识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6B676392" w14:textId="77777777">
        <w:tc>
          <w:tcPr>
            <w:tcW w:w="2552" w:type="dxa"/>
            <w:shd w:val="clear" w:color="auto" w:fill="DBE5F1"/>
          </w:tcPr>
          <w:p w14:paraId="0282DE6A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719B3C5B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524ABCA8" w14:textId="77777777">
        <w:trPr>
          <w:trHeight w:val="269"/>
        </w:trPr>
        <w:tc>
          <w:tcPr>
            <w:tcW w:w="2552" w:type="dxa"/>
          </w:tcPr>
          <w:p w14:paraId="7863DA3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  <w:tc>
          <w:tcPr>
            <w:tcW w:w="2801" w:type="dxa"/>
          </w:tcPr>
          <w:p w14:paraId="29B650E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否</w:t>
            </w:r>
          </w:p>
        </w:tc>
      </w:tr>
      <w:tr w:rsidR="00E828BC" w14:paraId="410CA18B" w14:textId="77777777">
        <w:trPr>
          <w:trHeight w:val="269"/>
        </w:trPr>
        <w:tc>
          <w:tcPr>
            <w:tcW w:w="2552" w:type="dxa"/>
          </w:tcPr>
          <w:p w14:paraId="183453D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801" w:type="dxa"/>
          </w:tcPr>
          <w:p w14:paraId="2A81650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</w:tr>
    </w:tbl>
    <w:p w14:paraId="1C9E2498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lastRenderedPageBreak/>
        <w:t>民族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0E2D121C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79EE9F8D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526BD73D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4429E605" w14:textId="77777777">
        <w:trPr>
          <w:trHeight w:val="90"/>
        </w:trPr>
        <w:tc>
          <w:tcPr>
            <w:tcW w:w="2552" w:type="dxa"/>
          </w:tcPr>
          <w:p w14:paraId="721C7291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2801" w:type="dxa"/>
          </w:tcPr>
          <w:p w14:paraId="48641FEF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汉族</w:t>
            </w:r>
          </w:p>
        </w:tc>
      </w:tr>
      <w:tr w:rsidR="00E828BC" w14:paraId="7761BB3C" w14:textId="77777777">
        <w:trPr>
          <w:trHeight w:val="283"/>
        </w:trPr>
        <w:tc>
          <w:tcPr>
            <w:tcW w:w="2552" w:type="dxa"/>
          </w:tcPr>
          <w:p w14:paraId="166A31A0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2801" w:type="dxa"/>
          </w:tcPr>
          <w:p w14:paraId="02FE7882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蒙古族</w:t>
            </w:r>
          </w:p>
        </w:tc>
      </w:tr>
      <w:tr w:rsidR="00E828BC" w14:paraId="4F854677" w14:textId="77777777">
        <w:trPr>
          <w:trHeight w:val="283"/>
        </w:trPr>
        <w:tc>
          <w:tcPr>
            <w:tcW w:w="2552" w:type="dxa"/>
          </w:tcPr>
          <w:p w14:paraId="7B58ECD9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2801" w:type="dxa"/>
          </w:tcPr>
          <w:p w14:paraId="1D8341F0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回族</w:t>
            </w:r>
          </w:p>
        </w:tc>
      </w:tr>
      <w:tr w:rsidR="00E828BC" w14:paraId="581D6EAD" w14:textId="77777777">
        <w:trPr>
          <w:trHeight w:val="283"/>
        </w:trPr>
        <w:tc>
          <w:tcPr>
            <w:tcW w:w="2552" w:type="dxa"/>
          </w:tcPr>
          <w:p w14:paraId="46ED1880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2801" w:type="dxa"/>
          </w:tcPr>
          <w:p w14:paraId="10D1B51A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藏族</w:t>
            </w:r>
          </w:p>
        </w:tc>
      </w:tr>
      <w:tr w:rsidR="00E828BC" w14:paraId="3C172587" w14:textId="77777777">
        <w:trPr>
          <w:trHeight w:val="283"/>
        </w:trPr>
        <w:tc>
          <w:tcPr>
            <w:tcW w:w="2552" w:type="dxa"/>
          </w:tcPr>
          <w:p w14:paraId="7C2BC094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2801" w:type="dxa"/>
          </w:tcPr>
          <w:p w14:paraId="3587F6E3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维吾尔族</w:t>
            </w:r>
          </w:p>
        </w:tc>
      </w:tr>
      <w:tr w:rsidR="00E828BC" w14:paraId="1B691B7C" w14:textId="77777777">
        <w:trPr>
          <w:trHeight w:val="283"/>
        </w:trPr>
        <w:tc>
          <w:tcPr>
            <w:tcW w:w="2552" w:type="dxa"/>
          </w:tcPr>
          <w:p w14:paraId="5F077552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2801" w:type="dxa"/>
          </w:tcPr>
          <w:p w14:paraId="3C2CBD5B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苗族</w:t>
            </w:r>
          </w:p>
        </w:tc>
      </w:tr>
      <w:tr w:rsidR="00E828BC" w14:paraId="3EF91CE8" w14:textId="77777777">
        <w:trPr>
          <w:trHeight w:val="283"/>
        </w:trPr>
        <w:tc>
          <w:tcPr>
            <w:tcW w:w="2552" w:type="dxa"/>
          </w:tcPr>
          <w:p w14:paraId="2A502C34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2801" w:type="dxa"/>
          </w:tcPr>
          <w:p w14:paraId="60BC9DA8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彝族</w:t>
            </w:r>
          </w:p>
        </w:tc>
      </w:tr>
      <w:tr w:rsidR="00E828BC" w14:paraId="6C1C464F" w14:textId="77777777">
        <w:trPr>
          <w:trHeight w:val="283"/>
        </w:trPr>
        <w:tc>
          <w:tcPr>
            <w:tcW w:w="2552" w:type="dxa"/>
          </w:tcPr>
          <w:p w14:paraId="75D6D92E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2801" w:type="dxa"/>
          </w:tcPr>
          <w:p w14:paraId="4E569EF0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壮族</w:t>
            </w:r>
          </w:p>
        </w:tc>
      </w:tr>
      <w:tr w:rsidR="00E828BC" w14:paraId="4D526FD8" w14:textId="77777777">
        <w:trPr>
          <w:trHeight w:val="283"/>
        </w:trPr>
        <w:tc>
          <w:tcPr>
            <w:tcW w:w="2552" w:type="dxa"/>
          </w:tcPr>
          <w:p w14:paraId="13C23ED6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2801" w:type="dxa"/>
          </w:tcPr>
          <w:p w14:paraId="1DF14E38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布依族</w:t>
            </w:r>
          </w:p>
        </w:tc>
      </w:tr>
      <w:tr w:rsidR="00E828BC" w14:paraId="73B7E62C" w14:textId="77777777">
        <w:trPr>
          <w:trHeight w:val="283"/>
        </w:trPr>
        <w:tc>
          <w:tcPr>
            <w:tcW w:w="2552" w:type="dxa"/>
          </w:tcPr>
          <w:p w14:paraId="6E997F77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2801" w:type="dxa"/>
          </w:tcPr>
          <w:p w14:paraId="11BBFBCF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朝鲜族</w:t>
            </w:r>
          </w:p>
        </w:tc>
      </w:tr>
      <w:tr w:rsidR="00E828BC" w14:paraId="136A65BE" w14:textId="77777777">
        <w:trPr>
          <w:trHeight w:val="283"/>
        </w:trPr>
        <w:tc>
          <w:tcPr>
            <w:tcW w:w="2552" w:type="dxa"/>
          </w:tcPr>
          <w:p w14:paraId="71062C1A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2801" w:type="dxa"/>
          </w:tcPr>
          <w:p w14:paraId="14D6E70C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满族</w:t>
            </w:r>
          </w:p>
        </w:tc>
      </w:tr>
      <w:tr w:rsidR="00E828BC" w14:paraId="10D53412" w14:textId="77777777">
        <w:trPr>
          <w:trHeight w:val="283"/>
        </w:trPr>
        <w:tc>
          <w:tcPr>
            <w:tcW w:w="2552" w:type="dxa"/>
          </w:tcPr>
          <w:p w14:paraId="73CDEE35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2801" w:type="dxa"/>
          </w:tcPr>
          <w:p w14:paraId="3E384C55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侗族</w:t>
            </w:r>
          </w:p>
        </w:tc>
      </w:tr>
      <w:tr w:rsidR="00E828BC" w14:paraId="62FC9CD8" w14:textId="77777777">
        <w:trPr>
          <w:trHeight w:val="283"/>
        </w:trPr>
        <w:tc>
          <w:tcPr>
            <w:tcW w:w="2552" w:type="dxa"/>
          </w:tcPr>
          <w:p w14:paraId="5E3B4C30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2801" w:type="dxa"/>
          </w:tcPr>
          <w:p w14:paraId="23E6A960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瑶族</w:t>
            </w:r>
          </w:p>
        </w:tc>
      </w:tr>
      <w:tr w:rsidR="00E828BC" w14:paraId="2AE7FEFF" w14:textId="77777777">
        <w:trPr>
          <w:trHeight w:val="283"/>
        </w:trPr>
        <w:tc>
          <w:tcPr>
            <w:tcW w:w="2552" w:type="dxa"/>
          </w:tcPr>
          <w:p w14:paraId="1019E390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2801" w:type="dxa"/>
          </w:tcPr>
          <w:p w14:paraId="4C3BBDAA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白族</w:t>
            </w:r>
          </w:p>
        </w:tc>
      </w:tr>
      <w:tr w:rsidR="00E828BC" w14:paraId="31B1B914" w14:textId="77777777">
        <w:trPr>
          <w:trHeight w:val="283"/>
        </w:trPr>
        <w:tc>
          <w:tcPr>
            <w:tcW w:w="2552" w:type="dxa"/>
          </w:tcPr>
          <w:p w14:paraId="212E471E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2801" w:type="dxa"/>
          </w:tcPr>
          <w:p w14:paraId="076B1282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土家族</w:t>
            </w:r>
          </w:p>
        </w:tc>
      </w:tr>
      <w:tr w:rsidR="00E828BC" w14:paraId="63CC0821" w14:textId="77777777">
        <w:trPr>
          <w:trHeight w:val="283"/>
        </w:trPr>
        <w:tc>
          <w:tcPr>
            <w:tcW w:w="2552" w:type="dxa"/>
          </w:tcPr>
          <w:p w14:paraId="0A16026B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2801" w:type="dxa"/>
          </w:tcPr>
          <w:p w14:paraId="096787A9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哈尼族</w:t>
            </w:r>
          </w:p>
        </w:tc>
      </w:tr>
      <w:tr w:rsidR="00E828BC" w14:paraId="392C1299" w14:textId="77777777">
        <w:trPr>
          <w:trHeight w:val="283"/>
        </w:trPr>
        <w:tc>
          <w:tcPr>
            <w:tcW w:w="2552" w:type="dxa"/>
          </w:tcPr>
          <w:p w14:paraId="2560BA7F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2801" w:type="dxa"/>
          </w:tcPr>
          <w:p w14:paraId="0ADF722E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哈萨克族</w:t>
            </w:r>
          </w:p>
        </w:tc>
      </w:tr>
      <w:tr w:rsidR="00E828BC" w14:paraId="359762F2" w14:textId="77777777">
        <w:trPr>
          <w:trHeight w:val="283"/>
        </w:trPr>
        <w:tc>
          <w:tcPr>
            <w:tcW w:w="2552" w:type="dxa"/>
          </w:tcPr>
          <w:p w14:paraId="6AD240C9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2801" w:type="dxa"/>
          </w:tcPr>
          <w:p w14:paraId="1F0C4A9E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傣族</w:t>
            </w:r>
          </w:p>
        </w:tc>
      </w:tr>
      <w:tr w:rsidR="00E828BC" w14:paraId="3096A0C3" w14:textId="77777777">
        <w:trPr>
          <w:trHeight w:val="283"/>
        </w:trPr>
        <w:tc>
          <w:tcPr>
            <w:tcW w:w="2552" w:type="dxa"/>
          </w:tcPr>
          <w:p w14:paraId="0BBBA5B3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2801" w:type="dxa"/>
          </w:tcPr>
          <w:p w14:paraId="38D077F4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黎族</w:t>
            </w:r>
          </w:p>
        </w:tc>
      </w:tr>
      <w:tr w:rsidR="00E828BC" w14:paraId="52FFD23A" w14:textId="77777777">
        <w:trPr>
          <w:trHeight w:val="283"/>
        </w:trPr>
        <w:tc>
          <w:tcPr>
            <w:tcW w:w="2552" w:type="dxa"/>
          </w:tcPr>
          <w:p w14:paraId="1DA21981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2801" w:type="dxa"/>
          </w:tcPr>
          <w:p w14:paraId="6EB93A55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傈傈</w:t>
            </w:r>
            <w:proofErr w:type="gramEnd"/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族</w:t>
            </w:r>
          </w:p>
        </w:tc>
      </w:tr>
      <w:tr w:rsidR="00E828BC" w14:paraId="720F416A" w14:textId="77777777">
        <w:trPr>
          <w:trHeight w:val="283"/>
        </w:trPr>
        <w:tc>
          <w:tcPr>
            <w:tcW w:w="2552" w:type="dxa"/>
          </w:tcPr>
          <w:p w14:paraId="3B30E4F2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2801" w:type="dxa"/>
          </w:tcPr>
          <w:p w14:paraId="5DCBE4A4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佤族</w:t>
            </w:r>
          </w:p>
        </w:tc>
      </w:tr>
      <w:tr w:rsidR="00E828BC" w14:paraId="6ACBDA6E" w14:textId="77777777">
        <w:trPr>
          <w:trHeight w:val="283"/>
        </w:trPr>
        <w:tc>
          <w:tcPr>
            <w:tcW w:w="2552" w:type="dxa"/>
          </w:tcPr>
          <w:p w14:paraId="4E4D778B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2801" w:type="dxa"/>
          </w:tcPr>
          <w:p w14:paraId="0CEFE90A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畲族</w:t>
            </w:r>
          </w:p>
        </w:tc>
      </w:tr>
      <w:tr w:rsidR="00E828BC" w14:paraId="0252EA4F" w14:textId="77777777">
        <w:trPr>
          <w:trHeight w:val="283"/>
        </w:trPr>
        <w:tc>
          <w:tcPr>
            <w:tcW w:w="2552" w:type="dxa"/>
          </w:tcPr>
          <w:p w14:paraId="298797D6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2801" w:type="dxa"/>
          </w:tcPr>
          <w:p w14:paraId="51D8B98B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高山族</w:t>
            </w:r>
          </w:p>
        </w:tc>
      </w:tr>
      <w:tr w:rsidR="00E828BC" w14:paraId="3E021624" w14:textId="77777777">
        <w:trPr>
          <w:trHeight w:val="283"/>
        </w:trPr>
        <w:tc>
          <w:tcPr>
            <w:tcW w:w="2552" w:type="dxa"/>
          </w:tcPr>
          <w:p w14:paraId="41F37FE3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2801" w:type="dxa"/>
          </w:tcPr>
          <w:p w14:paraId="357E013B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拉祜族</w:t>
            </w:r>
          </w:p>
        </w:tc>
      </w:tr>
      <w:tr w:rsidR="00E828BC" w14:paraId="0D5D1869" w14:textId="77777777">
        <w:trPr>
          <w:trHeight w:val="283"/>
        </w:trPr>
        <w:tc>
          <w:tcPr>
            <w:tcW w:w="2552" w:type="dxa"/>
          </w:tcPr>
          <w:p w14:paraId="71183785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25</w:t>
            </w:r>
          </w:p>
        </w:tc>
        <w:tc>
          <w:tcPr>
            <w:tcW w:w="2801" w:type="dxa"/>
          </w:tcPr>
          <w:p w14:paraId="4916DE5B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水族</w:t>
            </w:r>
          </w:p>
        </w:tc>
      </w:tr>
      <w:tr w:rsidR="00E828BC" w14:paraId="1A18BDB5" w14:textId="77777777">
        <w:trPr>
          <w:trHeight w:val="283"/>
        </w:trPr>
        <w:tc>
          <w:tcPr>
            <w:tcW w:w="2552" w:type="dxa"/>
          </w:tcPr>
          <w:p w14:paraId="477E3555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26</w:t>
            </w:r>
          </w:p>
        </w:tc>
        <w:tc>
          <w:tcPr>
            <w:tcW w:w="2801" w:type="dxa"/>
          </w:tcPr>
          <w:p w14:paraId="4FD0D8C4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东乡族</w:t>
            </w:r>
          </w:p>
        </w:tc>
      </w:tr>
      <w:tr w:rsidR="00E828BC" w14:paraId="406B3B15" w14:textId="77777777">
        <w:trPr>
          <w:trHeight w:val="283"/>
        </w:trPr>
        <w:tc>
          <w:tcPr>
            <w:tcW w:w="2552" w:type="dxa"/>
          </w:tcPr>
          <w:p w14:paraId="42328ED0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27</w:t>
            </w:r>
          </w:p>
        </w:tc>
        <w:tc>
          <w:tcPr>
            <w:tcW w:w="2801" w:type="dxa"/>
          </w:tcPr>
          <w:p w14:paraId="289D9509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纳西族</w:t>
            </w:r>
          </w:p>
        </w:tc>
      </w:tr>
      <w:tr w:rsidR="00E828BC" w14:paraId="477F1C7F" w14:textId="77777777">
        <w:trPr>
          <w:trHeight w:val="283"/>
        </w:trPr>
        <w:tc>
          <w:tcPr>
            <w:tcW w:w="2552" w:type="dxa"/>
          </w:tcPr>
          <w:p w14:paraId="6CC67309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28</w:t>
            </w:r>
          </w:p>
        </w:tc>
        <w:tc>
          <w:tcPr>
            <w:tcW w:w="2801" w:type="dxa"/>
          </w:tcPr>
          <w:p w14:paraId="14381B61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景颇族</w:t>
            </w:r>
          </w:p>
        </w:tc>
      </w:tr>
      <w:tr w:rsidR="00E828BC" w14:paraId="1B6A9BAC" w14:textId="77777777">
        <w:trPr>
          <w:trHeight w:val="283"/>
        </w:trPr>
        <w:tc>
          <w:tcPr>
            <w:tcW w:w="2552" w:type="dxa"/>
          </w:tcPr>
          <w:p w14:paraId="7275202E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29</w:t>
            </w:r>
          </w:p>
        </w:tc>
        <w:tc>
          <w:tcPr>
            <w:tcW w:w="2801" w:type="dxa"/>
          </w:tcPr>
          <w:p w14:paraId="12608212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柯尔克孜族</w:t>
            </w:r>
          </w:p>
        </w:tc>
      </w:tr>
      <w:tr w:rsidR="00E828BC" w14:paraId="00474FEC" w14:textId="77777777">
        <w:trPr>
          <w:trHeight w:val="283"/>
        </w:trPr>
        <w:tc>
          <w:tcPr>
            <w:tcW w:w="2552" w:type="dxa"/>
          </w:tcPr>
          <w:p w14:paraId="63E2D2A0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2801" w:type="dxa"/>
          </w:tcPr>
          <w:p w14:paraId="0FB7265C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土族</w:t>
            </w:r>
          </w:p>
        </w:tc>
      </w:tr>
      <w:tr w:rsidR="00E828BC" w14:paraId="6AA06E10" w14:textId="77777777">
        <w:trPr>
          <w:trHeight w:val="283"/>
        </w:trPr>
        <w:tc>
          <w:tcPr>
            <w:tcW w:w="2552" w:type="dxa"/>
          </w:tcPr>
          <w:p w14:paraId="4AD1C290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31</w:t>
            </w:r>
          </w:p>
        </w:tc>
        <w:tc>
          <w:tcPr>
            <w:tcW w:w="2801" w:type="dxa"/>
          </w:tcPr>
          <w:p w14:paraId="6C21E022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达翰尔族</w:t>
            </w:r>
          </w:p>
        </w:tc>
      </w:tr>
      <w:tr w:rsidR="00E828BC" w14:paraId="6F1313E0" w14:textId="77777777">
        <w:trPr>
          <w:trHeight w:val="283"/>
        </w:trPr>
        <w:tc>
          <w:tcPr>
            <w:tcW w:w="2552" w:type="dxa"/>
          </w:tcPr>
          <w:p w14:paraId="27AB4371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2801" w:type="dxa"/>
          </w:tcPr>
          <w:p w14:paraId="7047018B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仫佬族</w:t>
            </w:r>
          </w:p>
        </w:tc>
      </w:tr>
      <w:tr w:rsidR="00E828BC" w14:paraId="288EA529" w14:textId="77777777">
        <w:trPr>
          <w:trHeight w:val="283"/>
        </w:trPr>
        <w:tc>
          <w:tcPr>
            <w:tcW w:w="2552" w:type="dxa"/>
          </w:tcPr>
          <w:p w14:paraId="49EE653F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33</w:t>
            </w:r>
          </w:p>
        </w:tc>
        <w:tc>
          <w:tcPr>
            <w:tcW w:w="2801" w:type="dxa"/>
          </w:tcPr>
          <w:p w14:paraId="59AEF8E1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羌族</w:t>
            </w:r>
          </w:p>
        </w:tc>
      </w:tr>
      <w:tr w:rsidR="00E828BC" w14:paraId="07D7AF88" w14:textId="77777777">
        <w:trPr>
          <w:trHeight w:val="283"/>
        </w:trPr>
        <w:tc>
          <w:tcPr>
            <w:tcW w:w="2552" w:type="dxa"/>
          </w:tcPr>
          <w:p w14:paraId="0362CC12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34</w:t>
            </w:r>
          </w:p>
        </w:tc>
        <w:tc>
          <w:tcPr>
            <w:tcW w:w="2801" w:type="dxa"/>
          </w:tcPr>
          <w:p w14:paraId="003B8E88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布朗族</w:t>
            </w:r>
          </w:p>
        </w:tc>
      </w:tr>
      <w:tr w:rsidR="00E828BC" w14:paraId="39CD19D2" w14:textId="77777777">
        <w:trPr>
          <w:trHeight w:val="283"/>
        </w:trPr>
        <w:tc>
          <w:tcPr>
            <w:tcW w:w="2552" w:type="dxa"/>
          </w:tcPr>
          <w:p w14:paraId="7875A9C1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35</w:t>
            </w:r>
          </w:p>
        </w:tc>
        <w:tc>
          <w:tcPr>
            <w:tcW w:w="2801" w:type="dxa"/>
          </w:tcPr>
          <w:p w14:paraId="54FE45EB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撒拉族</w:t>
            </w:r>
          </w:p>
        </w:tc>
      </w:tr>
      <w:tr w:rsidR="00E828BC" w14:paraId="0307FFF3" w14:textId="77777777">
        <w:trPr>
          <w:trHeight w:val="283"/>
        </w:trPr>
        <w:tc>
          <w:tcPr>
            <w:tcW w:w="2552" w:type="dxa"/>
          </w:tcPr>
          <w:p w14:paraId="0C6451C7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36</w:t>
            </w:r>
          </w:p>
        </w:tc>
        <w:tc>
          <w:tcPr>
            <w:tcW w:w="2801" w:type="dxa"/>
          </w:tcPr>
          <w:p w14:paraId="7FA1F384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毛南族</w:t>
            </w:r>
          </w:p>
        </w:tc>
      </w:tr>
      <w:tr w:rsidR="00E828BC" w14:paraId="71A14538" w14:textId="77777777">
        <w:trPr>
          <w:trHeight w:val="283"/>
        </w:trPr>
        <w:tc>
          <w:tcPr>
            <w:tcW w:w="2552" w:type="dxa"/>
          </w:tcPr>
          <w:p w14:paraId="64F2BD74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37</w:t>
            </w:r>
          </w:p>
        </w:tc>
        <w:tc>
          <w:tcPr>
            <w:tcW w:w="2801" w:type="dxa"/>
          </w:tcPr>
          <w:p w14:paraId="4F5B037A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仡佬族</w:t>
            </w:r>
          </w:p>
        </w:tc>
      </w:tr>
      <w:tr w:rsidR="00E828BC" w14:paraId="1EC7B1EB" w14:textId="77777777">
        <w:trPr>
          <w:trHeight w:val="283"/>
        </w:trPr>
        <w:tc>
          <w:tcPr>
            <w:tcW w:w="2552" w:type="dxa"/>
          </w:tcPr>
          <w:p w14:paraId="52E976BE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38</w:t>
            </w:r>
          </w:p>
        </w:tc>
        <w:tc>
          <w:tcPr>
            <w:tcW w:w="2801" w:type="dxa"/>
          </w:tcPr>
          <w:p w14:paraId="617D4B89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锡伯族</w:t>
            </w:r>
          </w:p>
        </w:tc>
      </w:tr>
      <w:tr w:rsidR="00E828BC" w14:paraId="0FFD9D7D" w14:textId="77777777">
        <w:trPr>
          <w:trHeight w:val="283"/>
        </w:trPr>
        <w:tc>
          <w:tcPr>
            <w:tcW w:w="2552" w:type="dxa"/>
          </w:tcPr>
          <w:p w14:paraId="6E015478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39</w:t>
            </w:r>
          </w:p>
        </w:tc>
        <w:tc>
          <w:tcPr>
            <w:tcW w:w="2801" w:type="dxa"/>
          </w:tcPr>
          <w:p w14:paraId="4412601A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阿昌族</w:t>
            </w:r>
          </w:p>
        </w:tc>
      </w:tr>
      <w:tr w:rsidR="00E828BC" w14:paraId="3095DB29" w14:textId="77777777">
        <w:trPr>
          <w:trHeight w:val="283"/>
        </w:trPr>
        <w:tc>
          <w:tcPr>
            <w:tcW w:w="2552" w:type="dxa"/>
          </w:tcPr>
          <w:p w14:paraId="0F8F884C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lastRenderedPageBreak/>
              <w:t>40</w:t>
            </w:r>
          </w:p>
        </w:tc>
        <w:tc>
          <w:tcPr>
            <w:tcW w:w="2801" w:type="dxa"/>
          </w:tcPr>
          <w:p w14:paraId="106C94D1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普米族</w:t>
            </w:r>
          </w:p>
        </w:tc>
      </w:tr>
      <w:tr w:rsidR="00E828BC" w14:paraId="2FFDE2AC" w14:textId="77777777">
        <w:trPr>
          <w:trHeight w:val="283"/>
        </w:trPr>
        <w:tc>
          <w:tcPr>
            <w:tcW w:w="2552" w:type="dxa"/>
          </w:tcPr>
          <w:p w14:paraId="00058772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41</w:t>
            </w:r>
          </w:p>
        </w:tc>
        <w:tc>
          <w:tcPr>
            <w:tcW w:w="2801" w:type="dxa"/>
          </w:tcPr>
          <w:p w14:paraId="6F29C1D4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塔吉克族</w:t>
            </w:r>
          </w:p>
        </w:tc>
      </w:tr>
      <w:tr w:rsidR="00E828BC" w14:paraId="77B2CDAE" w14:textId="77777777">
        <w:trPr>
          <w:trHeight w:val="283"/>
        </w:trPr>
        <w:tc>
          <w:tcPr>
            <w:tcW w:w="2552" w:type="dxa"/>
          </w:tcPr>
          <w:p w14:paraId="39ED9D1A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42</w:t>
            </w:r>
          </w:p>
        </w:tc>
        <w:tc>
          <w:tcPr>
            <w:tcW w:w="2801" w:type="dxa"/>
          </w:tcPr>
          <w:p w14:paraId="6BB0C642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怒族</w:t>
            </w:r>
          </w:p>
        </w:tc>
      </w:tr>
      <w:tr w:rsidR="00E828BC" w14:paraId="6D2FC417" w14:textId="77777777">
        <w:trPr>
          <w:trHeight w:val="283"/>
        </w:trPr>
        <w:tc>
          <w:tcPr>
            <w:tcW w:w="2552" w:type="dxa"/>
          </w:tcPr>
          <w:p w14:paraId="21898838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43</w:t>
            </w:r>
          </w:p>
        </w:tc>
        <w:tc>
          <w:tcPr>
            <w:tcW w:w="2801" w:type="dxa"/>
          </w:tcPr>
          <w:p w14:paraId="343B977F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乌孜别克族</w:t>
            </w:r>
          </w:p>
        </w:tc>
      </w:tr>
      <w:tr w:rsidR="00E828BC" w14:paraId="7721DF9D" w14:textId="77777777">
        <w:trPr>
          <w:trHeight w:val="283"/>
        </w:trPr>
        <w:tc>
          <w:tcPr>
            <w:tcW w:w="2552" w:type="dxa"/>
          </w:tcPr>
          <w:p w14:paraId="5C82A834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44</w:t>
            </w:r>
          </w:p>
        </w:tc>
        <w:tc>
          <w:tcPr>
            <w:tcW w:w="2801" w:type="dxa"/>
          </w:tcPr>
          <w:p w14:paraId="1B7BCADA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俄罗斯族</w:t>
            </w:r>
          </w:p>
        </w:tc>
      </w:tr>
      <w:tr w:rsidR="00E828BC" w14:paraId="3840A293" w14:textId="77777777">
        <w:trPr>
          <w:trHeight w:val="283"/>
        </w:trPr>
        <w:tc>
          <w:tcPr>
            <w:tcW w:w="2552" w:type="dxa"/>
          </w:tcPr>
          <w:p w14:paraId="698C82BE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45</w:t>
            </w:r>
          </w:p>
        </w:tc>
        <w:tc>
          <w:tcPr>
            <w:tcW w:w="2801" w:type="dxa"/>
          </w:tcPr>
          <w:p w14:paraId="4E80A4D7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鄂温克族</w:t>
            </w:r>
          </w:p>
        </w:tc>
      </w:tr>
      <w:tr w:rsidR="00E828BC" w14:paraId="7B217033" w14:textId="77777777">
        <w:trPr>
          <w:trHeight w:val="283"/>
        </w:trPr>
        <w:tc>
          <w:tcPr>
            <w:tcW w:w="2552" w:type="dxa"/>
          </w:tcPr>
          <w:p w14:paraId="22A9AC68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46</w:t>
            </w:r>
          </w:p>
        </w:tc>
        <w:tc>
          <w:tcPr>
            <w:tcW w:w="2801" w:type="dxa"/>
          </w:tcPr>
          <w:p w14:paraId="6247E4CD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德昂族</w:t>
            </w:r>
          </w:p>
        </w:tc>
      </w:tr>
      <w:tr w:rsidR="00E828BC" w14:paraId="1D11D5AC" w14:textId="77777777">
        <w:trPr>
          <w:trHeight w:val="283"/>
        </w:trPr>
        <w:tc>
          <w:tcPr>
            <w:tcW w:w="2552" w:type="dxa"/>
          </w:tcPr>
          <w:p w14:paraId="4CDA4BAA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47</w:t>
            </w:r>
          </w:p>
        </w:tc>
        <w:tc>
          <w:tcPr>
            <w:tcW w:w="2801" w:type="dxa"/>
          </w:tcPr>
          <w:p w14:paraId="6D958B67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保安族</w:t>
            </w:r>
          </w:p>
        </w:tc>
      </w:tr>
      <w:tr w:rsidR="00E828BC" w14:paraId="1D489CF8" w14:textId="77777777">
        <w:trPr>
          <w:trHeight w:val="283"/>
        </w:trPr>
        <w:tc>
          <w:tcPr>
            <w:tcW w:w="2552" w:type="dxa"/>
          </w:tcPr>
          <w:p w14:paraId="503EE6A6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48</w:t>
            </w:r>
          </w:p>
        </w:tc>
        <w:tc>
          <w:tcPr>
            <w:tcW w:w="2801" w:type="dxa"/>
          </w:tcPr>
          <w:p w14:paraId="18234CDE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裕固族</w:t>
            </w:r>
          </w:p>
        </w:tc>
      </w:tr>
      <w:tr w:rsidR="00E828BC" w14:paraId="37DE1827" w14:textId="77777777">
        <w:trPr>
          <w:trHeight w:val="283"/>
        </w:trPr>
        <w:tc>
          <w:tcPr>
            <w:tcW w:w="2552" w:type="dxa"/>
          </w:tcPr>
          <w:p w14:paraId="05BA920A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49</w:t>
            </w:r>
          </w:p>
        </w:tc>
        <w:tc>
          <w:tcPr>
            <w:tcW w:w="2801" w:type="dxa"/>
          </w:tcPr>
          <w:p w14:paraId="61814918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京族</w:t>
            </w:r>
          </w:p>
        </w:tc>
      </w:tr>
      <w:tr w:rsidR="00E828BC" w14:paraId="30741199" w14:textId="77777777">
        <w:trPr>
          <w:trHeight w:val="283"/>
        </w:trPr>
        <w:tc>
          <w:tcPr>
            <w:tcW w:w="2552" w:type="dxa"/>
          </w:tcPr>
          <w:p w14:paraId="5E51625D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50</w:t>
            </w:r>
          </w:p>
        </w:tc>
        <w:tc>
          <w:tcPr>
            <w:tcW w:w="2801" w:type="dxa"/>
          </w:tcPr>
          <w:p w14:paraId="73376D96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塔塔尔族</w:t>
            </w:r>
          </w:p>
        </w:tc>
      </w:tr>
      <w:tr w:rsidR="00E828BC" w14:paraId="1D785271" w14:textId="77777777">
        <w:trPr>
          <w:trHeight w:val="283"/>
        </w:trPr>
        <w:tc>
          <w:tcPr>
            <w:tcW w:w="2552" w:type="dxa"/>
          </w:tcPr>
          <w:p w14:paraId="6FD3E908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51</w:t>
            </w:r>
          </w:p>
        </w:tc>
        <w:tc>
          <w:tcPr>
            <w:tcW w:w="2801" w:type="dxa"/>
          </w:tcPr>
          <w:p w14:paraId="2F9FB891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独龙族</w:t>
            </w:r>
          </w:p>
        </w:tc>
      </w:tr>
      <w:tr w:rsidR="00E828BC" w14:paraId="235D739E" w14:textId="77777777">
        <w:trPr>
          <w:trHeight w:val="283"/>
        </w:trPr>
        <w:tc>
          <w:tcPr>
            <w:tcW w:w="2552" w:type="dxa"/>
          </w:tcPr>
          <w:p w14:paraId="2BFF82A2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52</w:t>
            </w:r>
          </w:p>
        </w:tc>
        <w:tc>
          <w:tcPr>
            <w:tcW w:w="2801" w:type="dxa"/>
          </w:tcPr>
          <w:p w14:paraId="04434291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鄂伦春族</w:t>
            </w:r>
          </w:p>
        </w:tc>
      </w:tr>
      <w:tr w:rsidR="00E828BC" w14:paraId="251FAB63" w14:textId="77777777">
        <w:trPr>
          <w:trHeight w:val="283"/>
        </w:trPr>
        <w:tc>
          <w:tcPr>
            <w:tcW w:w="2552" w:type="dxa"/>
          </w:tcPr>
          <w:p w14:paraId="53293E0D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53</w:t>
            </w:r>
          </w:p>
        </w:tc>
        <w:tc>
          <w:tcPr>
            <w:tcW w:w="2801" w:type="dxa"/>
          </w:tcPr>
          <w:p w14:paraId="703E67C4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赫哲族</w:t>
            </w:r>
          </w:p>
        </w:tc>
      </w:tr>
      <w:tr w:rsidR="00E828BC" w14:paraId="32822594" w14:textId="77777777">
        <w:trPr>
          <w:trHeight w:val="283"/>
        </w:trPr>
        <w:tc>
          <w:tcPr>
            <w:tcW w:w="2552" w:type="dxa"/>
          </w:tcPr>
          <w:p w14:paraId="4AFEBF12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54</w:t>
            </w:r>
          </w:p>
        </w:tc>
        <w:tc>
          <w:tcPr>
            <w:tcW w:w="2801" w:type="dxa"/>
          </w:tcPr>
          <w:p w14:paraId="29F4E1AB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门巴族</w:t>
            </w:r>
          </w:p>
        </w:tc>
      </w:tr>
      <w:tr w:rsidR="00E828BC" w14:paraId="6541CF5C" w14:textId="77777777">
        <w:trPr>
          <w:trHeight w:val="283"/>
        </w:trPr>
        <w:tc>
          <w:tcPr>
            <w:tcW w:w="2552" w:type="dxa"/>
          </w:tcPr>
          <w:p w14:paraId="45E86B0B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55</w:t>
            </w:r>
          </w:p>
        </w:tc>
        <w:tc>
          <w:tcPr>
            <w:tcW w:w="2801" w:type="dxa"/>
          </w:tcPr>
          <w:p w14:paraId="005F5B65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珞巴族</w:t>
            </w:r>
          </w:p>
        </w:tc>
      </w:tr>
      <w:tr w:rsidR="00E828BC" w14:paraId="745A099A" w14:textId="77777777">
        <w:trPr>
          <w:trHeight w:val="283"/>
        </w:trPr>
        <w:tc>
          <w:tcPr>
            <w:tcW w:w="2552" w:type="dxa"/>
          </w:tcPr>
          <w:p w14:paraId="28BCF9EE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56</w:t>
            </w:r>
          </w:p>
        </w:tc>
        <w:tc>
          <w:tcPr>
            <w:tcW w:w="2801" w:type="dxa"/>
          </w:tcPr>
          <w:p w14:paraId="74CCEAD6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基诺族</w:t>
            </w:r>
          </w:p>
        </w:tc>
      </w:tr>
      <w:tr w:rsidR="00E828BC" w14:paraId="6B20BD1B" w14:textId="77777777">
        <w:trPr>
          <w:trHeight w:val="283"/>
        </w:trPr>
        <w:tc>
          <w:tcPr>
            <w:tcW w:w="2552" w:type="dxa"/>
          </w:tcPr>
          <w:p w14:paraId="3D2F4E82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90</w:t>
            </w:r>
          </w:p>
        </w:tc>
        <w:tc>
          <w:tcPr>
            <w:tcW w:w="2801" w:type="dxa"/>
          </w:tcPr>
          <w:p w14:paraId="5AE3AAEA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外籍人士</w:t>
            </w:r>
          </w:p>
        </w:tc>
      </w:tr>
      <w:tr w:rsidR="00E828BC" w14:paraId="6367FFB5" w14:textId="77777777">
        <w:trPr>
          <w:trHeight w:val="283"/>
        </w:trPr>
        <w:tc>
          <w:tcPr>
            <w:tcW w:w="2552" w:type="dxa"/>
          </w:tcPr>
          <w:p w14:paraId="62039670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99</w:t>
            </w:r>
          </w:p>
        </w:tc>
        <w:tc>
          <w:tcPr>
            <w:tcW w:w="2801" w:type="dxa"/>
          </w:tcPr>
          <w:p w14:paraId="3EAF3A9A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其他</w:t>
            </w:r>
          </w:p>
        </w:tc>
      </w:tr>
    </w:tbl>
    <w:p w14:paraId="27C9B3D3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目录类别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4F25296D" w14:textId="77777777">
        <w:trPr>
          <w:trHeight w:val="395"/>
        </w:trPr>
        <w:tc>
          <w:tcPr>
            <w:tcW w:w="2552" w:type="dxa"/>
            <w:shd w:val="clear" w:color="auto" w:fill="DBE5F1"/>
          </w:tcPr>
          <w:bookmarkEnd w:id="1267"/>
          <w:p w14:paraId="00045CCE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4268F253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14BA08BF" w14:textId="77777777">
        <w:tc>
          <w:tcPr>
            <w:tcW w:w="2552" w:type="dxa"/>
          </w:tcPr>
          <w:p w14:paraId="5FB3290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801" w:type="dxa"/>
          </w:tcPr>
          <w:p w14:paraId="773A5AC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药品</w:t>
            </w:r>
          </w:p>
        </w:tc>
      </w:tr>
      <w:tr w:rsidR="00E828BC" w14:paraId="1321FFF7" w14:textId="77777777">
        <w:tc>
          <w:tcPr>
            <w:tcW w:w="2552" w:type="dxa"/>
          </w:tcPr>
          <w:p w14:paraId="3FEE498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801" w:type="dxa"/>
          </w:tcPr>
          <w:p w14:paraId="3388689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诊疗项目</w:t>
            </w:r>
          </w:p>
        </w:tc>
      </w:tr>
      <w:tr w:rsidR="00E828BC" w14:paraId="0DA3F945" w14:textId="77777777">
        <w:tc>
          <w:tcPr>
            <w:tcW w:w="2552" w:type="dxa"/>
          </w:tcPr>
          <w:p w14:paraId="1A6571A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801" w:type="dxa"/>
          </w:tcPr>
          <w:p w14:paraId="40C62C7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服务设施</w:t>
            </w:r>
          </w:p>
        </w:tc>
      </w:tr>
      <w:tr w:rsidR="00E828BC" w14:paraId="057D31CA" w14:textId="77777777">
        <w:tc>
          <w:tcPr>
            <w:tcW w:w="2552" w:type="dxa"/>
          </w:tcPr>
          <w:p w14:paraId="669E761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801" w:type="dxa"/>
          </w:tcPr>
          <w:p w14:paraId="6825997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医用材料</w:t>
            </w:r>
          </w:p>
        </w:tc>
      </w:tr>
      <w:tr w:rsidR="00E828BC" w14:paraId="1CE72E7B" w14:textId="77777777">
        <w:trPr>
          <w:ins w:id="1268" w:author="za-xiongzhaobao" w:date="2018-07-11T10:18:00Z"/>
        </w:trPr>
        <w:tc>
          <w:tcPr>
            <w:tcW w:w="2552" w:type="dxa"/>
          </w:tcPr>
          <w:p w14:paraId="2EEBD7C5" w14:textId="77777777" w:rsidR="00E828BC" w:rsidRDefault="00FB3A0E">
            <w:pPr>
              <w:jc w:val="center"/>
              <w:rPr>
                <w:ins w:id="1269" w:author="za-xiongzhaobao" w:date="2018-07-11T10:18:00Z"/>
                <w:rFonts w:ascii="黑体" w:eastAsia="黑体" w:hAnsi="黑体"/>
              </w:rPr>
            </w:pPr>
            <w:ins w:id="1270" w:author="za-xiongzhaobao" w:date="2018-07-11T10:18:00Z">
              <w:r>
                <w:rPr>
                  <w:rFonts w:ascii="黑体" w:eastAsia="黑体" w:hAnsi="黑体" w:hint="eastAsia"/>
                </w:rPr>
                <w:t>9</w:t>
              </w:r>
            </w:ins>
          </w:p>
        </w:tc>
        <w:tc>
          <w:tcPr>
            <w:tcW w:w="2801" w:type="dxa"/>
          </w:tcPr>
          <w:p w14:paraId="28C15BB0" w14:textId="77777777" w:rsidR="00E828BC" w:rsidRDefault="00FB3A0E">
            <w:pPr>
              <w:jc w:val="center"/>
              <w:rPr>
                <w:ins w:id="1271" w:author="za-xiongzhaobao" w:date="2018-07-11T10:18:00Z"/>
                <w:rFonts w:ascii="黑体" w:eastAsia="黑体" w:hAnsi="黑体"/>
              </w:rPr>
            </w:pPr>
            <w:ins w:id="1272" w:author="za-xiongzhaobao" w:date="2018-07-11T10:18:00Z">
              <w:r>
                <w:rPr>
                  <w:rFonts w:ascii="黑体" w:eastAsia="黑体" w:hAnsi="黑体" w:hint="eastAsia"/>
                </w:rPr>
                <w:t>其他</w:t>
              </w:r>
            </w:ins>
          </w:p>
        </w:tc>
      </w:tr>
    </w:tbl>
    <w:p w14:paraId="6BEED95B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bookmarkStart w:id="1273" w:name="_外带处方标志_1"/>
      <w:bookmarkStart w:id="1274" w:name="_外带处方标志"/>
      <w:bookmarkStart w:id="1275" w:name="_商保项目类别"/>
      <w:bookmarkStart w:id="1276" w:name="_是否"/>
      <w:bookmarkEnd w:id="1273"/>
      <w:bookmarkEnd w:id="1274"/>
      <w:r>
        <w:rPr>
          <w:rFonts w:cs="宋体" w:hint="eastAsia"/>
          <w:color w:val="000000"/>
          <w:szCs w:val="21"/>
        </w:rPr>
        <w:t>商保项目类别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554D3F63" w14:textId="77777777">
        <w:trPr>
          <w:trHeight w:val="395"/>
        </w:trPr>
        <w:tc>
          <w:tcPr>
            <w:tcW w:w="2552" w:type="dxa"/>
            <w:shd w:val="clear" w:color="auto" w:fill="DBE5F1"/>
          </w:tcPr>
          <w:bookmarkEnd w:id="1275"/>
          <w:p w14:paraId="45156C7F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61F02877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7DA22575" w14:textId="77777777">
        <w:trPr>
          <w:trHeight w:val="395"/>
        </w:trPr>
        <w:tc>
          <w:tcPr>
            <w:tcW w:w="2552" w:type="dxa"/>
          </w:tcPr>
          <w:p w14:paraId="0F8590D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01</w:t>
            </w:r>
          </w:p>
        </w:tc>
        <w:tc>
          <w:tcPr>
            <w:tcW w:w="2801" w:type="dxa"/>
          </w:tcPr>
          <w:p w14:paraId="1212FDE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西药</w:t>
            </w:r>
          </w:p>
        </w:tc>
      </w:tr>
      <w:tr w:rsidR="00E828BC" w14:paraId="0F7B19E5" w14:textId="77777777">
        <w:trPr>
          <w:trHeight w:val="283"/>
        </w:trPr>
        <w:tc>
          <w:tcPr>
            <w:tcW w:w="2552" w:type="dxa"/>
          </w:tcPr>
          <w:p w14:paraId="5083E45A" w14:textId="77777777" w:rsidR="00E828BC" w:rsidRDefault="00FB3A0E">
            <w:pPr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="黑体" w:eastAsia="黑体" w:hAnsi="黑体" w:hint="eastAsia"/>
              </w:rPr>
              <w:t>02</w:t>
            </w:r>
          </w:p>
        </w:tc>
        <w:tc>
          <w:tcPr>
            <w:tcW w:w="2801" w:type="dxa"/>
          </w:tcPr>
          <w:p w14:paraId="6EDC2B6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中成药</w:t>
            </w:r>
          </w:p>
        </w:tc>
      </w:tr>
      <w:tr w:rsidR="00E828BC" w14:paraId="50E713C1" w14:textId="77777777">
        <w:trPr>
          <w:trHeight w:val="283"/>
        </w:trPr>
        <w:tc>
          <w:tcPr>
            <w:tcW w:w="2552" w:type="dxa"/>
          </w:tcPr>
          <w:p w14:paraId="009D0E4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03</w:t>
            </w:r>
          </w:p>
        </w:tc>
        <w:tc>
          <w:tcPr>
            <w:tcW w:w="2801" w:type="dxa"/>
          </w:tcPr>
          <w:p w14:paraId="24399A7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中草药</w:t>
            </w:r>
          </w:p>
        </w:tc>
      </w:tr>
      <w:tr w:rsidR="00E828BC" w14:paraId="4D5FA0D1" w14:textId="77777777">
        <w:trPr>
          <w:trHeight w:val="283"/>
        </w:trPr>
        <w:tc>
          <w:tcPr>
            <w:tcW w:w="2552" w:type="dxa"/>
          </w:tcPr>
          <w:p w14:paraId="4BEDC09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04</w:t>
            </w:r>
          </w:p>
        </w:tc>
        <w:tc>
          <w:tcPr>
            <w:tcW w:w="2801" w:type="dxa"/>
          </w:tcPr>
          <w:p w14:paraId="7B036C5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检查费</w:t>
            </w:r>
          </w:p>
        </w:tc>
      </w:tr>
      <w:tr w:rsidR="00E828BC" w14:paraId="5D11DC0A" w14:textId="77777777">
        <w:trPr>
          <w:trHeight w:val="283"/>
        </w:trPr>
        <w:tc>
          <w:tcPr>
            <w:tcW w:w="2552" w:type="dxa"/>
          </w:tcPr>
          <w:p w14:paraId="68A944B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08</w:t>
            </w:r>
          </w:p>
        </w:tc>
        <w:tc>
          <w:tcPr>
            <w:tcW w:w="2801" w:type="dxa"/>
          </w:tcPr>
          <w:p w14:paraId="40BE3C0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治疗费</w:t>
            </w:r>
          </w:p>
        </w:tc>
      </w:tr>
      <w:tr w:rsidR="00E828BC" w14:paraId="43667841" w14:textId="77777777">
        <w:trPr>
          <w:trHeight w:val="283"/>
        </w:trPr>
        <w:tc>
          <w:tcPr>
            <w:tcW w:w="2552" w:type="dxa"/>
          </w:tcPr>
          <w:p w14:paraId="1133635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09</w:t>
            </w:r>
          </w:p>
        </w:tc>
        <w:tc>
          <w:tcPr>
            <w:tcW w:w="2801" w:type="dxa"/>
          </w:tcPr>
          <w:p w14:paraId="7B77F10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化验费</w:t>
            </w:r>
          </w:p>
        </w:tc>
      </w:tr>
      <w:tr w:rsidR="00E828BC" w14:paraId="397869B2" w14:textId="77777777">
        <w:trPr>
          <w:trHeight w:val="283"/>
        </w:trPr>
        <w:tc>
          <w:tcPr>
            <w:tcW w:w="2552" w:type="dxa"/>
          </w:tcPr>
          <w:p w14:paraId="4D201FD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</w:t>
            </w:r>
          </w:p>
        </w:tc>
        <w:tc>
          <w:tcPr>
            <w:tcW w:w="2801" w:type="dxa"/>
          </w:tcPr>
          <w:p w14:paraId="647361B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手术费</w:t>
            </w:r>
          </w:p>
        </w:tc>
      </w:tr>
      <w:tr w:rsidR="00E828BC" w14:paraId="48C2B6DB" w14:textId="77777777">
        <w:trPr>
          <w:trHeight w:val="283"/>
        </w:trPr>
        <w:tc>
          <w:tcPr>
            <w:tcW w:w="2552" w:type="dxa"/>
          </w:tcPr>
          <w:p w14:paraId="5B7B9EB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801" w:type="dxa"/>
          </w:tcPr>
          <w:p w14:paraId="3083BBA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输氧费</w:t>
            </w:r>
          </w:p>
        </w:tc>
      </w:tr>
      <w:tr w:rsidR="00E828BC" w14:paraId="572BC66E" w14:textId="77777777">
        <w:trPr>
          <w:trHeight w:val="283"/>
        </w:trPr>
        <w:tc>
          <w:tcPr>
            <w:tcW w:w="2552" w:type="dxa"/>
          </w:tcPr>
          <w:p w14:paraId="70EDCA7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801" w:type="dxa"/>
          </w:tcPr>
          <w:p w14:paraId="6D7C5DE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输血费</w:t>
            </w:r>
          </w:p>
        </w:tc>
      </w:tr>
      <w:tr w:rsidR="00E828BC" w14:paraId="36986304" w14:textId="77777777">
        <w:trPr>
          <w:trHeight w:val="283"/>
        </w:trPr>
        <w:tc>
          <w:tcPr>
            <w:tcW w:w="2552" w:type="dxa"/>
          </w:tcPr>
          <w:p w14:paraId="45683D8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17</w:t>
            </w:r>
          </w:p>
        </w:tc>
        <w:tc>
          <w:tcPr>
            <w:tcW w:w="2801" w:type="dxa"/>
          </w:tcPr>
          <w:p w14:paraId="4B0C6C0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床位费</w:t>
            </w:r>
          </w:p>
        </w:tc>
      </w:tr>
      <w:tr w:rsidR="00E828BC" w14:paraId="117551A7" w14:textId="77777777">
        <w:trPr>
          <w:trHeight w:val="283"/>
        </w:trPr>
        <w:tc>
          <w:tcPr>
            <w:tcW w:w="2552" w:type="dxa"/>
          </w:tcPr>
          <w:p w14:paraId="0F1B659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18</w:t>
            </w:r>
          </w:p>
        </w:tc>
        <w:tc>
          <w:tcPr>
            <w:tcW w:w="2801" w:type="dxa"/>
          </w:tcPr>
          <w:p w14:paraId="2914791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材料费</w:t>
            </w:r>
          </w:p>
        </w:tc>
      </w:tr>
      <w:tr w:rsidR="00E828BC" w14:paraId="749BF954" w14:textId="77777777">
        <w:trPr>
          <w:trHeight w:val="283"/>
        </w:trPr>
        <w:tc>
          <w:tcPr>
            <w:tcW w:w="2552" w:type="dxa"/>
          </w:tcPr>
          <w:p w14:paraId="5CCA2A4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801" w:type="dxa"/>
          </w:tcPr>
          <w:p w14:paraId="52C542A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护理费</w:t>
            </w:r>
          </w:p>
        </w:tc>
      </w:tr>
      <w:tr w:rsidR="00E828BC" w14:paraId="1A341813" w14:textId="77777777">
        <w:trPr>
          <w:trHeight w:val="283"/>
        </w:trPr>
        <w:tc>
          <w:tcPr>
            <w:tcW w:w="2552" w:type="dxa"/>
          </w:tcPr>
          <w:p w14:paraId="1EB90FD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801" w:type="dxa"/>
          </w:tcPr>
          <w:p w14:paraId="3CA17C8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诊疗费</w:t>
            </w:r>
          </w:p>
        </w:tc>
      </w:tr>
      <w:tr w:rsidR="00E828BC" w14:paraId="7D90FCF0" w14:textId="77777777">
        <w:trPr>
          <w:trHeight w:val="283"/>
        </w:trPr>
        <w:tc>
          <w:tcPr>
            <w:tcW w:w="2552" w:type="dxa"/>
          </w:tcPr>
          <w:p w14:paraId="5B8C452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2801" w:type="dxa"/>
          </w:tcPr>
          <w:p w14:paraId="2F44CD9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医事服务费</w:t>
            </w:r>
          </w:p>
        </w:tc>
      </w:tr>
      <w:tr w:rsidR="00E828BC" w14:paraId="0F60DB9D" w14:textId="77777777">
        <w:trPr>
          <w:trHeight w:val="283"/>
        </w:trPr>
        <w:tc>
          <w:tcPr>
            <w:tcW w:w="2552" w:type="dxa"/>
          </w:tcPr>
          <w:p w14:paraId="3E447B8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2801" w:type="dxa"/>
          </w:tcPr>
          <w:p w14:paraId="644392B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分娩</w:t>
            </w:r>
          </w:p>
        </w:tc>
      </w:tr>
      <w:tr w:rsidR="00E828BC" w14:paraId="608F4625" w14:textId="77777777">
        <w:trPr>
          <w:trHeight w:val="283"/>
        </w:trPr>
        <w:tc>
          <w:tcPr>
            <w:tcW w:w="2552" w:type="dxa"/>
          </w:tcPr>
          <w:p w14:paraId="11D5DB0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25</w:t>
            </w:r>
          </w:p>
        </w:tc>
        <w:tc>
          <w:tcPr>
            <w:tcW w:w="2801" w:type="dxa"/>
          </w:tcPr>
          <w:p w14:paraId="54411A0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人工器官</w:t>
            </w:r>
          </w:p>
        </w:tc>
      </w:tr>
      <w:tr w:rsidR="00E828BC" w14:paraId="47C6DF77" w14:textId="77777777">
        <w:trPr>
          <w:trHeight w:val="283"/>
        </w:trPr>
        <w:tc>
          <w:tcPr>
            <w:tcW w:w="2552" w:type="dxa"/>
          </w:tcPr>
          <w:p w14:paraId="7382D29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26</w:t>
            </w:r>
          </w:p>
        </w:tc>
        <w:tc>
          <w:tcPr>
            <w:tcW w:w="2801" w:type="dxa"/>
          </w:tcPr>
          <w:p w14:paraId="7CD663F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血透</w:t>
            </w:r>
          </w:p>
        </w:tc>
      </w:tr>
      <w:tr w:rsidR="00E828BC" w14:paraId="298CCE99" w14:textId="77777777">
        <w:trPr>
          <w:trHeight w:val="283"/>
        </w:trPr>
        <w:tc>
          <w:tcPr>
            <w:tcW w:w="2552" w:type="dxa"/>
          </w:tcPr>
          <w:p w14:paraId="3377AA2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27</w:t>
            </w:r>
          </w:p>
        </w:tc>
        <w:tc>
          <w:tcPr>
            <w:tcW w:w="2801" w:type="dxa"/>
          </w:tcPr>
          <w:p w14:paraId="10C67BE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挂号费</w:t>
            </w:r>
          </w:p>
        </w:tc>
      </w:tr>
      <w:tr w:rsidR="00E828BC" w14:paraId="09D55397" w14:textId="77777777">
        <w:trPr>
          <w:trHeight w:val="283"/>
        </w:trPr>
        <w:tc>
          <w:tcPr>
            <w:tcW w:w="2552" w:type="dxa"/>
          </w:tcPr>
          <w:p w14:paraId="19DE907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99</w:t>
            </w:r>
          </w:p>
        </w:tc>
        <w:tc>
          <w:tcPr>
            <w:tcW w:w="2801" w:type="dxa"/>
          </w:tcPr>
          <w:p w14:paraId="0A58C04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其他费用</w:t>
            </w:r>
          </w:p>
        </w:tc>
      </w:tr>
    </w:tbl>
    <w:p w14:paraId="57F47BA1" w14:textId="77777777" w:rsidR="00E828BC" w:rsidRDefault="00E828BC"/>
    <w:p w14:paraId="5937BD08" w14:textId="77777777" w:rsidR="00E828BC" w:rsidRDefault="00FB3A0E">
      <w:pPr>
        <w:pStyle w:val="2"/>
        <w:numPr>
          <w:ilvl w:val="0"/>
          <w:numId w:val="27"/>
        </w:numPr>
      </w:pPr>
      <w:r>
        <w:rPr>
          <w:rFonts w:hint="eastAsia"/>
        </w:rPr>
        <w:t>是否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742F8F91" w14:textId="77777777">
        <w:tc>
          <w:tcPr>
            <w:tcW w:w="2552" w:type="dxa"/>
            <w:shd w:val="clear" w:color="auto" w:fill="DBE5F1"/>
          </w:tcPr>
          <w:bookmarkEnd w:id="1276"/>
          <w:p w14:paraId="4A5BCB2D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3E8E4D12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76D1F9CF" w14:textId="77777777">
        <w:tc>
          <w:tcPr>
            <w:tcW w:w="2552" w:type="dxa"/>
          </w:tcPr>
          <w:p w14:paraId="5FA39A5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  <w:tc>
          <w:tcPr>
            <w:tcW w:w="2801" w:type="dxa"/>
          </w:tcPr>
          <w:p w14:paraId="2264245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否</w:t>
            </w:r>
          </w:p>
        </w:tc>
      </w:tr>
      <w:tr w:rsidR="00E828BC" w14:paraId="28858269" w14:textId="77777777">
        <w:tc>
          <w:tcPr>
            <w:tcW w:w="2552" w:type="dxa"/>
          </w:tcPr>
          <w:p w14:paraId="706977D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801" w:type="dxa"/>
          </w:tcPr>
          <w:p w14:paraId="1927D79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</w:tr>
    </w:tbl>
    <w:p w14:paraId="24E8BA7B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社保类别</w:t>
      </w:r>
      <w:r>
        <w:commentReference w:id="1277"/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7B5C4153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0F46CD57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2A402F1D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5134AB86" w14:textId="77777777">
        <w:trPr>
          <w:trHeight w:val="395"/>
        </w:trPr>
        <w:tc>
          <w:tcPr>
            <w:tcW w:w="2552" w:type="dxa"/>
            <w:vAlign w:val="center"/>
          </w:tcPr>
          <w:p w14:paraId="1D430C8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01</w:t>
            </w:r>
          </w:p>
        </w:tc>
        <w:tc>
          <w:tcPr>
            <w:tcW w:w="2801" w:type="dxa"/>
            <w:vAlign w:val="center"/>
          </w:tcPr>
          <w:p w14:paraId="30448F2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当地省</w:t>
            </w:r>
            <w:proofErr w:type="gramStart"/>
            <w:r>
              <w:rPr>
                <w:rFonts w:ascii="黑体" w:eastAsia="黑体" w:hAnsi="黑体" w:hint="eastAsia"/>
              </w:rPr>
              <w:t>医</w:t>
            </w:r>
            <w:proofErr w:type="gramEnd"/>
            <w:r>
              <w:rPr>
                <w:rFonts w:ascii="黑体" w:eastAsia="黑体" w:hAnsi="黑体" w:hint="eastAsia"/>
              </w:rPr>
              <w:t>保</w:t>
            </w:r>
          </w:p>
        </w:tc>
      </w:tr>
      <w:tr w:rsidR="00E828BC" w14:paraId="44B34648" w14:textId="77777777">
        <w:trPr>
          <w:trHeight w:val="395"/>
        </w:trPr>
        <w:tc>
          <w:tcPr>
            <w:tcW w:w="2552" w:type="dxa"/>
            <w:vAlign w:val="center"/>
          </w:tcPr>
          <w:p w14:paraId="6CA5242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02</w:t>
            </w:r>
          </w:p>
        </w:tc>
        <w:tc>
          <w:tcPr>
            <w:tcW w:w="2801" w:type="dxa"/>
            <w:vAlign w:val="center"/>
          </w:tcPr>
          <w:p w14:paraId="166891E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当地市</w:t>
            </w:r>
            <w:proofErr w:type="gramStart"/>
            <w:r>
              <w:rPr>
                <w:rFonts w:ascii="黑体" w:eastAsia="黑体" w:hAnsi="黑体" w:hint="eastAsia"/>
              </w:rPr>
              <w:t>医</w:t>
            </w:r>
            <w:proofErr w:type="gramEnd"/>
            <w:r>
              <w:rPr>
                <w:rFonts w:ascii="黑体" w:eastAsia="黑体" w:hAnsi="黑体" w:hint="eastAsia"/>
              </w:rPr>
              <w:t>保</w:t>
            </w:r>
          </w:p>
        </w:tc>
      </w:tr>
      <w:tr w:rsidR="00E828BC" w14:paraId="062012E2" w14:textId="77777777">
        <w:trPr>
          <w:trHeight w:val="395"/>
        </w:trPr>
        <w:tc>
          <w:tcPr>
            <w:tcW w:w="2552" w:type="dxa"/>
            <w:vAlign w:val="center"/>
          </w:tcPr>
          <w:p w14:paraId="2C9C046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03</w:t>
            </w:r>
          </w:p>
        </w:tc>
        <w:tc>
          <w:tcPr>
            <w:tcW w:w="2801" w:type="dxa"/>
            <w:vAlign w:val="center"/>
          </w:tcPr>
          <w:p w14:paraId="7862ECB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新农合</w:t>
            </w:r>
          </w:p>
        </w:tc>
      </w:tr>
      <w:tr w:rsidR="00E828BC" w14:paraId="11149404" w14:textId="77777777">
        <w:trPr>
          <w:trHeight w:val="395"/>
        </w:trPr>
        <w:tc>
          <w:tcPr>
            <w:tcW w:w="2552" w:type="dxa"/>
            <w:vAlign w:val="center"/>
          </w:tcPr>
          <w:p w14:paraId="178118E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04</w:t>
            </w:r>
          </w:p>
        </w:tc>
        <w:tc>
          <w:tcPr>
            <w:tcW w:w="2801" w:type="dxa"/>
            <w:vAlign w:val="center"/>
          </w:tcPr>
          <w:p w14:paraId="4EA4531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大病统筹</w:t>
            </w:r>
          </w:p>
        </w:tc>
      </w:tr>
      <w:tr w:rsidR="00E828BC" w14:paraId="1459C464" w14:textId="77777777">
        <w:trPr>
          <w:trHeight w:val="395"/>
        </w:trPr>
        <w:tc>
          <w:tcPr>
            <w:tcW w:w="2552" w:type="dxa"/>
            <w:vAlign w:val="center"/>
          </w:tcPr>
          <w:p w14:paraId="5D7F1E3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05</w:t>
            </w:r>
          </w:p>
        </w:tc>
        <w:tc>
          <w:tcPr>
            <w:tcW w:w="2801" w:type="dxa"/>
            <w:vAlign w:val="center"/>
          </w:tcPr>
          <w:p w14:paraId="70B6153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商业医疗保险</w:t>
            </w:r>
          </w:p>
        </w:tc>
      </w:tr>
      <w:tr w:rsidR="00E828BC" w14:paraId="17727F91" w14:textId="77777777">
        <w:trPr>
          <w:trHeight w:val="395"/>
        </w:trPr>
        <w:tc>
          <w:tcPr>
            <w:tcW w:w="2552" w:type="dxa"/>
            <w:vAlign w:val="center"/>
          </w:tcPr>
          <w:p w14:paraId="52CFF44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06</w:t>
            </w:r>
          </w:p>
        </w:tc>
        <w:tc>
          <w:tcPr>
            <w:tcW w:w="2801" w:type="dxa"/>
            <w:vAlign w:val="center"/>
          </w:tcPr>
          <w:p w14:paraId="0EDB8B0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其他</w:t>
            </w:r>
            <w:proofErr w:type="gramStart"/>
            <w:r>
              <w:rPr>
                <w:rFonts w:ascii="黑体" w:eastAsia="黑体" w:hAnsi="黑体" w:hint="eastAsia"/>
              </w:rPr>
              <w:t>医</w:t>
            </w:r>
            <w:proofErr w:type="gramEnd"/>
            <w:r>
              <w:rPr>
                <w:rFonts w:ascii="黑体" w:eastAsia="黑体" w:hAnsi="黑体" w:hint="eastAsia"/>
              </w:rPr>
              <w:t>保</w:t>
            </w:r>
          </w:p>
        </w:tc>
      </w:tr>
      <w:tr w:rsidR="00E828BC" w14:paraId="0F02A223" w14:textId="77777777">
        <w:trPr>
          <w:trHeight w:val="395"/>
        </w:trPr>
        <w:tc>
          <w:tcPr>
            <w:tcW w:w="2552" w:type="dxa"/>
            <w:vAlign w:val="center"/>
          </w:tcPr>
          <w:p w14:paraId="1E948B3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07</w:t>
            </w:r>
          </w:p>
        </w:tc>
        <w:tc>
          <w:tcPr>
            <w:tcW w:w="2801" w:type="dxa"/>
            <w:vAlign w:val="center"/>
          </w:tcPr>
          <w:p w14:paraId="43AE410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自费</w:t>
            </w:r>
            <w:r>
              <w:rPr>
                <w:rFonts w:ascii="黑体" w:eastAsia="黑体" w:hAnsi="黑体" w:hint="eastAsia"/>
              </w:rPr>
              <w:t xml:space="preserve"> </w:t>
            </w:r>
          </w:p>
        </w:tc>
      </w:tr>
      <w:tr w:rsidR="00E828BC" w14:paraId="7F72547F" w14:textId="77777777">
        <w:trPr>
          <w:trHeight w:val="395"/>
        </w:trPr>
        <w:tc>
          <w:tcPr>
            <w:tcW w:w="2552" w:type="dxa"/>
            <w:vAlign w:val="center"/>
          </w:tcPr>
          <w:p w14:paraId="7312C95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99</w:t>
            </w:r>
          </w:p>
        </w:tc>
        <w:tc>
          <w:tcPr>
            <w:tcW w:w="2801" w:type="dxa"/>
            <w:vAlign w:val="center"/>
          </w:tcPr>
          <w:p w14:paraId="32C30A6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其他</w:t>
            </w:r>
          </w:p>
        </w:tc>
      </w:tr>
    </w:tbl>
    <w:p w14:paraId="602098DA" w14:textId="77777777" w:rsidR="00E828BC" w:rsidRDefault="00E828BC">
      <w:pPr>
        <w:rPr>
          <w:rFonts w:cs="宋体"/>
          <w:color w:val="000000"/>
          <w:szCs w:val="21"/>
        </w:rPr>
      </w:pPr>
    </w:p>
    <w:p w14:paraId="5D94C1D4" w14:textId="77777777" w:rsidR="00E828BC" w:rsidRDefault="00E828BC">
      <w:pPr>
        <w:rPr>
          <w:rFonts w:cs="宋体"/>
          <w:color w:val="000000"/>
          <w:szCs w:val="21"/>
        </w:rPr>
      </w:pPr>
    </w:p>
    <w:p w14:paraId="2EDCCBAA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外带处方标志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04A719AA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677E16F1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6B4301C0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152B1B1E" w14:textId="77777777">
        <w:trPr>
          <w:trHeight w:val="395"/>
        </w:trPr>
        <w:tc>
          <w:tcPr>
            <w:tcW w:w="2552" w:type="dxa"/>
          </w:tcPr>
          <w:p w14:paraId="19904C6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  <w:tc>
          <w:tcPr>
            <w:tcW w:w="2801" w:type="dxa"/>
          </w:tcPr>
          <w:p w14:paraId="4FD0B7E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非外带处方</w:t>
            </w:r>
          </w:p>
        </w:tc>
      </w:tr>
      <w:tr w:rsidR="00E828BC" w14:paraId="2FA8E1D4" w14:textId="77777777">
        <w:trPr>
          <w:trHeight w:val="283"/>
        </w:trPr>
        <w:tc>
          <w:tcPr>
            <w:tcW w:w="2552" w:type="dxa"/>
          </w:tcPr>
          <w:p w14:paraId="31BC025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801" w:type="dxa"/>
          </w:tcPr>
          <w:p w14:paraId="14B2EFD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外带处方</w:t>
            </w:r>
          </w:p>
        </w:tc>
      </w:tr>
    </w:tbl>
    <w:p w14:paraId="7CEC551C" w14:textId="77777777" w:rsidR="00E828BC" w:rsidRDefault="00FB3A0E">
      <w:pPr>
        <w:pStyle w:val="2"/>
        <w:numPr>
          <w:ilvl w:val="0"/>
          <w:numId w:val="27"/>
        </w:numPr>
      </w:pPr>
      <w:bookmarkStart w:id="1278" w:name="_业务分类"/>
      <w:bookmarkStart w:id="1279" w:name="_性别"/>
      <w:bookmarkEnd w:id="1278"/>
      <w:r>
        <w:rPr>
          <w:rFonts w:hint="eastAsia"/>
        </w:rPr>
        <w:lastRenderedPageBreak/>
        <w:t>性别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3F3AECA1" w14:textId="77777777">
        <w:trPr>
          <w:trHeight w:val="354"/>
        </w:trPr>
        <w:tc>
          <w:tcPr>
            <w:tcW w:w="2552" w:type="dxa"/>
            <w:shd w:val="clear" w:color="auto" w:fill="DBE5F1"/>
          </w:tcPr>
          <w:bookmarkEnd w:id="1279"/>
          <w:p w14:paraId="1189FDDF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75DD20A9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3D923683" w14:textId="77777777">
        <w:tc>
          <w:tcPr>
            <w:tcW w:w="2552" w:type="dxa"/>
          </w:tcPr>
          <w:p w14:paraId="5294B26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  <w:tc>
          <w:tcPr>
            <w:tcW w:w="2801" w:type="dxa"/>
          </w:tcPr>
          <w:p w14:paraId="2D8E0CE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女</w:t>
            </w:r>
          </w:p>
        </w:tc>
      </w:tr>
      <w:tr w:rsidR="00E828BC" w14:paraId="1340D9A3" w14:textId="77777777">
        <w:tc>
          <w:tcPr>
            <w:tcW w:w="2552" w:type="dxa"/>
          </w:tcPr>
          <w:p w14:paraId="2D4220B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801" w:type="dxa"/>
          </w:tcPr>
          <w:p w14:paraId="5CED361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男</w:t>
            </w:r>
          </w:p>
        </w:tc>
      </w:tr>
      <w:tr w:rsidR="00E828BC" w14:paraId="73BDA1C3" w14:textId="77777777">
        <w:trPr>
          <w:ins w:id="1280" w:author="za-xiongzhaobao" w:date="2018-07-09T11:27:00Z"/>
        </w:trPr>
        <w:tc>
          <w:tcPr>
            <w:tcW w:w="2552" w:type="dxa"/>
          </w:tcPr>
          <w:p w14:paraId="39EA0E6B" w14:textId="77777777" w:rsidR="00E828BC" w:rsidRDefault="00FB3A0E">
            <w:pPr>
              <w:jc w:val="center"/>
              <w:rPr>
                <w:ins w:id="1281" w:author="za-xiongzhaobao" w:date="2018-07-09T11:27:00Z"/>
                <w:rFonts w:ascii="黑体" w:eastAsia="黑体" w:hAnsi="黑体"/>
              </w:rPr>
            </w:pPr>
            <w:ins w:id="1282" w:author="za-xiongzhaobao" w:date="2018-07-09T11:27:00Z">
              <w:r>
                <w:rPr>
                  <w:rFonts w:ascii="黑体" w:eastAsia="黑体" w:hAnsi="黑体" w:hint="eastAsia"/>
                </w:rPr>
                <w:t>9</w:t>
              </w:r>
            </w:ins>
          </w:p>
        </w:tc>
        <w:tc>
          <w:tcPr>
            <w:tcW w:w="2801" w:type="dxa"/>
          </w:tcPr>
          <w:p w14:paraId="6337EE4B" w14:textId="77777777" w:rsidR="00E828BC" w:rsidRDefault="00FB3A0E">
            <w:pPr>
              <w:jc w:val="center"/>
              <w:rPr>
                <w:ins w:id="1283" w:author="za-xiongzhaobao" w:date="2018-07-09T11:27:00Z"/>
                <w:rFonts w:ascii="黑体" w:eastAsia="黑体" w:hAnsi="黑体"/>
              </w:rPr>
            </w:pPr>
            <w:ins w:id="1284" w:author="za-xiongzhaobao" w:date="2018-07-09T11:27:00Z">
              <w:r>
                <w:rPr>
                  <w:rFonts w:ascii="黑体" w:eastAsia="黑体" w:hAnsi="黑体" w:hint="eastAsia"/>
                </w:rPr>
                <w:t>其他</w:t>
              </w:r>
            </w:ins>
          </w:p>
        </w:tc>
      </w:tr>
    </w:tbl>
    <w:p w14:paraId="4CF3B2F8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bookmarkStart w:id="1285" w:name="_单复方标示"/>
      <w:bookmarkStart w:id="1286" w:name="_单复方标示_1"/>
      <w:bookmarkEnd w:id="1285"/>
      <w:bookmarkEnd w:id="1286"/>
      <w:r>
        <w:rPr>
          <w:rFonts w:hint="eastAsia"/>
        </w:rPr>
        <w:t>项目等级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218D5D49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3C25BB1F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0E8864BD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65B97ECC" w14:textId="77777777">
        <w:trPr>
          <w:trHeight w:val="283"/>
        </w:trPr>
        <w:tc>
          <w:tcPr>
            <w:tcW w:w="2552" w:type="dxa"/>
          </w:tcPr>
          <w:p w14:paraId="47407CF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801" w:type="dxa"/>
          </w:tcPr>
          <w:p w14:paraId="100688C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甲类</w:t>
            </w:r>
          </w:p>
        </w:tc>
      </w:tr>
      <w:tr w:rsidR="00E828BC" w14:paraId="3573CC27" w14:textId="77777777">
        <w:trPr>
          <w:trHeight w:val="284"/>
        </w:trPr>
        <w:tc>
          <w:tcPr>
            <w:tcW w:w="2552" w:type="dxa"/>
          </w:tcPr>
          <w:p w14:paraId="18424FC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801" w:type="dxa"/>
          </w:tcPr>
          <w:p w14:paraId="42FB157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乙类</w:t>
            </w:r>
          </w:p>
        </w:tc>
      </w:tr>
      <w:tr w:rsidR="00E828BC" w14:paraId="2478ABBC" w14:textId="77777777">
        <w:trPr>
          <w:trHeight w:val="284"/>
        </w:trPr>
        <w:tc>
          <w:tcPr>
            <w:tcW w:w="2552" w:type="dxa"/>
          </w:tcPr>
          <w:p w14:paraId="366BBE0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801" w:type="dxa"/>
          </w:tcPr>
          <w:p w14:paraId="5E66AFF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丙类</w:t>
            </w:r>
          </w:p>
        </w:tc>
      </w:tr>
    </w:tbl>
    <w:p w14:paraId="44611673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bookmarkStart w:id="1287" w:name="_医疗项目类别"/>
      <w:bookmarkStart w:id="1288" w:name="_医疗类别"/>
      <w:r>
        <w:rPr>
          <w:rFonts w:cs="宋体" w:hint="eastAsia"/>
          <w:color w:val="000000"/>
          <w:szCs w:val="21"/>
        </w:rPr>
        <w:t>费用大项类别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4A81E58B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5BA71ABC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34B979C9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3AC7FA8A" w14:textId="77777777">
        <w:tc>
          <w:tcPr>
            <w:tcW w:w="2552" w:type="dxa"/>
          </w:tcPr>
          <w:p w14:paraId="744FD0F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01</w:t>
            </w:r>
          </w:p>
        </w:tc>
        <w:tc>
          <w:tcPr>
            <w:tcW w:w="2801" w:type="dxa"/>
            <w:vAlign w:val="center"/>
          </w:tcPr>
          <w:p w14:paraId="350FD0B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材料费</w:t>
            </w:r>
          </w:p>
        </w:tc>
      </w:tr>
      <w:tr w:rsidR="00E828BC" w14:paraId="0FAB51FE" w14:textId="77777777">
        <w:tc>
          <w:tcPr>
            <w:tcW w:w="2552" w:type="dxa"/>
          </w:tcPr>
          <w:p w14:paraId="24E3611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02</w:t>
            </w:r>
          </w:p>
        </w:tc>
        <w:tc>
          <w:tcPr>
            <w:tcW w:w="2801" w:type="dxa"/>
            <w:vAlign w:val="center"/>
          </w:tcPr>
          <w:p w14:paraId="42108AD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床位费</w:t>
            </w:r>
          </w:p>
        </w:tc>
      </w:tr>
      <w:tr w:rsidR="00E828BC" w14:paraId="3819F0A3" w14:textId="77777777">
        <w:tc>
          <w:tcPr>
            <w:tcW w:w="2552" w:type="dxa"/>
          </w:tcPr>
          <w:p w14:paraId="3A7548B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03</w:t>
            </w:r>
          </w:p>
        </w:tc>
        <w:tc>
          <w:tcPr>
            <w:tcW w:w="2801" w:type="dxa"/>
            <w:vAlign w:val="center"/>
          </w:tcPr>
          <w:p w14:paraId="4073DE0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挂号费</w:t>
            </w:r>
          </w:p>
        </w:tc>
      </w:tr>
      <w:tr w:rsidR="00E828BC" w14:paraId="6DFAB8D0" w14:textId="77777777">
        <w:tc>
          <w:tcPr>
            <w:tcW w:w="2552" w:type="dxa"/>
          </w:tcPr>
          <w:p w14:paraId="5631703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04</w:t>
            </w:r>
          </w:p>
        </w:tc>
        <w:tc>
          <w:tcPr>
            <w:tcW w:w="2801" w:type="dxa"/>
            <w:vAlign w:val="center"/>
          </w:tcPr>
          <w:p w14:paraId="41AB918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观察床位费</w:t>
            </w:r>
          </w:p>
        </w:tc>
      </w:tr>
      <w:tr w:rsidR="00E828BC" w14:paraId="39C28C5A" w14:textId="77777777">
        <w:tc>
          <w:tcPr>
            <w:tcW w:w="2552" w:type="dxa"/>
          </w:tcPr>
          <w:p w14:paraId="4690FC6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08</w:t>
            </w:r>
          </w:p>
        </w:tc>
        <w:tc>
          <w:tcPr>
            <w:tcW w:w="2801" w:type="dxa"/>
            <w:vAlign w:val="center"/>
          </w:tcPr>
          <w:p w14:paraId="433094A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护理费</w:t>
            </w:r>
          </w:p>
        </w:tc>
      </w:tr>
      <w:tr w:rsidR="00E828BC" w14:paraId="53139C25" w14:textId="77777777">
        <w:tc>
          <w:tcPr>
            <w:tcW w:w="2552" w:type="dxa"/>
          </w:tcPr>
          <w:p w14:paraId="778F247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09</w:t>
            </w:r>
          </w:p>
        </w:tc>
        <w:tc>
          <w:tcPr>
            <w:tcW w:w="2801" w:type="dxa"/>
            <w:vAlign w:val="center"/>
          </w:tcPr>
          <w:p w14:paraId="49761BC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检查费</w:t>
            </w:r>
          </w:p>
        </w:tc>
      </w:tr>
      <w:tr w:rsidR="00E828BC" w14:paraId="33A7D7D5" w14:textId="77777777">
        <w:tc>
          <w:tcPr>
            <w:tcW w:w="2552" w:type="dxa"/>
          </w:tcPr>
          <w:p w14:paraId="325A19E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</w:t>
            </w:r>
          </w:p>
        </w:tc>
        <w:tc>
          <w:tcPr>
            <w:tcW w:w="2801" w:type="dxa"/>
            <w:vAlign w:val="center"/>
          </w:tcPr>
          <w:p w14:paraId="45A059F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救护车费</w:t>
            </w:r>
          </w:p>
        </w:tc>
      </w:tr>
      <w:tr w:rsidR="00E828BC" w14:paraId="2C4EE2E7" w14:textId="77777777">
        <w:tc>
          <w:tcPr>
            <w:tcW w:w="2552" w:type="dxa"/>
          </w:tcPr>
          <w:p w14:paraId="490FD95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801" w:type="dxa"/>
            <w:vAlign w:val="center"/>
          </w:tcPr>
          <w:p w14:paraId="001121E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理疗费</w:t>
            </w:r>
          </w:p>
        </w:tc>
      </w:tr>
      <w:tr w:rsidR="00E828BC" w14:paraId="4512C5EB" w14:textId="77777777">
        <w:tc>
          <w:tcPr>
            <w:tcW w:w="2552" w:type="dxa"/>
          </w:tcPr>
          <w:p w14:paraId="69638A0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801" w:type="dxa"/>
            <w:vAlign w:val="center"/>
          </w:tcPr>
          <w:p w14:paraId="2AB38C1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化验费</w:t>
            </w:r>
          </w:p>
        </w:tc>
      </w:tr>
      <w:tr w:rsidR="00E828BC" w14:paraId="76A48F8C" w14:textId="77777777">
        <w:tc>
          <w:tcPr>
            <w:tcW w:w="2552" w:type="dxa"/>
          </w:tcPr>
          <w:p w14:paraId="7C3FA79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801" w:type="dxa"/>
            <w:vAlign w:val="center"/>
          </w:tcPr>
          <w:p w14:paraId="310DB9F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手术费</w:t>
            </w:r>
          </w:p>
        </w:tc>
      </w:tr>
      <w:tr w:rsidR="00E828BC" w14:paraId="7979FA67" w14:textId="77777777">
        <w:trPr>
          <w:trHeight w:val="353"/>
        </w:trPr>
        <w:tc>
          <w:tcPr>
            <w:tcW w:w="2552" w:type="dxa"/>
          </w:tcPr>
          <w:p w14:paraId="2223E4F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2801" w:type="dxa"/>
            <w:vAlign w:val="center"/>
          </w:tcPr>
          <w:p w14:paraId="5614DD4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诊察费</w:t>
            </w:r>
          </w:p>
        </w:tc>
      </w:tr>
      <w:tr w:rsidR="00E828BC" w14:paraId="0F4208C0" w14:textId="77777777">
        <w:tc>
          <w:tcPr>
            <w:tcW w:w="2552" w:type="dxa"/>
          </w:tcPr>
          <w:p w14:paraId="57884D2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2801" w:type="dxa"/>
            <w:vAlign w:val="center"/>
          </w:tcPr>
          <w:p w14:paraId="2304EE9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放射费</w:t>
            </w:r>
          </w:p>
        </w:tc>
      </w:tr>
      <w:tr w:rsidR="00E828BC" w14:paraId="03E89052" w14:textId="77777777">
        <w:tc>
          <w:tcPr>
            <w:tcW w:w="2552" w:type="dxa"/>
          </w:tcPr>
          <w:p w14:paraId="735664D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2801" w:type="dxa"/>
            <w:vAlign w:val="center"/>
          </w:tcPr>
          <w:p w14:paraId="5466B98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西药费</w:t>
            </w:r>
          </w:p>
        </w:tc>
      </w:tr>
      <w:tr w:rsidR="00E828BC" w14:paraId="7CEBBB9C" w14:textId="77777777">
        <w:tc>
          <w:tcPr>
            <w:tcW w:w="2552" w:type="dxa"/>
          </w:tcPr>
          <w:p w14:paraId="0BF53B3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18</w:t>
            </w:r>
          </w:p>
        </w:tc>
        <w:tc>
          <w:tcPr>
            <w:tcW w:w="2801" w:type="dxa"/>
            <w:vAlign w:val="center"/>
          </w:tcPr>
          <w:p w14:paraId="59ED3A8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诊疗费</w:t>
            </w:r>
          </w:p>
        </w:tc>
      </w:tr>
      <w:tr w:rsidR="00E828BC" w14:paraId="34285074" w14:textId="77777777">
        <w:tc>
          <w:tcPr>
            <w:tcW w:w="2552" w:type="dxa"/>
          </w:tcPr>
          <w:p w14:paraId="7A895D0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801" w:type="dxa"/>
            <w:vAlign w:val="center"/>
          </w:tcPr>
          <w:p w14:paraId="02C3FF5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治疗费</w:t>
            </w:r>
          </w:p>
        </w:tc>
      </w:tr>
      <w:tr w:rsidR="00E828BC" w14:paraId="231106C9" w14:textId="77777777">
        <w:trPr>
          <w:trHeight w:val="339"/>
        </w:trPr>
        <w:tc>
          <w:tcPr>
            <w:tcW w:w="2552" w:type="dxa"/>
          </w:tcPr>
          <w:p w14:paraId="09A3386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801" w:type="dxa"/>
            <w:vAlign w:val="center"/>
          </w:tcPr>
          <w:p w14:paraId="55B8869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中草药费</w:t>
            </w:r>
          </w:p>
        </w:tc>
      </w:tr>
      <w:tr w:rsidR="00E828BC" w14:paraId="378FB014" w14:textId="77777777">
        <w:tc>
          <w:tcPr>
            <w:tcW w:w="2552" w:type="dxa"/>
          </w:tcPr>
          <w:p w14:paraId="5F3E070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2801" w:type="dxa"/>
            <w:vAlign w:val="center"/>
          </w:tcPr>
          <w:p w14:paraId="699FEE8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中成药费</w:t>
            </w:r>
          </w:p>
        </w:tc>
      </w:tr>
      <w:tr w:rsidR="00E828BC" w14:paraId="42326B70" w14:textId="77777777">
        <w:trPr>
          <w:trHeight w:val="410"/>
        </w:trPr>
        <w:tc>
          <w:tcPr>
            <w:tcW w:w="2552" w:type="dxa"/>
          </w:tcPr>
          <w:p w14:paraId="1E62B7B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2801" w:type="dxa"/>
            <w:vAlign w:val="center"/>
          </w:tcPr>
          <w:p w14:paraId="4C2F007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重症监护室床位费</w:t>
            </w:r>
          </w:p>
        </w:tc>
      </w:tr>
      <w:tr w:rsidR="00E828BC" w14:paraId="792D54B4" w14:textId="77777777">
        <w:tc>
          <w:tcPr>
            <w:tcW w:w="2552" w:type="dxa"/>
          </w:tcPr>
          <w:p w14:paraId="2350921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99</w:t>
            </w:r>
          </w:p>
        </w:tc>
        <w:tc>
          <w:tcPr>
            <w:tcW w:w="2801" w:type="dxa"/>
            <w:vAlign w:val="center"/>
          </w:tcPr>
          <w:p w14:paraId="65012D2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其他</w:t>
            </w:r>
          </w:p>
        </w:tc>
      </w:tr>
    </w:tbl>
    <w:p w14:paraId="5B17780C" w14:textId="77777777" w:rsidR="00E828BC" w:rsidRDefault="00E828BC"/>
    <w:p w14:paraId="2E654B89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lastRenderedPageBreak/>
        <w:t>费用小项类别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49D80EC3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7F0FA52D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1640AA75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027876ED" w14:textId="77777777">
        <w:tc>
          <w:tcPr>
            <w:tcW w:w="2552" w:type="dxa"/>
            <w:vAlign w:val="center"/>
          </w:tcPr>
          <w:p w14:paraId="00BB3AE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801" w:type="dxa"/>
            <w:vAlign w:val="center"/>
          </w:tcPr>
          <w:p w14:paraId="29CEED7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材料费</w:t>
            </w:r>
          </w:p>
        </w:tc>
      </w:tr>
      <w:tr w:rsidR="00E828BC" w14:paraId="290E7D8A" w14:textId="77777777">
        <w:tc>
          <w:tcPr>
            <w:tcW w:w="2552" w:type="dxa"/>
            <w:vAlign w:val="center"/>
          </w:tcPr>
          <w:p w14:paraId="627723C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801" w:type="dxa"/>
            <w:vAlign w:val="center"/>
          </w:tcPr>
          <w:p w14:paraId="0FA4319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人工器官</w:t>
            </w:r>
          </w:p>
        </w:tc>
      </w:tr>
      <w:tr w:rsidR="00E828BC" w14:paraId="40ED6F03" w14:textId="77777777">
        <w:tc>
          <w:tcPr>
            <w:tcW w:w="2552" w:type="dxa"/>
            <w:vAlign w:val="center"/>
          </w:tcPr>
          <w:p w14:paraId="2BF2E64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801" w:type="dxa"/>
            <w:vAlign w:val="center"/>
          </w:tcPr>
          <w:p w14:paraId="207844A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特殊材料</w:t>
            </w:r>
          </w:p>
        </w:tc>
      </w:tr>
      <w:tr w:rsidR="00E828BC" w14:paraId="075A87E8" w14:textId="77777777">
        <w:tc>
          <w:tcPr>
            <w:tcW w:w="2552" w:type="dxa"/>
            <w:vAlign w:val="center"/>
          </w:tcPr>
          <w:p w14:paraId="6FC8AB7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801" w:type="dxa"/>
            <w:vAlign w:val="center"/>
          </w:tcPr>
          <w:p w14:paraId="0066EB3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床位费</w:t>
            </w:r>
          </w:p>
        </w:tc>
      </w:tr>
      <w:tr w:rsidR="00E828BC" w14:paraId="60FA9717" w14:textId="77777777">
        <w:tc>
          <w:tcPr>
            <w:tcW w:w="2552" w:type="dxa"/>
            <w:vAlign w:val="center"/>
          </w:tcPr>
          <w:p w14:paraId="371C8A7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2801" w:type="dxa"/>
            <w:vAlign w:val="center"/>
          </w:tcPr>
          <w:p w14:paraId="5CF93F3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住院费</w:t>
            </w:r>
          </w:p>
        </w:tc>
      </w:tr>
      <w:tr w:rsidR="00E828BC" w14:paraId="3C5933D2" w14:textId="77777777">
        <w:tc>
          <w:tcPr>
            <w:tcW w:w="2552" w:type="dxa"/>
            <w:vAlign w:val="center"/>
          </w:tcPr>
          <w:p w14:paraId="0883281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2801" w:type="dxa"/>
            <w:vAlign w:val="center"/>
          </w:tcPr>
          <w:p w14:paraId="2AA5F94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挂号费</w:t>
            </w:r>
          </w:p>
        </w:tc>
      </w:tr>
      <w:tr w:rsidR="00E828BC" w14:paraId="4A57192C" w14:textId="77777777">
        <w:tc>
          <w:tcPr>
            <w:tcW w:w="2552" w:type="dxa"/>
            <w:vAlign w:val="center"/>
          </w:tcPr>
          <w:p w14:paraId="4525D20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2801" w:type="dxa"/>
            <w:vAlign w:val="center"/>
          </w:tcPr>
          <w:p w14:paraId="56F684F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专家挂号费</w:t>
            </w:r>
          </w:p>
        </w:tc>
      </w:tr>
      <w:tr w:rsidR="00E828BC" w14:paraId="44556072" w14:textId="77777777">
        <w:tc>
          <w:tcPr>
            <w:tcW w:w="2552" w:type="dxa"/>
            <w:vAlign w:val="center"/>
          </w:tcPr>
          <w:p w14:paraId="0A6D7DF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8</w:t>
            </w:r>
          </w:p>
        </w:tc>
        <w:tc>
          <w:tcPr>
            <w:tcW w:w="2801" w:type="dxa"/>
            <w:vAlign w:val="center"/>
          </w:tcPr>
          <w:p w14:paraId="2586ED9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观察费</w:t>
            </w:r>
          </w:p>
        </w:tc>
      </w:tr>
      <w:tr w:rsidR="00E828BC" w14:paraId="4B0BE362" w14:textId="77777777">
        <w:tc>
          <w:tcPr>
            <w:tcW w:w="2552" w:type="dxa"/>
            <w:vAlign w:val="center"/>
          </w:tcPr>
          <w:p w14:paraId="1A61BDC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801" w:type="dxa"/>
            <w:vAlign w:val="center"/>
          </w:tcPr>
          <w:p w14:paraId="32BB006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护理费</w:t>
            </w:r>
          </w:p>
        </w:tc>
      </w:tr>
      <w:tr w:rsidR="00E828BC" w14:paraId="1837AAFC" w14:textId="77777777">
        <w:tc>
          <w:tcPr>
            <w:tcW w:w="2552" w:type="dxa"/>
            <w:vAlign w:val="center"/>
          </w:tcPr>
          <w:p w14:paraId="221F10A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</w:t>
            </w:r>
          </w:p>
        </w:tc>
        <w:tc>
          <w:tcPr>
            <w:tcW w:w="2801" w:type="dxa"/>
            <w:vAlign w:val="center"/>
          </w:tcPr>
          <w:p w14:paraId="1CCDA4C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检查费</w:t>
            </w:r>
          </w:p>
        </w:tc>
      </w:tr>
      <w:tr w:rsidR="00E828BC" w14:paraId="4C78CD69" w14:textId="77777777">
        <w:tc>
          <w:tcPr>
            <w:tcW w:w="2552" w:type="dxa"/>
            <w:vAlign w:val="center"/>
          </w:tcPr>
          <w:p w14:paraId="2AA7319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801" w:type="dxa"/>
            <w:vAlign w:val="center"/>
          </w:tcPr>
          <w:p w14:paraId="6B26D9A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摄片费</w:t>
            </w:r>
          </w:p>
        </w:tc>
      </w:tr>
      <w:tr w:rsidR="00E828BC" w14:paraId="4D211B9A" w14:textId="77777777">
        <w:tc>
          <w:tcPr>
            <w:tcW w:w="2552" w:type="dxa"/>
            <w:vAlign w:val="center"/>
          </w:tcPr>
          <w:p w14:paraId="516D04C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801" w:type="dxa"/>
            <w:vAlign w:val="center"/>
          </w:tcPr>
          <w:p w14:paraId="5E5DBCC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透视费</w:t>
            </w:r>
          </w:p>
        </w:tc>
      </w:tr>
      <w:tr w:rsidR="00E828BC" w14:paraId="0B485907" w14:textId="77777777">
        <w:tc>
          <w:tcPr>
            <w:tcW w:w="2552" w:type="dxa"/>
            <w:vAlign w:val="center"/>
          </w:tcPr>
          <w:p w14:paraId="0A2CCAF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2801" w:type="dxa"/>
            <w:vAlign w:val="center"/>
          </w:tcPr>
          <w:p w14:paraId="7372843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超声波</w:t>
            </w:r>
          </w:p>
        </w:tc>
      </w:tr>
      <w:tr w:rsidR="00E828BC" w14:paraId="4D149056" w14:textId="77777777">
        <w:trPr>
          <w:trHeight w:val="339"/>
        </w:trPr>
        <w:tc>
          <w:tcPr>
            <w:tcW w:w="2552" w:type="dxa"/>
            <w:vAlign w:val="center"/>
          </w:tcPr>
          <w:p w14:paraId="718C29F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2801" w:type="dxa"/>
            <w:vAlign w:val="center"/>
          </w:tcPr>
          <w:p w14:paraId="29340E4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内窥镜</w:t>
            </w:r>
          </w:p>
        </w:tc>
      </w:tr>
      <w:tr w:rsidR="00E828BC" w14:paraId="2052E4D8" w14:textId="77777777">
        <w:tc>
          <w:tcPr>
            <w:tcW w:w="2552" w:type="dxa"/>
            <w:vAlign w:val="center"/>
          </w:tcPr>
          <w:p w14:paraId="28F2053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2801" w:type="dxa"/>
            <w:vAlign w:val="center"/>
          </w:tcPr>
          <w:p w14:paraId="67BEDDE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同位素</w:t>
            </w:r>
          </w:p>
        </w:tc>
      </w:tr>
      <w:tr w:rsidR="00E828BC" w14:paraId="0E620C46" w14:textId="77777777">
        <w:tc>
          <w:tcPr>
            <w:tcW w:w="2552" w:type="dxa"/>
            <w:vAlign w:val="center"/>
          </w:tcPr>
          <w:p w14:paraId="2721FFB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2801" w:type="dxa"/>
            <w:vAlign w:val="center"/>
          </w:tcPr>
          <w:p w14:paraId="5E5C1A1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心检费</w:t>
            </w:r>
          </w:p>
        </w:tc>
      </w:tr>
      <w:tr w:rsidR="00E828BC" w14:paraId="028175DD" w14:textId="77777777">
        <w:tc>
          <w:tcPr>
            <w:tcW w:w="2552" w:type="dxa"/>
            <w:vAlign w:val="center"/>
          </w:tcPr>
          <w:p w14:paraId="627D8F1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18</w:t>
            </w:r>
          </w:p>
        </w:tc>
        <w:tc>
          <w:tcPr>
            <w:tcW w:w="2801" w:type="dxa"/>
            <w:vAlign w:val="center"/>
          </w:tcPr>
          <w:p w14:paraId="05E6CE3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心电图费</w:t>
            </w:r>
          </w:p>
        </w:tc>
      </w:tr>
      <w:tr w:rsidR="00E828BC" w14:paraId="20577314" w14:textId="77777777">
        <w:tc>
          <w:tcPr>
            <w:tcW w:w="2552" w:type="dxa"/>
            <w:vAlign w:val="center"/>
          </w:tcPr>
          <w:p w14:paraId="3B93520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801" w:type="dxa"/>
            <w:vAlign w:val="center"/>
          </w:tcPr>
          <w:p w14:paraId="1DBE15C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CT</w:t>
            </w:r>
            <w:r>
              <w:rPr>
                <w:rFonts w:ascii="黑体" w:eastAsia="黑体" w:hAnsi="黑体" w:hint="eastAsia"/>
              </w:rPr>
              <w:t>费</w:t>
            </w:r>
          </w:p>
        </w:tc>
      </w:tr>
      <w:tr w:rsidR="00E828BC" w14:paraId="199658B8" w14:textId="77777777">
        <w:tc>
          <w:tcPr>
            <w:tcW w:w="2552" w:type="dxa"/>
            <w:vAlign w:val="center"/>
          </w:tcPr>
          <w:p w14:paraId="55E687A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801" w:type="dxa"/>
            <w:vAlign w:val="center"/>
          </w:tcPr>
          <w:p w14:paraId="07EFE7A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MR</w:t>
            </w:r>
            <w:r>
              <w:rPr>
                <w:rFonts w:ascii="黑体" w:eastAsia="黑体" w:hAnsi="黑体" w:hint="eastAsia"/>
              </w:rPr>
              <w:t>费</w:t>
            </w:r>
          </w:p>
        </w:tc>
      </w:tr>
      <w:tr w:rsidR="00E828BC" w14:paraId="3C92CE80" w14:textId="77777777">
        <w:tc>
          <w:tcPr>
            <w:tcW w:w="2552" w:type="dxa"/>
            <w:vAlign w:val="center"/>
          </w:tcPr>
          <w:p w14:paraId="37D6520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21</w:t>
            </w:r>
          </w:p>
        </w:tc>
        <w:tc>
          <w:tcPr>
            <w:tcW w:w="2801" w:type="dxa"/>
            <w:vAlign w:val="center"/>
          </w:tcPr>
          <w:p w14:paraId="34159F7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E.C.T</w:t>
            </w:r>
          </w:p>
        </w:tc>
      </w:tr>
      <w:tr w:rsidR="00E828BC" w14:paraId="73429B4F" w14:textId="77777777">
        <w:tc>
          <w:tcPr>
            <w:tcW w:w="2552" w:type="dxa"/>
            <w:vAlign w:val="center"/>
          </w:tcPr>
          <w:p w14:paraId="6708E88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22</w:t>
            </w:r>
          </w:p>
        </w:tc>
        <w:tc>
          <w:tcPr>
            <w:tcW w:w="2801" w:type="dxa"/>
            <w:vAlign w:val="center"/>
          </w:tcPr>
          <w:p w14:paraId="5BCD6FB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理疗费</w:t>
            </w:r>
          </w:p>
        </w:tc>
      </w:tr>
      <w:tr w:rsidR="00E828BC" w14:paraId="704F3AD2" w14:textId="77777777">
        <w:tc>
          <w:tcPr>
            <w:tcW w:w="2552" w:type="dxa"/>
            <w:vAlign w:val="center"/>
          </w:tcPr>
          <w:p w14:paraId="5D4D26E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2801" w:type="dxa"/>
            <w:vAlign w:val="center"/>
          </w:tcPr>
          <w:p w14:paraId="73D93EE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手术费</w:t>
            </w:r>
          </w:p>
        </w:tc>
      </w:tr>
      <w:tr w:rsidR="00E828BC" w14:paraId="5960C94B" w14:textId="77777777">
        <w:tc>
          <w:tcPr>
            <w:tcW w:w="2552" w:type="dxa"/>
            <w:vAlign w:val="center"/>
          </w:tcPr>
          <w:p w14:paraId="2A9083E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2801" w:type="dxa"/>
            <w:vAlign w:val="center"/>
          </w:tcPr>
          <w:p w14:paraId="0520E0E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手术材料费</w:t>
            </w:r>
          </w:p>
        </w:tc>
      </w:tr>
      <w:tr w:rsidR="00E828BC" w14:paraId="2DFE8B42" w14:textId="77777777">
        <w:tc>
          <w:tcPr>
            <w:tcW w:w="2552" w:type="dxa"/>
            <w:vAlign w:val="center"/>
          </w:tcPr>
          <w:p w14:paraId="7117381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25</w:t>
            </w:r>
          </w:p>
        </w:tc>
        <w:tc>
          <w:tcPr>
            <w:tcW w:w="2801" w:type="dxa"/>
            <w:vAlign w:val="center"/>
          </w:tcPr>
          <w:p w14:paraId="22D0594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分娩（接生费）</w:t>
            </w:r>
          </w:p>
        </w:tc>
      </w:tr>
      <w:tr w:rsidR="00E828BC" w14:paraId="7ABADC61" w14:textId="77777777">
        <w:tc>
          <w:tcPr>
            <w:tcW w:w="2552" w:type="dxa"/>
            <w:vAlign w:val="center"/>
          </w:tcPr>
          <w:p w14:paraId="193123D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26</w:t>
            </w:r>
          </w:p>
        </w:tc>
        <w:tc>
          <w:tcPr>
            <w:tcW w:w="2801" w:type="dxa"/>
            <w:vAlign w:val="center"/>
          </w:tcPr>
          <w:p w14:paraId="0D39BAA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西药费</w:t>
            </w:r>
          </w:p>
        </w:tc>
      </w:tr>
      <w:tr w:rsidR="00E828BC" w14:paraId="12A69699" w14:textId="77777777">
        <w:tc>
          <w:tcPr>
            <w:tcW w:w="2552" w:type="dxa"/>
            <w:vAlign w:val="center"/>
          </w:tcPr>
          <w:p w14:paraId="6DA5602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27</w:t>
            </w:r>
          </w:p>
        </w:tc>
        <w:tc>
          <w:tcPr>
            <w:tcW w:w="2801" w:type="dxa"/>
            <w:vAlign w:val="center"/>
          </w:tcPr>
          <w:p w14:paraId="7C66E68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诊疗费</w:t>
            </w:r>
          </w:p>
        </w:tc>
      </w:tr>
      <w:tr w:rsidR="00E828BC" w14:paraId="0C5802A8" w14:textId="77777777">
        <w:tc>
          <w:tcPr>
            <w:tcW w:w="2552" w:type="dxa"/>
            <w:vAlign w:val="center"/>
          </w:tcPr>
          <w:p w14:paraId="1BEC1F0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28</w:t>
            </w:r>
          </w:p>
        </w:tc>
        <w:tc>
          <w:tcPr>
            <w:tcW w:w="2801" w:type="dxa"/>
            <w:vAlign w:val="center"/>
          </w:tcPr>
          <w:p w14:paraId="4C70541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诊疗费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 w:hint="eastAsia"/>
              </w:rPr>
              <w:t>自费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E828BC" w14:paraId="08F5B9E5" w14:textId="77777777">
        <w:tc>
          <w:tcPr>
            <w:tcW w:w="2552" w:type="dxa"/>
            <w:vAlign w:val="center"/>
          </w:tcPr>
          <w:p w14:paraId="276A8EE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29</w:t>
            </w:r>
          </w:p>
        </w:tc>
        <w:tc>
          <w:tcPr>
            <w:tcW w:w="2801" w:type="dxa"/>
            <w:vAlign w:val="center"/>
          </w:tcPr>
          <w:p w14:paraId="3DF8B2F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（病室）治疗费</w:t>
            </w:r>
          </w:p>
        </w:tc>
      </w:tr>
      <w:tr w:rsidR="00E828BC" w14:paraId="54F5F4DB" w14:textId="77777777">
        <w:tc>
          <w:tcPr>
            <w:tcW w:w="2552" w:type="dxa"/>
            <w:vAlign w:val="center"/>
          </w:tcPr>
          <w:p w14:paraId="55E940B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30</w:t>
            </w:r>
          </w:p>
        </w:tc>
        <w:tc>
          <w:tcPr>
            <w:tcW w:w="2801" w:type="dxa"/>
            <w:vAlign w:val="center"/>
          </w:tcPr>
          <w:p w14:paraId="70645AA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氧气费</w:t>
            </w:r>
          </w:p>
        </w:tc>
      </w:tr>
      <w:tr w:rsidR="00E828BC" w14:paraId="4DACE78F" w14:textId="77777777">
        <w:tc>
          <w:tcPr>
            <w:tcW w:w="2552" w:type="dxa"/>
            <w:vAlign w:val="center"/>
          </w:tcPr>
          <w:p w14:paraId="7ABF671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31</w:t>
            </w:r>
          </w:p>
        </w:tc>
        <w:tc>
          <w:tcPr>
            <w:tcW w:w="2801" w:type="dxa"/>
            <w:vAlign w:val="center"/>
          </w:tcPr>
          <w:p w14:paraId="1BE224D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输血费</w:t>
            </w:r>
          </w:p>
        </w:tc>
      </w:tr>
      <w:tr w:rsidR="00E828BC" w14:paraId="40EE955A" w14:textId="77777777">
        <w:tc>
          <w:tcPr>
            <w:tcW w:w="2552" w:type="dxa"/>
            <w:vAlign w:val="center"/>
          </w:tcPr>
          <w:p w14:paraId="7D3C386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32</w:t>
            </w:r>
          </w:p>
        </w:tc>
        <w:tc>
          <w:tcPr>
            <w:tcW w:w="2801" w:type="dxa"/>
            <w:vAlign w:val="center"/>
          </w:tcPr>
          <w:p w14:paraId="0A4CD75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血透费</w:t>
            </w:r>
          </w:p>
        </w:tc>
      </w:tr>
      <w:tr w:rsidR="00E828BC" w14:paraId="0BF13C34" w14:textId="77777777">
        <w:tc>
          <w:tcPr>
            <w:tcW w:w="2552" w:type="dxa"/>
            <w:vAlign w:val="center"/>
          </w:tcPr>
          <w:p w14:paraId="1BE468A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33</w:t>
            </w:r>
          </w:p>
        </w:tc>
        <w:tc>
          <w:tcPr>
            <w:tcW w:w="2801" w:type="dxa"/>
            <w:vAlign w:val="center"/>
          </w:tcPr>
          <w:p w14:paraId="248E8E2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监护费</w:t>
            </w:r>
          </w:p>
        </w:tc>
      </w:tr>
      <w:tr w:rsidR="00E828BC" w14:paraId="38473875" w14:textId="77777777">
        <w:tc>
          <w:tcPr>
            <w:tcW w:w="2552" w:type="dxa"/>
            <w:vAlign w:val="center"/>
          </w:tcPr>
          <w:p w14:paraId="409F40E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34</w:t>
            </w:r>
          </w:p>
        </w:tc>
        <w:tc>
          <w:tcPr>
            <w:tcW w:w="2801" w:type="dxa"/>
            <w:vAlign w:val="center"/>
          </w:tcPr>
          <w:p w14:paraId="388A9A1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呼吸机费</w:t>
            </w:r>
          </w:p>
        </w:tc>
      </w:tr>
      <w:tr w:rsidR="00E828BC" w14:paraId="72FFE7D0" w14:textId="77777777">
        <w:tc>
          <w:tcPr>
            <w:tcW w:w="2552" w:type="dxa"/>
            <w:vAlign w:val="center"/>
          </w:tcPr>
          <w:p w14:paraId="1F4DA5E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35</w:t>
            </w:r>
          </w:p>
        </w:tc>
        <w:tc>
          <w:tcPr>
            <w:tcW w:w="2801" w:type="dxa"/>
            <w:vAlign w:val="center"/>
          </w:tcPr>
          <w:p w14:paraId="00E1D6F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注射费</w:t>
            </w:r>
          </w:p>
        </w:tc>
      </w:tr>
      <w:tr w:rsidR="00E828BC" w14:paraId="39AA4AF8" w14:textId="77777777">
        <w:tc>
          <w:tcPr>
            <w:tcW w:w="2552" w:type="dxa"/>
            <w:vAlign w:val="center"/>
          </w:tcPr>
          <w:p w14:paraId="5E6D17F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36</w:t>
            </w:r>
          </w:p>
        </w:tc>
        <w:tc>
          <w:tcPr>
            <w:tcW w:w="2801" w:type="dxa"/>
            <w:vAlign w:val="center"/>
          </w:tcPr>
          <w:p w14:paraId="1A3D386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抢救费</w:t>
            </w:r>
          </w:p>
        </w:tc>
      </w:tr>
      <w:tr w:rsidR="00E828BC" w14:paraId="2C108D28" w14:textId="77777777">
        <w:tc>
          <w:tcPr>
            <w:tcW w:w="2552" w:type="dxa"/>
            <w:vAlign w:val="center"/>
          </w:tcPr>
          <w:p w14:paraId="550AEDB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37</w:t>
            </w:r>
          </w:p>
        </w:tc>
        <w:tc>
          <w:tcPr>
            <w:tcW w:w="2801" w:type="dxa"/>
            <w:vAlign w:val="center"/>
          </w:tcPr>
          <w:p w14:paraId="1F4EC60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中草药费</w:t>
            </w:r>
          </w:p>
        </w:tc>
      </w:tr>
      <w:tr w:rsidR="00E828BC" w14:paraId="7A4B8588" w14:textId="77777777">
        <w:tc>
          <w:tcPr>
            <w:tcW w:w="2552" w:type="dxa"/>
            <w:vAlign w:val="center"/>
          </w:tcPr>
          <w:p w14:paraId="1204065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38</w:t>
            </w:r>
          </w:p>
        </w:tc>
        <w:tc>
          <w:tcPr>
            <w:tcW w:w="2801" w:type="dxa"/>
            <w:vAlign w:val="center"/>
          </w:tcPr>
          <w:p w14:paraId="3F74AE3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中成药费</w:t>
            </w:r>
          </w:p>
        </w:tc>
      </w:tr>
      <w:tr w:rsidR="00E828BC" w14:paraId="62BE4293" w14:textId="77777777">
        <w:tc>
          <w:tcPr>
            <w:tcW w:w="2552" w:type="dxa"/>
            <w:vAlign w:val="center"/>
          </w:tcPr>
          <w:p w14:paraId="3E4EBCA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39</w:t>
            </w:r>
          </w:p>
        </w:tc>
        <w:tc>
          <w:tcPr>
            <w:tcW w:w="2801" w:type="dxa"/>
            <w:vAlign w:val="center"/>
          </w:tcPr>
          <w:p w14:paraId="6DA80B1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重症监护室床位费</w:t>
            </w:r>
          </w:p>
        </w:tc>
      </w:tr>
      <w:tr w:rsidR="00E828BC" w14:paraId="4591BC42" w14:textId="77777777">
        <w:tc>
          <w:tcPr>
            <w:tcW w:w="2552" w:type="dxa"/>
            <w:vAlign w:val="center"/>
          </w:tcPr>
          <w:p w14:paraId="380CFDB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40</w:t>
            </w:r>
          </w:p>
        </w:tc>
        <w:tc>
          <w:tcPr>
            <w:tcW w:w="2801" w:type="dxa"/>
            <w:vAlign w:val="center"/>
          </w:tcPr>
          <w:p w14:paraId="656DEFB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医事服务费</w:t>
            </w:r>
          </w:p>
        </w:tc>
      </w:tr>
      <w:tr w:rsidR="00E828BC" w14:paraId="0C28AE5F" w14:textId="77777777">
        <w:tc>
          <w:tcPr>
            <w:tcW w:w="2552" w:type="dxa"/>
            <w:vAlign w:val="center"/>
          </w:tcPr>
          <w:p w14:paraId="02F0111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41</w:t>
            </w:r>
          </w:p>
        </w:tc>
        <w:tc>
          <w:tcPr>
            <w:tcW w:w="2801" w:type="dxa"/>
            <w:vAlign w:val="center"/>
          </w:tcPr>
          <w:p w14:paraId="4ECC3C0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磁卡费</w:t>
            </w:r>
          </w:p>
        </w:tc>
      </w:tr>
      <w:tr w:rsidR="00E828BC" w14:paraId="4708DDDA" w14:textId="77777777">
        <w:tc>
          <w:tcPr>
            <w:tcW w:w="2552" w:type="dxa"/>
            <w:vAlign w:val="center"/>
          </w:tcPr>
          <w:p w14:paraId="0FB62F5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42</w:t>
            </w:r>
          </w:p>
        </w:tc>
        <w:tc>
          <w:tcPr>
            <w:tcW w:w="2801" w:type="dxa"/>
            <w:vAlign w:val="center"/>
          </w:tcPr>
          <w:p w14:paraId="5B437C6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工本费</w:t>
            </w:r>
          </w:p>
        </w:tc>
      </w:tr>
      <w:tr w:rsidR="00E828BC" w14:paraId="15C79789" w14:textId="77777777">
        <w:tc>
          <w:tcPr>
            <w:tcW w:w="2552" w:type="dxa"/>
            <w:vAlign w:val="center"/>
          </w:tcPr>
          <w:p w14:paraId="3A33CAE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43</w:t>
            </w:r>
          </w:p>
        </w:tc>
        <w:tc>
          <w:tcPr>
            <w:tcW w:w="2801" w:type="dxa"/>
            <w:vAlign w:val="center"/>
          </w:tcPr>
          <w:p w14:paraId="6FFB465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伙食费</w:t>
            </w:r>
          </w:p>
        </w:tc>
      </w:tr>
      <w:tr w:rsidR="00E828BC" w14:paraId="2B3DBF29" w14:textId="77777777">
        <w:tc>
          <w:tcPr>
            <w:tcW w:w="2552" w:type="dxa"/>
            <w:vAlign w:val="center"/>
          </w:tcPr>
          <w:p w14:paraId="250D215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44</w:t>
            </w:r>
          </w:p>
        </w:tc>
        <w:tc>
          <w:tcPr>
            <w:tcW w:w="2801" w:type="dxa"/>
            <w:vAlign w:val="center"/>
          </w:tcPr>
          <w:p w14:paraId="03C4AD6C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预付金</w:t>
            </w:r>
          </w:p>
        </w:tc>
      </w:tr>
      <w:tr w:rsidR="00E828BC" w14:paraId="3FC07F8F" w14:textId="77777777">
        <w:tc>
          <w:tcPr>
            <w:tcW w:w="2552" w:type="dxa"/>
            <w:vAlign w:val="center"/>
          </w:tcPr>
          <w:p w14:paraId="7ADB40D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45</w:t>
            </w:r>
          </w:p>
        </w:tc>
        <w:tc>
          <w:tcPr>
            <w:tcW w:w="2801" w:type="dxa"/>
            <w:vAlign w:val="center"/>
          </w:tcPr>
          <w:p w14:paraId="485353B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冷暖费</w:t>
            </w:r>
          </w:p>
        </w:tc>
      </w:tr>
      <w:tr w:rsidR="00E828BC" w14:paraId="3BF31454" w14:textId="77777777">
        <w:tc>
          <w:tcPr>
            <w:tcW w:w="2552" w:type="dxa"/>
            <w:vAlign w:val="center"/>
          </w:tcPr>
          <w:p w14:paraId="56EA5B2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46</w:t>
            </w:r>
          </w:p>
        </w:tc>
        <w:tc>
          <w:tcPr>
            <w:tcW w:w="2801" w:type="dxa"/>
            <w:vAlign w:val="center"/>
          </w:tcPr>
          <w:p w14:paraId="77B6D41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转治费</w:t>
            </w:r>
            <w:proofErr w:type="gramEnd"/>
          </w:p>
        </w:tc>
      </w:tr>
      <w:tr w:rsidR="00E828BC" w14:paraId="3E9C8AB7" w14:textId="77777777">
        <w:tc>
          <w:tcPr>
            <w:tcW w:w="2552" w:type="dxa"/>
            <w:vAlign w:val="center"/>
          </w:tcPr>
          <w:p w14:paraId="775FA72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47</w:t>
            </w:r>
          </w:p>
        </w:tc>
        <w:tc>
          <w:tcPr>
            <w:tcW w:w="2801" w:type="dxa"/>
            <w:vAlign w:val="center"/>
          </w:tcPr>
          <w:p w14:paraId="2B9CEF7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自助金</w:t>
            </w:r>
          </w:p>
        </w:tc>
      </w:tr>
      <w:tr w:rsidR="00E828BC" w14:paraId="1A8D6220" w14:textId="77777777">
        <w:tc>
          <w:tcPr>
            <w:tcW w:w="2552" w:type="dxa"/>
            <w:vAlign w:val="center"/>
          </w:tcPr>
          <w:p w14:paraId="1682756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48</w:t>
            </w:r>
          </w:p>
        </w:tc>
        <w:tc>
          <w:tcPr>
            <w:tcW w:w="2801" w:type="dxa"/>
            <w:vAlign w:val="center"/>
          </w:tcPr>
          <w:p w14:paraId="25DFECD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婴儿药费</w:t>
            </w:r>
          </w:p>
        </w:tc>
      </w:tr>
      <w:tr w:rsidR="00E828BC" w14:paraId="30567D8C" w14:textId="77777777">
        <w:tc>
          <w:tcPr>
            <w:tcW w:w="2552" w:type="dxa"/>
            <w:vAlign w:val="center"/>
          </w:tcPr>
          <w:p w14:paraId="3CFA28B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49</w:t>
            </w:r>
          </w:p>
        </w:tc>
        <w:tc>
          <w:tcPr>
            <w:tcW w:w="2801" w:type="dxa"/>
            <w:vAlign w:val="center"/>
          </w:tcPr>
          <w:p w14:paraId="63F7B13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婴儿费</w:t>
            </w:r>
          </w:p>
        </w:tc>
      </w:tr>
      <w:tr w:rsidR="00E828BC" w14:paraId="7816A69D" w14:textId="77777777">
        <w:tc>
          <w:tcPr>
            <w:tcW w:w="2552" w:type="dxa"/>
            <w:vAlign w:val="center"/>
          </w:tcPr>
          <w:p w14:paraId="011B334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50</w:t>
            </w:r>
          </w:p>
        </w:tc>
        <w:tc>
          <w:tcPr>
            <w:tcW w:w="2801" w:type="dxa"/>
            <w:vAlign w:val="center"/>
          </w:tcPr>
          <w:p w14:paraId="0B8B3FA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婴儿冷暖气</w:t>
            </w:r>
          </w:p>
        </w:tc>
      </w:tr>
      <w:tr w:rsidR="00E828BC" w14:paraId="174401C0" w14:textId="77777777">
        <w:tc>
          <w:tcPr>
            <w:tcW w:w="2552" w:type="dxa"/>
            <w:vAlign w:val="center"/>
          </w:tcPr>
          <w:p w14:paraId="1802C76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51</w:t>
            </w:r>
          </w:p>
        </w:tc>
        <w:tc>
          <w:tcPr>
            <w:tcW w:w="2801" w:type="dxa"/>
            <w:vAlign w:val="center"/>
          </w:tcPr>
          <w:p w14:paraId="3DA8FEC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死婴处理</w:t>
            </w:r>
          </w:p>
        </w:tc>
      </w:tr>
      <w:tr w:rsidR="00E828BC" w14:paraId="7548354A" w14:textId="77777777">
        <w:tc>
          <w:tcPr>
            <w:tcW w:w="2552" w:type="dxa"/>
            <w:vAlign w:val="center"/>
          </w:tcPr>
          <w:p w14:paraId="2703DF3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52</w:t>
            </w:r>
          </w:p>
        </w:tc>
        <w:tc>
          <w:tcPr>
            <w:tcW w:w="2801" w:type="dxa"/>
            <w:vAlign w:val="center"/>
          </w:tcPr>
          <w:p w14:paraId="5A97313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化验费</w:t>
            </w:r>
          </w:p>
        </w:tc>
      </w:tr>
      <w:tr w:rsidR="00E828BC" w14:paraId="12973D8D" w14:textId="77777777">
        <w:tc>
          <w:tcPr>
            <w:tcW w:w="2552" w:type="dxa"/>
            <w:vAlign w:val="center"/>
          </w:tcPr>
          <w:p w14:paraId="6E31531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53</w:t>
            </w:r>
          </w:p>
        </w:tc>
        <w:tc>
          <w:tcPr>
            <w:tcW w:w="2801" w:type="dxa"/>
            <w:vAlign w:val="center"/>
          </w:tcPr>
          <w:p w14:paraId="754C7E5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诊察费</w:t>
            </w:r>
          </w:p>
        </w:tc>
      </w:tr>
      <w:tr w:rsidR="00E828BC" w14:paraId="117DE0BD" w14:textId="77777777">
        <w:tc>
          <w:tcPr>
            <w:tcW w:w="2552" w:type="dxa"/>
            <w:vAlign w:val="center"/>
          </w:tcPr>
          <w:p w14:paraId="4F21066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54</w:t>
            </w:r>
          </w:p>
        </w:tc>
        <w:tc>
          <w:tcPr>
            <w:tcW w:w="2801" w:type="dxa"/>
            <w:vAlign w:val="center"/>
          </w:tcPr>
          <w:p w14:paraId="40FEFEB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放射费</w:t>
            </w:r>
          </w:p>
        </w:tc>
      </w:tr>
      <w:tr w:rsidR="00E828BC" w14:paraId="0A3698DF" w14:textId="77777777">
        <w:tc>
          <w:tcPr>
            <w:tcW w:w="2552" w:type="dxa"/>
            <w:vAlign w:val="center"/>
          </w:tcPr>
          <w:p w14:paraId="25235F9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99</w:t>
            </w:r>
          </w:p>
        </w:tc>
        <w:tc>
          <w:tcPr>
            <w:tcW w:w="2801" w:type="dxa"/>
            <w:vAlign w:val="center"/>
          </w:tcPr>
          <w:p w14:paraId="591809A3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其他费用</w:t>
            </w:r>
          </w:p>
        </w:tc>
      </w:tr>
    </w:tbl>
    <w:p w14:paraId="6B9350A4" w14:textId="77777777" w:rsidR="00E828BC" w:rsidRDefault="00E828BC"/>
    <w:p w14:paraId="0D89952C" w14:textId="77777777" w:rsidR="00E828BC" w:rsidRDefault="00FB3A0E">
      <w:pPr>
        <w:pStyle w:val="2"/>
        <w:numPr>
          <w:ilvl w:val="0"/>
          <w:numId w:val="27"/>
        </w:numPr>
      </w:pPr>
      <w:bookmarkStart w:id="1289" w:name="_用户授权标志"/>
      <w:bookmarkEnd w:id="1287"/>
      <w:r>
        <w:rPr>
          <w:rFonts w:hint="eastAsia"/>
        </w:rPr>
        <w:t>用户授权标志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7C88971D" w14:textId="77777777">
        <w:tc>
          <w:tcPr>
            <w:tcW w:w="2552" w:type="dxa"/>
            <w:shd w:val="clear" w:color="auto" w:fill="DBE5F1"/>
          </w:tcPr>
          <w:bookmarkEnd w:id="1289"/>
          <w:p w14:paraId="722C7A8B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2F66243A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100E88CF" w14:textId="77777777">
        <w:trPr>
          <w:trHeight w:val="353"/>
        </w:trPr>
        <w:tc>
          <w:tcPr>
            <w:tcW w:w="2552" w:type="dxa"/>
          </w:tcPr>
          <w:p w14:paraId="1F1A2FC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cstheme="majorEastAsia" w:hint="eastAsia"/>
              </w:rPr>
              <w:t>0</w:t>
            </w:r>
          </w:p>
        </w:tc>
        <w:tc>
          <w:tcPr>
            <w:tcW w:w="2801" w:type="dxa"/>
          </w:tcPr>
          <w:p w14:paraId="4AA7525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否</w:t>
            </w:r>
          </w:p>
        </w:tc>
      </w:tr>
      <w:tr w:rsidR="00E828BC" w14:paraId="1E287BAD" w14:textId="77777777">
        <w:tc>
          <w:tcPr>
            <w:tcW w:w="2552" w:type="dxa"/>
          </w:tcPr>
          <w:p w14:paraId="18A31F54" w14:textId="77777777" w:rsidR="00E828BC" w:rsidRDefault="00FB3A0E">
            <w:pPr>
              <w:jc w:val="center"/>
              <w:rPr>
                <w:rFonts w:ascii="黑体" w:eastAsia="黑体" w:hAnsi="黑体" w:cstheme="majorEastAsia"/>
              </w:rPr>
            </w:pPr>
            <w:r>
              <w:rPr>
                <w:rFonts w:ascii="黑体" w:eastAsia="黑体" w:hAnsi="黑体" w:cstheme="majorEastAsia" w:hint="eastAsia"/>
              </w:rPr>
              <w:t>1</w:t>
            </w:r>
          </w:p>
        </w:tc>
        <w:tc>
          <w:tcPr>
            <w:tcW w:w="2801" w:type="dxa"/>
          </w:tcPr>
          <w:p w14:paraId="44F5A0D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</w:tr>
    </w:tbl>
    <w:p w14:paraId="121D6355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检查检验业务分类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4CB9465C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0C78724C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03C58CDA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79E6A0AA" w14:textId="77777777">
        <w:trPr>
          <w:trHeight w:val="395"/>
        </w:trPr>
        <w:tc>
          <w:tcPr>
            <w:tcW w:w="2552" w:type="dxa"/>
          </w:tcPr>
          <w:p w14:paraId="7ACD15FA" w14:textId="77777777" w:rsidR="00E828BC" w:rsidRDefault="00FB3A0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0</w:t>
            </w:r>
          </w:p>
        </w:tc>
        <w:tc>
          <w:tcPr>
            <w:tcW w:w="2801" w:type="dxa"/>
          </w:tcPr>
          <w:p w14:paraId="28D120DE" w14:textId="77777777" w:rsidR="00E828BC" w:rsidRDefault="00FB3A0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检查</w:t>
            </w:r>
          </w:p>
        </w:tc>
      </w:tr>
      <w:tr w:rsidR="00E828BC" w14:paraId="38E2EB57" w14:textId="77777777">
        <w:trPr>
          <w:trHeight w:val="283"/>
        </w:trPr>
        <w:tc>
          <w:tcPr>
            <w:tcW w:w="2552" w:type="dxa"/>
          </w:tcPr>
          <w:p w14:paraId="1FAE868E" w14:textId="77777777" w:rsidR="00E828BC" w:rsidRDefault="00FB3A0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1</w:t>
            </w:r>
          </w:p>
        </w:tc>
        <w:tc>
          <w:tcPr>
            <w:tcW w:w="2801" w:type="dxa"/>
          </w:tcPr>
          <w:p w14:paraId="056CC58A" w14:textId="77777777" w:rsidR="00E828BC" w:rsidRDefault="00FB3A0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微生物检验</w:t>
            </w:r>
          </w:p>
        </w:tc>
      </w:tr>
      <w:tr w:rsidR="00E828BC" w14:paraId="46CF74FB" w14:textId="77777777">
        <w:trPr>
          <w:trHeight w:val="283"/>
        </w:trPr>
        <w:tc>
          <w:tcPr>
            <w:tcW w:w="2552" w:type="dxa"/>
          </w:tcPr>
          <w:p w14:paraId="746B48E3" w14:textId="77777777" w:rsidR="00E828BC" w:rsidRDefault="00FB3A0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2</w:t>
            </w:r>
          </w:p>
        </w:tc>
        <w:tc>
          <w:tcPr>
            <w:tcW w:w="2801" w:type="dxa"/>
          </w:tcPr>
          <w:p w14:paraId="52D815F7" w14:textId="77777777" w:rsidR="00E828BC" w:rsidRDefault="00FB3A0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实验室</w:t>
            </w:r>
            <w:r>
              <w:rPr>
                <w:rFonts w:ascii="黑体" w:eastAsia="黑体" w:hAnsi="黑体" w:cs="黑体"/>
              </w:rPr>
              <w:t>检验</w:t>
            </w:r>
          </w:p>
        </w:tc>
      </w:tr>
    </w:tbl>
    <w:p w14:paraId="1FC78944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bookmarkStart w:id="1290" w:name="_有效标志"/>
      <w:bookmarkEnd w:id="1290"/>
      <w:r>
        <w:rPr>
          <w:rFonts w:cs="宋体" w:hint="eastAsia"/>
          <w:color w:val="000000"/>
          <w:szCs w:val="21"/>
        </w:rPr>
        <w:t>有效标志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667BB2A9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44E9C580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574AAA7F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542E2739" w14:textId="77777777">
        <w:trPr>
          <w:trHeight w:val="395"/>
        </w:trPr>
        <w:tc>
          <w:tcPr>
            <w:tcW w:w="2552" w:type="dxa"/>
          </w:tcPr>
          <w:p w14:paraId="3281E625" w14:textId="77777777" w:rsidR="00E828BC" w:rsidRDefault="00FB3A0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0</w:t>
            </w:r>
          </w:p>
        </w:tc>
        <w:tc>
          <w:tcPr>
            <w:tcW w:w="2801" w:type="dxa"/>
          </w:tcPr>
          <w:p w14:paraId="3C66F0BC" w14:textId="77777777" w:rsidR="00E828BC" w:rsidRDefault="00FB3A0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无效</w:t>
            </w:r>
          </w:p>
        </w:tc>
      </w:tr>
      <w:tr w:rsidR="00E828BC" w14:paraId="47E649EF" w14:textId="77777777">
        <w:trPr>
          <w:trHeight w:val="283"/>
        </w:trPr>
        <w:tc>
          <w:tcPr>
            <w:tcW w:w="2552" w:type="dxa"/>
          </w:tcPr>
          <w:p w14:paraId="09A3A820" w14:textId="77777777" w:rsidR="00E828BC" w:rsidRDefault="00FB3A0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1</w:t>
            </w:r>
          </w:p>
        </w:tc>
        <w:tc>
          <w:tcPr>
            <w:tcW w:w="2801" w:type="dxa"/>
          </w:tcPr>
          <w:p w14:paraId="6675951C" w14:textId="77777777" w:rsidR="00E828BC" w:rsidRDefault="00FB3A0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有效</w:t>
            </w:r>
          </w:p>
        </w:tc>
      </w:tr>
    </w:tbl>
    <w:p w14:paraId="68AF2BD7" w14:textId="77777777" w:rsidR="00E828BC" w:rsidRDefault="00FB3A0E">
      <w:pPr>
        <w:pStyle w:val="2"/>
        <w:numPr>
          <w:ilvl w:val="0"/>
          <w:numId w:val="27"/>
        </w:numPr>
        <w:rPr>
          <w:rFonts w:cs="宋体"/>
          <w:color w:val="000000"/>
          <w:szCs w:val="21"/>
        </w:rPr>
      </w:pPr>
      <w:bookmarkStart w:id="1291" w:name="_用药频次"/>
      <w:bookmarkEnd w:id="1291"/>
      <w:r>
        <w:rPr>
          <w:rFonts w:cs="宋体" w:hint="eastAsia"/>
          <w:color w:val="000000"/>
          <w:szCs w:val="21"/>
        </w:rPr>
        <w:t>用药频次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57BFFF94" w14:textId="77777777">
        <w:trPr>
          <w:trHeight w:val="395"/>
        </w:trPr>
        <w:tc>
          <w:tcPr>
            <w:tcW w:w="2552" w:type="dxa"/>
            <w:shd w:val="clear" w:color="auto" w:fill="DBE5F1"/>
          </w:tcPr>
          <w:p w14:paraId="2331C507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476062ED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71D8880B" w14:textId="77777777">
        <w:trPr>
          <w:trHeight w:val="353"/>
        </w:trPr>
        <w:tc>
          <w:tcPr>
            <w:tcW w:w="2552" w:type="dxa"/>
          </w:tcPr>
          <w:p w14:paraId="7BBCB6AA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2801" w:type="dxa"/>
          </w:tcPr>
          <w:p w14:paraId="11B8992A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每天一次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(qd)</w:t>
            </w:r>
          </w:p>
        </w:tc>
      </w:tr>
      <w:tr w:rsidR="00E828BC" w14:paraId="544BDE62" w14:textId="77777777">
        <w:trPr>
          <w:trHeight w:val="283"/>
        </w:trPr>
        <w:tc>
          <w:tcPr>
            <w:tcW w:w="2552" w:type="dxa"/>
          </w:tcPr>
          <w:p w14:paraId="1AE7F925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lastRenderedPageBreak/>
              <w:t>12</w:t>
            </w:r>
          </w:p>
        </w:tc>
        <w:tc>
          <w:tcPr>
            <w:tcW w:w="2801" w:type="dxa"/>
          </w:tcPr>
          <w:p w14:paraId="504DD0B0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每天二次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(bid)</w:t>
            </w:r>
          </w:p>
        </w:tc>
      </w:tr>
      <w:tr w:rsidR="00E828BC" w14:paraId="5F4ACC3F" w14:textId="77777777">
        <w:trPr>
          <w:trHeight w:val="283"/>
        </w:trPr>
        <w:tc>
          <w:tcPr>
            <w:tcW w:w="2552" w:type="dxa"/>
          </w:tcPr>
          <w:p w14:paraId="7D9F2566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2801" w:type="dxa"/>
          </w:tcPr>
          <w:p w14:paraId="5D6AA50D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每天三次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(tid)</w:t>
            </w:r>
          </w:p>
        </w:tc>
      </w:tr>
      <w:tr w:rsidR="00E828BC" w14:paraId="1AD8D728" w14:textId="77777777">
        <w:trPr>
          <w:trHeight w:val="283"/>
        </w:trPr>
        <w:tc>
          <w:tcPr>
            <w:tcW w:w="2552" w:type="dxa"/>
          </w:tcPr>
          <w:p w14:paraId="538A75A3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2801" w:type="dxa"/>
          </w:tcPr>
          <w:p w14:paraId="01CFC583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每天四次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(qid)</w:t>
            </w:r>
          </w:p>
        </w:tc>
      </w:tr>
      <w:tr w:rsidR="00E828BC" w14:paraId="2F4A21E1" w14:textId="77777777">
        <w:trPr>
          <w:trHeight w:val="283"/>
        </w:trPr>
        <w:tc>
          <w:tcPr>
            <w:tcW w:w="2552" w:type="dxa"/>
          </w:tcPr>
          <w:p w14:paraId="0BC2E597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2801" w:type="dxa"/>
          </w:tcPr>
          <w:p w14:paraId="4EEE83FB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每周一次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(qw)</w:t>
            </w:r>
          </w:p>
        </w:tc>
      </w:tr>
      <w:tr w:rsidR="00E828BC" w14:paraId="5E853773" w14:textId="77777777">
        <w:trPr>
          <w:trHeight w:val="283"/>
        </w:trPr>
        <w:tc>
          <w:tcPr>
            <w:tcW w:w="2552" w:type="dxa"/>
          </w:tcPr>
          <w:p w14:paraId="4A028B94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2801" w:type="dxa"/>
          </w:tcPr>
          <w:p w14:paraId="5EB19A9C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每周二次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(biw)</w:t>
            </w:r>
          </w:p>
        </w:tc>
      </w:tr>
      <w:tr w:rsidR="00E828BC" w14:paraId="6F0C2FC3" w14:textId="77777777">
        <w:trPr>
          <w:trHeight w:val="283"/>
        </w:trPr>
        <w:tc>
          <w:tcPr>
            <w:tcW w:w="2552" w:type="dxa"/>
          </w:tcPr>
          <w:p w14:paraId="37AD1C62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2801" w:type="dxa"/>
          </w:tcPr>
          <w:p w14:paraId="07269AC5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每周三次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(tiw)</w:t>
            </w:r>
          </w:p>
        </w:tc>
      </w:tr>
      <w:tr w:rsidR="00E828BC" w14:paraId="50E64776" w14:textId="77777777">
        <w:trPr>
          <w:trHeight w:val="283"/>
        </w:trPr>
        <w:tc>
          <w:tcPr>
            <w:tcW w:w="2552" w:type="dxa"/>
          </w:tcPr>
          <w:p w14:paraId="41912E85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31</w:t>
            </w:r>
          </w:p>
        </w:tc>
        <w:tc>
          <w:tcPr>
            <w:tcW w:w="2801" w:type="dxa"/>
          </w:tcPr>
          <w:p w14:paraId="79B286B2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每小时一次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(qh)</w:t>
            </w:r>
          </w:p>
        </w:tc>
      </w:tr>
      <w:tr w:rsidR="00E828BC" w14:paraId="586F4D6B" w14:textId="77777777">
        <w:trPr>
          <w:trHeight w:val="283"/>
        </w:trPr>
        <w:tc>
          <w:tcPr>
            <w:tcW w:w="2552" w:type="dxa"/>
          </w:tcPr>
          <w:p w14:paraId="2D5049D1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2801" w:type="dxa"/>
          </w:tcPr>
          <w:p w14:paraId="7C2CA97E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每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 xml:space="preserve"> 2 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小时一次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(q2h)</w:t>
            </w:r>
          </w:p>
        </w:tc>
      </w:tr>
      <w:tr w:rsidR="00E828BC" w14:paraId="41C449D0" w14:textId="77777777">
        <w:trPr>
          <w:trHeight w:val="283"/>
        </w:trPr>
        <w:tc>
          <w:tcPr>
            <w:tcW w:w="2552" w:type="dxa"/>
          </w:tcPr>
          <w:p w14:paraId="40F9EB72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33</w:t>
            </w:r>
          </w:p>
        </w:tc>
        <w:tc>
          <w:tcPr>
            <w:tcW w:w="2801" w:type="dxa"/>
          </w:tcPr>
          <w:p w14:paraId="4ECA4BA1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每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 xml:space="preserve"> 4 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小时一次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(q4h)</w:t>
            </w:r>
          </w:p>
        </w:tc>
      </w:tr>
      <w:tr w:rsidR="00E828BC" w14:paraId="719CE6D9" w14:textId="77777777">
        <w:trPr>
          <w:trHeight w:val="283"/>
        </w:trPr>
        <w:tc>
          <w:tcPr>
            <w:tcW w:w="2552" w:type="dxa"/>
          </w:tcPr>
          <w:p w14:paraId="225080BD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34</w:t>
            </w:r>
          </w:p>
        </w:tc>
        <w:tc>
          <w:tcPr>
            <w:tcW w:w="2801" w:type="dxa"/>
          </w:tcPr>
          <w:p w14:paraId="056793C7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每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 xml:space="preserve"> 5 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小时一次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(q5h)</w:t>
            </w:r>
          </w:p>
        </w:tc>
      </w:tr>
      <w:tr w:rsidR="00E828BC" w14:paraId="050CE34E" w14:textId="77777777">
        <w:trPr>
          <w:trHeight w:val="283"/>
        </w:trPr>
        <w:tc>
          <w:tcPr>
            <w:tcW w:w="2552" w:type="dxa"/>
          </w:tcPr>
          <w:p w14:paraId="2B50FD75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35</w:t>
            </w:r>
          </w:p>
        </w:tc>
        <w:tc>
          <w:tcPr>
            <w:tcW w:w="2801" w:type="dxa"/>
          </w:tcPr>
          <w:p w14:paraId="5D183743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每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 xml:space="preserve"> 6 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小时一次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(q6h)</w:t>
            </w:r>
          </w:p>
        </w:tc>
      </w:tr>
      <w:tr w:rsidR="00E828BC" w14:paraId="4E18C2A6" w14:textId="77777777">
        <w:trPr>
          <w:trHeight w:val="283"/>
        </w:trPr>
        <w:tc>
          <w:tcPr>
            <w:tcW w:w="2552" w:type="dxa"/>
          </w:tcPr>
          <w:p w14:paraId="5A78D245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36</w:t>
            </w:r>
          </w:p>
        </w:tc>
        <w:tc>
          <w:tcPr>
            <w:tcW w:w="2801" w:type="dxa"/>
          </w:tcPr>
          <w:p w14:paraId="68277DFA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每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 xml:space="preserve"> 8 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小时一次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(q8h)</w:t>
            </w:r>
          </w:p>
        </w:tc>
      </w:tr>
      <w:tr w:rsidR="00E828BC" w14:paraId="2BC57C3C" w14:textId="77777777">
        <w:trPr>
          <w:trHeight w:val="283"/>
        </w:trPr>
        <w:tc>
          <w:tcPr>
            <w:tcW w:w="2552" w:type="dxa"/>
          </w:tcPr>
          <w:p w14:paraId="26F04A8D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37</w:t>
            </w:r>
          </w:p>
        </w:tc>
        <w:tc>
          <w:tcPr>
            <w:tcW w:w="2801" w:type="dxa"/>
          </w:tcPr>
          <w:p w14:paraId="6B68BA71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每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 xml:space="preserve"> 12 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小时一次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(q12h)</w:t>
            </w:r>
          </w:p>
        </w:tc>
      </w:tr>
      <w:tr w:rsidR="00E828BC" w14:paraId="359D8C49" w14:textId="77777777">
        <w:trPr>
          <w:trHeight w:val="283"/>
        </w:trPr>
        <w:tc>
          <w:tcPr>
            <w:tcW w:w="2552" w:type="dxa"/>
          </w:tcPr>
          <w:p w14:paraId="523BD4F3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41</w:t>
            </w:r>
          </w:p>
        </w:tc>
        <w:tc>
          <w:tcPr>
            <w:tcW w:w="2801" w:type="dxa"/>
          </w:tcPr>
          <w:p w14:paraId="5C654F3C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每晚一次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(qn)</w:t>
            </w:r>
          </w:p>
        </w:tc>
      </w:tr>
      <w:tr w:rsidR="00E828BC" w14:paraId="27782D52" w14:textId="77777777">
        <w:trPr>
          <w:trHeight w:val="283"/>
        </w:trPr>
        <w:tc>
          <w:tcPr>
            <w:tcW w:w="2552" w:type="dxa"/>
          </w:tcPr>
          <w:p w14:paraId="781B9E0A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42</w:t>
            </w:r>
          </w:p>
        </w:tc>
        <w:tc>
          <w:tcPr>
            <w:tcW w:w="2801" w:type="dxa"/>
          </w:tcPr>
          <w:p w14:paraId="568AD773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隔天一次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(qod)</w:t>
            </w:r>
          </w:p>
        </w:tc>
      </w:tr>
      <w:tr w:rsidR="00E828BC" w14:paraId="6A9DD5C3" w14:textId="77777777">
        <w:trPr>
          <w:trHeight w:val="283"/>
        </w:trPr>
        <w:tc>
          <w:tcPr>
            <w:tcW w:w="2552" w:type="dxa"/>
          </w:tcPr>
          <w:p w14:paraId="486F74C3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43</w:t>
            </w:r>
          </w:p>
        </w:tc>
        <w:tc>
          <w:tcPr>
            <w:tcW w:w="2801" w:type="dxa"/>
          </w:tcPr>
          <w:p w14:paraId="76DF2BBC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五天一次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(q5d)</w:t>
            </w:r>
          </w:p>
        </w:tc>
      </w:tr>
      <w:tr w:rsidR="00E828BC" w14:paraId="309520E1" w14:textId="77777777">
        <w:trPr>
          <w:trHeight w:val="283"/>
        </w:trPr>
        <w:tc>
          <w:tcPr>
            <w:tcW w:w="2552" w:type="dxa"/>
          </w:tcPr>
          <w:p w14:paraId="441E8D74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44</w:t>
            </w:r>
          </w:p>
        </w:tc>
        <w:tc>
          <w:tcPr>
            <w:tcW w:w="2801" w:type="dxa"/>
          </w:tcPr>
          <w:p w14:paraId="63257F65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十天一次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(q10d)</w:t>
            </w:r>
          </w:p>
        </w:tc>
      </w:tr>
      <w:tr w:rsidR="00E828BC" w14:paraId="622EBCE8" w14:textId="77777777">
        <w:trPr>
          <w:trHeight w:val="283"/>
        </w:trPr>
        <w:tc>
          <w:tcPr>
            <w:tcW w:w="2552" w:type="dxa"/>
          </w:tcPr>
          <w:p w14:paraId="641B33C0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51</w:t>
            </w:r>
          </w:p>
        </w:tc>
        <w:tc>
          <w:tcPr>
            <w:tcW w:w="2801" w:type="dxa"/>
          </w:tcPr>
          <w:p w14:paraId="029D28B1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 xml:space="preserve">12 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小时维持</w:t>
            </w:r>
          </w:p>
        </w:tc>
      </w:tr>
      <w:tr w:rsidR="00E828BC" w14:paraId="0091979C" w14:textId="77777777">
        <w:trPr>
          <w:trHeight w:val="283"/>
        </w:trPr>
        <w:tc>
          <w:tcPr>
            <w:tcW w:w="2552" w:type="dxa"/>
          </w:tcPr>
          <w:p w14:paraId="3611E960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52</w:t>
            </w:r>
          </w:p>
        </w:tc>
        <w:tc>
          <w:tcPr>
            <w:tcW w:w="2801" w:type="dxa"/>
          </w:tcPr>
          <w:p w14:paraId="6832D13A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 xml:space="preserve">24 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小时维持</w:t>
            </w:r>
          </w:p>
        </w:tc>
      </w:tr>
      <w:tr w:rsidR="00E828BC" w14:paraId="32D62C76" w14:textId="77777777">
        <w:trPr>
          <w:trHeight w:val="283"/>
        </w:trPr>
        <w:tc>
          <w:tcPr>
            <w:tcW w:w="2552" w:type="dxa"/>
          </w:tcPr>
          <w:p w14:paraId="6C71E09C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61</w:t>
            </w:r>
          </w:p>
        </w:tc>
        <w:tc>
          <w:tcPr>
            <w:tcW w:w="2801" w:type="dxa"/>
          </w:tcPr>
          <w:p w14:paraId="67C2AF91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立即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(st)</w:t>
            </w:r>
          </w:p>
        </w:tc>
      </w:tr>
      <w:tr w:rsidR="00E828BC" w14:paraId="3EB3CE90" w14:textId="77777777">
        <w:trPr>
          <w:trHeight w:val="283"/>
        </w:trPr>
        <w:tc>
          <w:tcPr>
            <w:tcW w:w="2552" w:type="dxa"/>
          </w:tcPr>
          <w:p w14:paraId="5D747C17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62</w:t>
            </w:r>
          </w:p>
        </w:tc>
        <w:tc>
          <w:tcPr>
            <w:tcW w:w="2801" w:type="dxa"/>
          </w:tcPr>
          <w:p w14:paraId="58C9544C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必要时使用</w:t>
            </w: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(prn)</w:t>
            </w:r>
          </w:p>
        </w:tc>
      </w:tr>
    </w:tbl>
    <w:p w14:paraId="130833D2" w14:textId="77777777" w:rsidR="00E828BC" w:rsidRDefault="00FB3A0E">
      <w:pPr>
        <w:pStyle w:val="2"/>
        <w:numPr>
          <w:ilvl w:val="0"/>
          <w:numId w:val="27"/>
        </w:numPr>
      </w:pPr>
      <w:r>
        <w:rPr>
          <w:rFonts w:hint="eastAsia"/>
        </w:rPr>
        <w:t>医疗类别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5BBDBC28" w14:textId="77777777">
        <w:tc>
          <w:tcPr>
            <w:tcW w:w="2552" w:type="dxa"/>
            <w:shd w:val="clear" w:color="auto" w:fill="DBE5F1"/>
          </w:tcPr>
          <w:bookmarkEnd w:id="1288"/>
          <w:p w14:paraId="3CB8BA09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15C5AE55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6B98BE61" w14:textId="77777777">
        <w:tc>
          <w:tcPr>
            <w:tcW w:w="2552" w:type="dxa"/>
          </w:tcPr>
          <w:p w14:paraId="18E83D1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00</w:t>
            </w:r>
          </w:p>
        </w:tc>
        <w:tc>
          <w:tcPr>
            <w:tcW w:w="2801" w:type="dxa"/>
          </w:tcPr>
          <w:p w14:paraId="207CB782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门诊</w:t>
            </w:r>
          </w:p>
        </w:tc>
      </w:tr>
      <w:tr w:rsidR="00E828BC" w14:paraId="126563D3" w14:textId="77777777">
        <w:tc>
          <w:tcPr>
            <w:tcW w:w="2552" w:type="dxa"/>
          </w:tcPr>
          <w:p w14:paraId="5DCC8C5E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01</w:t>
            </w:r>
          </w:p>
        </w:tc>
        <w:tc>
          <w:tcPr>
            <w:tcW w:w="2801" w:type="dxa"/>
          </w:tcPr>
          <w:p w14:paraId="0B31D92E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住院</w:t>
            </w:r>
          </w:p>
        </w:tc>
      </w:tr>
      <w:tr w:rsidR="00E828BC" w14:paraId="11C2B432" w14:textId="77777777">
        <w:tc>
          <w:tcPr>
            <w:tcW w:w="2552" w:type="dxa"/>
          </w:tcPr>
          <w:p w14:paraId="56B34C4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99</w:t>
            </w:r>
          </w:p>
        </w:tc>
        <w:tc>
          <w:tcPr>
            <w:tcW w:w="2801" w:type="dxa"/>
          </w:tcPr>
          <w:p w14:paraId="3782033B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黑体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其它</w:t>
            </w:r>
          </w:p>
        </w:tc>
      </w:tr>
    </w:tbl>
    <w:p w14:paraId="758799C2" w14:textId="77777777" w:rsidR="00E828BC" w:rsidRDefault="00FB3A0E">
      <w:pPr>
        <w:pStyle w:val="2"/>
        <w:numPr>
          <w:ilvl w:val="0"/>
          <w:numId w:val="27"/>
        </w:numPr>
      </w:pPr>
      <w:bookmarkStart w:id="1292" w:name="_Toc458162138"/>
      <w:bookmarkStart w:id="1293" w:name="_Toc458685349"/>
      <w:bookmarkStart w:id="1294" w:name="_Toc28027"/>
      <w:bookmarkStart w:id="1295" w:name="_证件类型"/>
      <w:r>
        <w:rPr>
          <w:rFonts w:hint="eastAsia"/>
        </w:rPr>
        <w:t>医疗目录行政区划级别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4A4F62E7" w14:textId="77777777">
        <w:tc>
          <w:tcPr>
            <w:tcW w:w="2552" w:type="dxa"/>
            <w:shd w:val="clear" w:color="auto" w:fill="DBE5F1"/>
          </w:tcPr>
          <w:p w14:paraId="6E229F22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413FDEB3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393C5554" w14:textId="77777777">
        <w:tc>
          <w:tcPr>
            <w:tcW w:w="2552" w:type="dxa"/>
            <w:shd w:val="clear" w:color="auto" w:fill="auto"/>
            <w:vAlign w:val="center"/>
          </w:tcPr>
          <w:p w14:paraId="629204A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16C907C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省医疗目录</w:t>
            </w:r>
          </w:p>
        </w:tc>
      </w:tr>
      <w:tr w:rsidR="00E828BC" w14:paraId="399520FB" w14:textId="77777777">
        <w:tc>
          <w:tcPr>
            <w:tcW w:w="2552" w:type="dxa"/>
            <w:shd w:val="clear" w:color="auto" w:fill="auto"/>
            <w:vAlign w:val="center"/>
          </w:tcPr>
          <w:p w14:paraId="5AA250E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006A28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市医疗目录</w:t>
            </w:r>
          </w:p>
        </w:tc>
      </w:tr>
      <w:tr w:rsidR="00E828BC" w14:paraId="2DD488D0" w14:textId="77777777">
        <w:tc>
          <w:tcPr>
            <w:tcW w:w="2552" w:type="dxa"/>
            <w:shd w:val="clear" w:color="auto" w:fill="auto"/>
            <w:vAlign w:val="center"/>
          </w:tcPr>
          <w:p w14:paraId="291F092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6AF4AC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新农合医疗目录</w:t>
            </w:r>
          </w:p>
        </w:tc>
      </w:tr>
    </w:tbl>
    <w:p w14:paraId="4D916934" w14:textId="77777777" w:rsidR="00E828BC" w:rsidRDefault="00FB3A0E">
      <w:pPr>
        <w:pStyle w:val="2"/>
        <w:numPr>
          <w:ilvl w:val="0"/>
          <w:numId w:val="27"/>
        </w:numPr>
      </w:pPr>
      <w:r>
        <w:rPr>
          <w:rFonts w:hint="eastAsia"/>
        </w:rPr>
        <w:t>医院类型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3EB04B42" w14:textId="77777777">
        <w:tc>
          <w:tcPr>
            <w:tcW w:w="2552" w:type="dxa"/>
            <w:shd w:val="clear" w:color="auto" w:fill="DBE5F1"/>
          </w:tcPr>
          <w:p w14:paraId="5E7DE155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1E3A53DF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65E35EA7" w14:textId="77777777">
        <w:tc>
          <w:tcPr>
            <w:tcW w:w="2552" w:type="dxa"/>
            <w:shd w:val="clear" w:color="auto" w:fill="auto"/>
            <w:vAlign w:val="center"/>
          </w:tcPr>
          <w:p w14:paraId="0C43F42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5F93E9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体检医院</w:t>
            </w:r>
          </w:p>
        </w:tc>
      </w:tr>
      <w:tr w:rsidR="00E828BC" w14:paraId="3EAE2D59" w14:textId="77777777">
        <w:tc>
          <w:tcPr>
            <w:tcW w:w="2552" w:type="dxa"/>
            <w:shd w:val="clear" w:color="auto" w:fill="auto"/>
            <w:vAlign w:val="center"/>
          </w:tcPr>
          <w:p w14:paraId="5EB31C2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184C3587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公立医院</w:t>
            </w:r>
          </w:p>
        </w:tc>
      </w:tr>
      <w:tr w:rsidR="00E828BC" w14:paraId="2BADFB52" w14:textId="77777777">
        <w:tc>
          <w:tcPr>
            <w:tcW w:w="2552" w:type="dxa"/>
            <w:shd w:val="clear" w:color="auto" w:fill="auto"/>
            <w:vAlign w:val="center"/>
          </w:tcPr>
          <w:p w14:paraId="3B0E76B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34EE0E7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私立医院</w:t>
            </w:r>
          </w:p>
        </w:tc>
      </w:tr>
    </w:tbl>
    <w:p w14:paraId="4C8F3794" w14:textId="77777777" w:rsidR="00E828BC" w:rsidRDefault="00FB3A0E">
      <w:pPr>
        <w:pStyle w:val="2"/>
        <w:numPr>
          <w:ilvl w:val="0"/>
          <w:numId w:val="27"/>
        </w:numPr>
      </w:pPr>
      <w:r>
        <w:rPr>
          <w:rFonts w:hint="eastAsia"/>
        </w:rPr>
        <w:lastRenderedPageBreak/>
        <w:t>医院级别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01"/>
      </w:tblGrid>
      <w:tr w:rsidR="00E828BC" w14:paraId="4D9D878C" w14:textId="77777777">
        <w:tc>
          <w:tcPr>
            <w:tcW w:w="2552" w:type="dxa"/>
            <w:shd w:val="clear" w:color="auto" w:fill="DBE5F1"/>
          </w:tcPr>
          <w:p w14:paraId="2D540AD9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代码</w:t>
            </w:r>
          </w:p>
        </w:tc>
        <w:tc>
          <w:tcPr>
            <w:tcW w:w="2801" w:type="dxa"/>
            <w:shd w:val="clear" w:color="auto" w:fill="DBE5F1"/>
          </w:tcPr>
          <w:p w14:paraId="0C30F7C2" w14:textId="77777777" w:rsidR="00E828BC" w:rsidRDefault="00FB3A0E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名称</w:t>
            </w:r>
          </w:p>
        </w:tc>
      </w:tr>
      <w:tr w:rsidR="00E828BC" w14:paraId="4256F236" w14:textId="77777777">
        <w:tc>
          <w:tcPr>
            <w:tcW w:w="2552" w:type="dxa"/>
            <w:shd w:val="clear" w:color="auto" w:fill="auto"/>
            <w:vAlign w:val="center"/>
          </w:tcPr>
          <w:p w14:paraId="2F65D6EF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01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70F356D4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三级特等</w:t>
            </w:r>
          </w:p>
        </w:tc>
      </w:tr>
      <w:tr w:rsidR="00E828BC" w14:paraId="76E0EDAA" w14:textId="77777777">
        <w:tc>
          <w:tcPr>
            <w:tcW w:w="2552" w:type="dxa"/>
            <w:shd w:val="clear" w:color="auto" w:fill="auto"/>
            <w:vAlign w:val="center"/>
          </w:tcPr>
          <w:p w14:paraId="1C96CA6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02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5FDE86A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三级甲等</w:t>
            </w:r>
          </w:p>
        </w:tc>
      </w:tr>
      <w:tr w:rsidR="00E828BC" w14:paraId="01A175A8" w14:textId="77777777">
        <w:tc>
          <w:tcPr>
            <w:tcW w:w="2552" w:type="dxa"/>
            <w:shd w:val="clear" w:color="auto" w:fill="auto"/>
            <w:vAlign w:val="center"/>
          </w:tcPr>
          <w:p w14:paraId="2E0A7EA8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03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63A9BC16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三级乙等</w:t>
            </w:r>
          </w:p>
        </w:tc>
      </w:tr>
      <w:tr w:rsidR="00E828BC" w14:paraId="7605E29A" w14:textId="77777777">
        <w:tc>
          <w:tcPr>
            <w:tcW w:w="2552" w:type="dxa"/>
            <w:shd w:val="clear" w:color="auto" w:fill="auto"/>
            <w:vAlign w:val="center"/>
          </w:tcPr>
          <w:p w14:paraId="2A2B637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04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5D93468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三级</w:t>
            </w:r>
          </w:p>
        </w:tc>
      </w:tr>
      <w:tr w:rsidR="00E828BC" w14:paraId="574A89BC" w14:textId="77777777">
        <w:tc>
          <w:tcPr>
            <w:tcW w:w="2552" w:type="dxa"/>
            <w:shd w:val="clear" w:color="auto" w:fill="auto"/>
            <w:vAlign w:val="center"/>
          </w:tcPr>
          <w:p w14:paraId="5AD3149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05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6ECA05B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二级甲等</w:t>
            </w:r>
          </w:p>
        </w:tc>
      </w:tr>
      <w:tr w:rsidR="00E828BC" w14:paraId="062CF99C" w14:textId="77777777">
        <w:tc>
          <w:tcPr>
            <w:tcW w:w="2552" w:type="dxa"/>
            <w:shd w:val="clear" w:color="auto" w:fill="auto"/>
            <w:vAlign w:val="center"/>
          </w:tcPr>
          <w:p w14:paraId="6192D121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06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586DC50A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二级乙等</w:t>
            </w:r>
          </w:p>
        </w:tc>
      </w:tr>
      <w:tr w:rsidR="00E828BC" w14:paraId="142EA0ED" w14:textId="77777777">
        <w:tc>
          <w:tcPr>
            <w:tcW w:w="2552" w:type="dxa"/>
            <w:shd w:val="clear" w:color="auto" w:fill="auto"/>
            <w:vAlign w:val="center"/>
          </w:tcPr>
          <w:p w14:paraId="06709B82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07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90A88CB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二级</w:t>
            </w:r>
          </w:p>
        </w:tc>
      </w:tr>
      <w:tr w:rsidR="00E828BC" w14:paraId="1FF4DD44" w14:textId="77777777">
        <w:tc>
          <w:tcPr>
            <w:tcW w:w="2552" w:type="dxa"/>
            <w:shd w:val="clear" w:color="auto" w:fill="auto"/>
            <w:vAlign w:val="center"/>
          </w:tcPr>
          <w:p w14:paraId="5BE05B0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08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4910AE2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一级甲等</w:t>
            </w:r>
          </w:p>
        </w:tc>
      </w:tr>
      <w:tr w:rsidR="00E828BC" w14:paraId="07A701CB" w14:textId="77777777">
        <w:tc>
          <w:tcPr>
            <w:tcW w:w="2552" w:type="dxa"/>
            <w:shd w:val="clear" w:color="auto" w:fill="auto"/>
            <w:vAlign w:val="center"/>
          </w:tcPr>
          <w:p w14:paraId="0FD932C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09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1A7EA5B0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一级乙等</w:t>
            </w:r>
          </w:p>
        </w:tc>
      </w:tr>
      <w:tr w:rsidR="00E828BC" w14:paraId="1FD22A93" w14:textId="77777777">
        <w:tc>
          <w:tcPr>
            <w:tcW w:w="2552" w:type="dxa"/>
            <w:shd w:val="clear" w:color="auto" w:fill="auto"/>
            <w:vAlign w:val="center"/>
          </w:tcPr>
          <w:p w14:paraId="2CFC8CB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6FAECBED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一级</w:t>
            </w:r>
          </w:p>
        </w:tc>
      </w:tr>
      <w:tr w:rsidR="00E828BC" w14:paraId="7C3ABB14" w14:textId="77777777">
        <w:tc>
          <w:tcPr>
            <w:tcW w:w="2552" w:type="dxa"/>
            <w:shd w:val="clear" w:color="auto" w:fill="auto"/>
            <w:vAlign w:val="center"/>
          </w:tcPr>
          <w:p w14:paraId="5CB81D65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1E4C9D49" w14:textId="77777777" w:rsidR="00E828BC" w:rsidRDefault="00FB3A0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未评定</w:t>
            </w:r>
          </w:p>
        </w:tc>
      </w:tr>
    </w:tbl>
    <w:p w14:paraId="7427EBFE" w14:textId="77777777" w:rsidR="00E828BC" w:rsidRDefault="00FB3A0E">
      <w:pPr>
        <w:pStyle w:val="2"/>
        <w:numPr>
          <w:ilvl w:val="0"/>
          <w:numId w:val="27"/>
        </w:numPr>
      </w:pPr>
      <w:r>
        <w:rPr>
          <w:rFonts w:hint="eastAsia"/>
        </w:rPr>
        <w:t>证件类型</w:t>
      </w:r>
      <w:bookmarkEnd w:id="1292"/>
      <w:bookmarkEnd w:id="1293"/>
      <w:bookmarkEnd w:id="1294"/>
      <w:r>
        <w:commentReference w:id="1296"/>
      </w:r>
    </w:p>
    <w:tbl>
      <w:tblPr>
        <w:tblW w:w="38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2805"/>
      </w:tblGrid>
      <w:tr w:rsidR="00E828BC" w14:paraId="69E400E7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bookmarkEnd w:id="1295"/>
          <w:p w14:paraId="3A9567AF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宋体" w:cs="黑体"/>
                <w:b/>
                <w:color w:val="000000"/>
                <w:szCs w:val="21"/>
              </w:rPr>
            </w:pPr>
            <w:r>
              <w:rPr>
                <w:rFonts w:ascii="黑体" w:eastAsia="黑体" w:hAnsi="宋体" w:cs="黑体" w:hint="eastAsia"/>
                <w:b/>
                <w:color w:val="000000"/>
                <w:kern w:val="0"/>
                <w:szCs w:val="21"/>
                <w:lang w:bidi="ar"/>
              </w:rPr>
              <w:t>代码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0B77A85" w14:textId="77777777" w:rsidR="00E828BC" w:rsidRDefault="00FB3A0E">
            <w:pPr>
              <w:widowControl/>
              <w:jc w:val="center"/>
              <w:textAlignment w:val="top"/>
              <w:rPr>
                <w:rFonts w:ascii="黑体" w:eastAsia="黑体" w:hAnsi="宋体" w:cs="黑体"/>
                <w:b/>
                <w:color w:val="000000"/>
                <w:szCs w:val="21"/>
              </w:rPr>
            </w:pPr>
            <w:r>
              <w:rPr>
                <w:rFonts w:ascii="黑体" w:eastAsia="黑体" w:hAnsi="宋体" w:cs="黑体" w:hint="eastAsia"/>
                <w:b/>
                <w:color w:val="000000"/>
                <w:kern w:val="0"/>
                <w:szCs w:val="21"/>
                <w:lang w:bidi="ar"/>
              </w:rPr>
              <w:t>名称</w:t>
            </w:r>
          </w:p>
        </w:tc>
      </w:tr>
      <w:tr w:rsidR="00E828BC" w14:paraId="33936A0D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38DC9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01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33921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身份证</w:t>
            </w:r>
          </w:p>
        </w:tc>
      </w:tr>
      <w:tr w:rsidR="00E828BC" w14:paraId="4C439A65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83E01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02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F8F92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护照</w:t>
            </w:r>
          </w:p>
        </w:tc>
      </w:tr>
      <w:tr w:rsidR="00E828BC" w14:paraId="3648F447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70409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03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2A3F6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出生证</w:t>
            </w:r>
          </w:p>
        </w:tc>
      </w:tr>
      <w:tr w:rsidR="00E828BC" w14:paraId="3C87AB0F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00E74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04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736A1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驾照</w:t>
            </w:r>
          </w:p>
        </w:tc>
      </w:tr>
      <w:tr w:rsidR="00E828BC" w14:paraId="17DD91D3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A3FEE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05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3735C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军官证</w:t>
            </w:r>
          </w:p>
        </w:tc>
      </w:tr>
      <w:tr w:rsidR="00E828BC" w14:paraId="3D697BDC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019CE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06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AB8A0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渠道用户号</w:t>
            </w:r>
          </w:p>
        </w:tc>
      </w:tr>
      <w:tr w:rsidR="00E828BC" w14:paraId="22CA6D40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1876F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07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55F01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港台同胞证</w:t>
            </w:r>
          </w:p>
        </w:tc>
      </w:tr>
      <w:tr w:rsidR="00E828BC" w14:paraId="0826A035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DF974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08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7C2BD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士兵证</w:t>
            </w:r>
          </w:p>
        </w:tc>
      </w:tr>
      <w:tr w:rsidR="00E828BC" w14:paraId="57782B11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CD909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09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F088F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返乡证</w:t>
            </w:r>
            <w:proofErr w:type="gramEnd"/>
          </w:p>
        </w:tc>
      </w:tr>
      <w:tr w:rsidR="00E828BC" w14:paraId="7C923DC5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91234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C255D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组织机构代码</w:t>
            </w:r>
          </w:p>
        </w:tc>
      </w:tr>
      <w:tr w:rsidR="00E828BC" w14:paraId="5F3A893D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8985E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A13E9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港澳通行证</w:t>
            </w:r>
          </w:p>
        </w:tc>
      </w:tr>
      <w:tr w:rsidR="00E828BC" w14:paraId="4C44485B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FE0D2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0B533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台湾通行证</w:t>
            </w:r>
          </w:p>
        </w:tc>
      </w:tr>
      <w:tr w:rsidR="00E828BC" w14:paraId="4189EACF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8BB60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9366D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户口簿</w:t>
            </w:r>
          </w:p>
        </w:tc>
      </w:tr>
      <w:tr w:rsidR="00E828BC" w14:paraId="66888E45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1E0A9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4AEF3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学生证</w:t>
            </w:r>
          </w:p>
        </w:tc>
      </w:tr>
      <w:tr w:rsidR="00E828BC" w14:paraId="7C2954BA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6DFC9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3D905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国际海员证</w:t>
            </w:r>
          </w:p>
        </w:tc>
      </w:tr>
      <w:tr w:rsidR="00E828BC" w14:paraId="40C33EB9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46173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B589D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外国人永久居留证</w:t>
            </w:r>
          </w:p>
        </w:tc>
      </w:tr>
      <w:tr w:rsidR="00E828BC" w14:paraId="7903A135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A282F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458E8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旅行证</w:t>
            </w:r>
          </w:p>
        </w:tc>
      </w:tr>
      <w:tr w:rsidR="00E828BC" w14:paraId="18387FF6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C61CC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0862E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警官证</w:t>
            </w:r>
          </w:p>
        </w:tc>
      </w:tr>
      <w:tr w:rsidR="00E828BC" w14:paraId="4E81A6DF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1AD66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19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60243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微信号</w:t>
            </w:r>
          </w:p>
        </w:tc>
      </w:tr>
      <w:tr w:rsidR="00E828BC" w14:paraId="28C79A05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B8D61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BB050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港澳居民来往内地通行证</w:t>
            </w:r>
          </w:p>
        </w:tc>
      </w:tr>
      <w:tr w:rsidR="00E828BC" w14:paraId="424DECA8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C8B0F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21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F7EBD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台胞证</w:t>
            </w:r>
          </w:p>
        </w:tc>
      </w:tr>
      <w:tr w:rsidR="00E828BC" w14:paraId="65668848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CB442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22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C2FE7" w14:textId="77777777" w:rsidR="00E828BC" w:rsidRDefault="00FB3A0E">
            <w:pPr>
              <w:widowControl/>
              <w:textAlignment w:val="center"/>
              <w:rPr>
                <w:rFonts w:ascii="黑体" w:eastAsia="黑体" w:hAnsi="宋体" w:cs="黑体"/>
                <w:color w:val="000000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电子就医码</w:t>
            </w:r>
          </w:p>
        </w:tc>
      </w:tr>
      <w:tr w:rsidR="00E828BC" w14:paraId="76A52AB2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72A6B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23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312CD" w14:textId="77777777" w:rsidR="00E828BC" w:rsidRDefault="00FB3A0E">
            <w:pPr>
              <w:widowControl/>
              <w:textAlignment w:val="center"/>
              <w:rPr>
                <w:rFonts w:ascii="黑体" w:eastAsia="黑体" w:hAnsi="宋体" w:cs="黑体"/>
                <w:color w:val="000000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社会保障号码</w:t>
            </w:r>
          </w:p>
        </w:tc>
      </w:tr>
      <w:tr w:rsidR="00E828BC" w14:paraId="34B72FD6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3E1E8" w14:textId="77777777" w:rsidR="00E828BC" w:rsidRDefault="00FB3A0E">
            <w:pPr>
              <w:widowControl/>
              <w:tabs>
                <w:tab w:val="center" w:pos="525"/>
              </w:tabs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ab/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E42D8" w14:textId="77777777" w:rsidR="00E828BC" w:rsidRDefault="00FB3A0E">
            <w:pPr>
              <w:widowControl/>
              <w:textAlignment w:val="center"/>
              <w:rPr>
                <w:rFonts w:ascii="黑体" w:eastAsia="黑体" w:hAnsi="宋体" w:cs="黑体"/>
                <w:color w:val="000000"/>
                <w:kern w:val="0"/>
                <w:szCs w:val="21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生日（未成年）</w:t>
            </w:r>
          </w:p>
        </w:tc>
      </w:tr>
      <w:tr w:rsidR="00E828BC" w14:paraId="3B559874" w14:textId="77777777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2F6A3" w14:textId="77777777" w:rsidR="00E828BC" w:rsidRDefault="00FB3A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99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CB982" w14:textId="77777777" w:rsidR="00E828BC" w:rsidRDefault="00FB3A0E">
            <w:pPr>
              <w:widowControl/>
              <w:textAlignment w:val="center"/>
              <w:rPr>
                <w:rFonts w:ascii="黑体" w:eastAsia="黑体" w:hAnsi="宋体" w:cs="黑体"/>
                <w:color w:val="000000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  <w:lang w:bidi="ar"/>
              </w:rPr>
              <w:t>其他证件类型</w:t>
            </w:r>
          </w:p>
        </w:tc>
      </w:tr>
    </w:tbl>
    <w:p w14:paraId="5DC66704" w14:textId="77777777" w:rsidR="00E828BC" w:rsidRDefault="00E828BC"/>
    <w:p w14:paraId="1F6AEC3B" w14:textId="77777777" w:rsidR="00E828BC" w:rsidRDefault="00FB3A0E">
      <w:pPr>
        <w:pStyle w:val="2"/>
        <w:numPr>
          <w:ilvl w:val="0"/>
          <w:numId w:val="27"/>
        </w:numPr>
      </w:pPr>
      <w:r>
        <w:rPr>
          <w:rFonts w:hint="eastAsia"/>
        </w:rPr>
        <w:t>商保</w:t>
      </w:r>
      <w:r>
        <w:t>公司</w:t>
      </w:r>
      <w:r>
        <w:t>code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5579"/>
      </w:tblGrid>
      <w:tr w:rsidR="00E828BC" w14:paraId="1EDFB611" w14:textId="77777777">
        <w:trPr>
          <w:trHeight w:val="983"/>
        </w:trPr>
        <w:tc>
          <w:tcPr>
            <w:tcW w:w="1526" w:type="dxa"/>
            <w:vAlign w:val="center"/>
          </w:tcPr>
          <w:p w14:paraId="63F55CDD" w14:textId="77777777" w:rsidR="00E828BC" w:rsidRDefault="00FB3A0E">
            <w:pPr>
              <w:rPr>
                <w:rFonts w:eastAsia="宋体" w:cs="Consolas"/>
                <w:color w:val="000000"/>
                <w:kern w:val="0"/>
                <w:sz w:val="22"/>
                <w:szCs w:val="22"/>
              </w:rPr>
            </w:pPr>
            <w:r>
              <w:t>o</w:t>
            </w:r>
            <w:r>
              <w:rPr>
                <w:rFonts w:hint="eastAsia"/>
              </w:rPr>
              <w:t>rganizationCode</w:t>
            </w:r>
          </w:p>
        </w:tc>
        <w:tc>
          <w:tcPr>
            <w:tcW w:w="1417" w:type="dxa"/>
            <w:vAlign w:val="center"/>
          </w:tcPr>
          <w:p w14:paraId="56F8646C" w14:textId="77777777" w:rsidR="00E828BC" w:rsidRDefault="00FB3A0E">
            <w:pPr>
              <w:rPr>
                <w:rFonts w:eastAsia="宋体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保险</w:t>
            </w:r>
            <w:r>
              <w:rPr>
                <w:rFonts w:eastAsia="宋体" w:cs="Consolas"/>
                <w:color w:val="000000"/>
                <w:kern w:val="0"/>
                <w:sz w:val="22"/>
                <w:szCs w:val="22"/>
              </w:rPr>
              <w:t>公司</w:t>
            </w:r>
            <w:r>
              <w:rPr>
                <w:rFonts w:eastAsia="宋体" w:cs="Consolas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5579" w:type="dxa"/>
          </w:tcPr>
          <w:p w14:paraId="123170C8" w14:textId="77777777" w:rsidR="00E828BC" w:rsidRDefault="00FB3A0E">
            <w:pPr>
              <w:rPr>
                <w:rFonts w:eastAsia="宋体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 xml:space="preserve">10001 </w:t>
            </w:r>
            <w:proofErr w:type="gramStart"/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众安健康</w:t>
            </w:r>
            <w:proofErr w:type="gramEnd"/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险</w:t>
            </w:r>
          </w:p>
          <w:p w14:paraId="0DC07191" w14:textId="77777777" w:rsidR="00E828BC" w:rsidRDefault="00FB3A0E">
            <w:pPr>
              <w:rPr>
                <w:rFonts w:eastAsia="宋体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 xml:space="preserve">10002 </w:t>
            </w: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横琴人寿</w:t>
            </w:r>
          </w:p>
          <w:p w14:paraId="2AD1710A" w14:textId="77777777" w:rsidR="00E828BC" w:rsidRDefault="00FB3A0E">
            <w:pPr>
              <w:rPr>
                <w:rFonts w:eastAsia="宋体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Consolas"/>
                <w:color w:val="000000"/>
                <w:kern w:val="0"/>
                <w:sz w:val="22"/>
                <w:szCs w:val="22"/>
              </w:rPr>
              <w:t xml:space="preserve">99996 </w:t>
            </w:r>
            <w:proofErr w:type="gramStart"/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施博健康</w:t>
            </w:r>
            <w:proofErr w:type="gramEnd"/>
          </w:p>
          <w:p w14:paraId="3FEA4A4D" w14:textId="77777777" w:rsidR="00E828BC" w:rsidRDefault="00FB3A0E">
            <w:pPr>
              <w:rPr>
                <w:rFonts w:eastAsia="宋体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Consolas"/>
                <w:color w:val="000000"/>
                <w:kern w:val="0"/>
                <w:sz w:val="22"/>
                <w:szCs w:val="22"/>
              </w:rPr>
              <w:t>99997</w:t>
            </w: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易雍健康</w:t>
            </w:r>
          </w:p>
          <w:p w14:paraId="1A313242" w14:textId="77777777" w:rsidR="00E828BC" w:rsidRDefault="00FB3A0E">
            <w:pPr>
              <w:rPr>
                <w:rFonts w:eastAsia="宋体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9999</w:t>
            </w:r>
            <w:r>
              <w:rPr>
                <w:rFonts w:eastAsia="宋体" w:cs="Consolas"/>
                <w:color w:val="000000"/>
                <w:kern w:val="0"/>
                <w:sz w:val="22"/>
                <w:szCs w:val="22"/>
              </w:rPr>
              <w:t xml:space="preserve">9 </w:t>
            </w:r>
            <w:proofErr w:type="gramStart"/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众安</w:t>
            </w:r>
            <w:r>
              <w:rPr>
                <w:rFonts w:eastAsia="宋体" w:cs="Consolas"/>
                <w:color w:val="000000"/>
                <w:kern w:val="0"/>
                <w:sz w:val="22"/>
                <w:szCs w:val="22"/>
              </w:rPr>
              <w:t>科技</w:t>
            </w:r>
            <w:proofErr w:type="gramEnd"/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（生产</w:t>
            </w:r>
            <w:r>
              <w:rPr>
                <w:rFonts w:eastAsia="宋体" w:cs="Consolas"/>
                <w:color w:val="000000"/>
                <w:kern w:val="0"/>
                <w:sz w:val="22"/>
                <w:szCs w:val="22"/>
              </w:rPr>
              <w:t>测试用例</w:t>
            </w: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）</w:t>
            </w:r>
          </w:p>
          <w:p w14:paraId="6C61CFFC" w14:textId="77777777" w:rsidR="00E828BC" w:rsidRDefault="00FB3A0E">
            <w:pPr>
              <w:rPr>
                <w:rFonts w:eastAsia="宋体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1000</w:t>
            </w:r>
            <w:r>
              <w:rPr>
                <w:rFonts w:eastAsia="宋体" w:cs="Consolas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天安财产保险股份有限公司深圳分公司</w:t>
            </w:r>
          </w:p>
          <w:p w14:paraId="7F74F7B8" w14:textId="77777777" w:rsidR="00E828BC" w:rsidRDefault="00FB3A0E">
            <w:pPr>
              <w:rPr>
                <w:rFonts w:eastAsia="宋体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10004</w:t>
            </w: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中国太平洋财产保险股份有限公司厦门分公司</w:t>
            </w:r>
          </w:p>
          <w:p w14:paraId="455053BE" w14:textId="77777777" w:rsidR="00E828BC" w:rsidRDefault="00FB3A0E">
            <w:pPr>
              <w:rPr>
                <w:rFonts w:eastAsia="宋体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10005</w:t>
            </w: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华</w:t>
            </w:r>
            <w:proofErr w:type="gramStart"/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农财产</w:t>
            </w:r>
            <w:proofErr w:type="gramEnd"/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保险股份有限公司北京市分公司</w:t>
            </w:r>
          </w:p>
          <w:p w14:paraId="35A96A47" w14:textId="77777777" w:rsidR="00E828BC" w:rsidRDefault="00FB3A0E">
            <w:pPr>
              <w:rPr>
                <w:rFonts w:eastAsia="宋体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10006</w:t>
            </w: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北大方正人寿保险有限公司</w:t>
            </w:r>
          </w:p>
          <w:p w14:paraId="3F5EFFDB" w14:textId="77777777" w:rsidR="00E828BC" w:rsidRDefault="00FB3A0E">
            <w:pPr>
              <w:rPr>
                <w:rFonts w:eastAsia="宋体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10007</w:t>
            </w: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吉祥人寿保险股份有限公司</w:t>
            </w:r>
          </w:p>
          <w:p w14:paraId="3A8A5B23" w14:textId="77777777" w:rsidR="00E828BC" w:rsidRDefault="00FB3A0E">
            <w:pPr>
              <w:rPr>
                <w:rFonts w:eastAsia="宋体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10008</w:t>
            </w: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恒大人寿保险有限公司</w:t>
            </w:r>
          </w:p>
          <w:p w14:paraId="68D71ABD" w14:textId="77777777" w:rsidR="00E828BC" w:rsidRDefault="00FB3A0E">
            <w:pPr>
              <w:rPr>
                <w:rFonts w:eastAsia="宋体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10009</w:t>
            </w:r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复星保德信人寿保险有限公司</w:t>
            </w:r>
          </w:p>
          <w:p w14:paraId="1F29BA60" w14:textId="77777777" w:rsidR="00E828BC" w:rsidRDefault="00FB3A0E">
            <w:pPr>
              <w:rPr>
                <w:rFonts w:eastAsia="宋体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Consolas"/>
                <w:color w:val="000000"/>
                <w:kern w:val="0"/>
                <w:sz w:val="22"/>
                <w:szCs w:val="22"/>
              </w:rPr>
              <w:t>99998</w:t>
            </w:r>
            <w:proofErr w:type="gramStart"/>
            <w:r>
              <w:rPr>
                <w:rFonts w:eastAsia="宋体" w:cs="Consolas" w:hint="eastAsia"/>
                <w:color w:val="000000"/>
                <w:kern w:val="0"/>
                <w:sz w:val="22"/>
                <w:szCs w:val="22"/>
              </w:rPr>
              <w:t>善康科技</w:t>
            </w:r>
            <w:proofErr w:type="gramEnd"/>
          </w:p>
        </w:tc>
      </w:tr>
    </w:tbl>
    <w:p w14:paraId="07585EB4" w14:textId="77777777" w:rsidR="00E828BC" w:rsidRDefault="00E828BC"/>
    <w:sectPr w:rsidR="00E828BC"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4" w:author="za-yutao" w:date="2017-10-18T16:59:00Z" w:initials="z">
    <w:p w14:paraId="7512D994" w14:textId="77777777" w:rsidR="00E828BC" w:rsidRDefault="00FB3A0E">
      <w:pPr>
        <w:pStyle w:val="a4"/>
      </w:pPr>
      <w:r>
        <w:rPr>
          <w:rFonts w:hint="eastAsia"/>
        </w:rPr>
        <w:t>添加</w:t>
      </w:r>
      <w:r>
        <w:rPr>
          <w:rFonts w:hint="eastAsia"/>
        </w:rPr>
        <w:t>source</w:t>
      </w:r>
      <w:r>
        <w:rPr>
          <w:rFonts w:hint="eastAsia"/>
        </w:rPr>
        <w:t>，</w:t>
      </w:r>
      <w:r>
        <w:rPr>
          <w:rFonts w:hint="eastAsia"/>
        </w:rPr>
        <w:t>MDP</w:t>
      </w:r>
      <w:r>
        <w:rPr>
          <w:rFonts w:hint="eastAsia"/>
        </w:rPr>
        <w:t>业务流水号</w:t>
      </w:r>
    </w:p>
  </w:comment>
  <w:comment w:id="244" w:author="za-zhangxuzhen" w:date="2017-11-02T15:47:00Z" w:initials="">
    <w:p w14:paraId="6F31F015" w14:textId="77777777" w:rsidR="00E828BC" w:rsidRDefault="00FB3A0E">
      <w:pPr>
        <w:pStyle w:val="a4"/>
      </w:pPr>
      <w:r>
        <w:rPr>
          <w:rFonts w:hint="eastAsia"/>
        </w:rPr>
        <w:t>2017</w:t>
      </w:r>
      <w:r>
        <w:t>-11-2</w:t>
      </w:r>
      <w:r>
        <w:rPr>
          <w:rFonts w:hint="eastAsia"/>
        </w:rPr>
        <w:t>：</w:t>
      </w:r>
      <w:r>
        <w:t>增加异步接口</w:t>
      </w:r>
    </w:p>
  </w:comment>
  <w:comment w:id="245" w:author="za-zhangxuzhen" w:date="2017-11-02T15:48:00Z" w:initials="">
    <w:p w14:paraId="69D4566E" w14:textId="77777777" w:rsidR="00E828BC" w:rsidRDefault="00FB3A0E">
      <w:pPr>
        <w:pStyle w:val="a4"/>
      </w:pPr>
      <w:r>
        <w:rPr>
          <w:rFonts w:hint="eastAsia"/>
        </w:rPr>
        <w:t>2017</w:t>
      </w:r>
      <w:r>
        <w:t>-11-2</w:t>
      </w:r>
      <w:r>
        <w:rPr>
          <w:rFonts w:hint="eastAsia"/>
        </w:rPr>
        <w:t>：</w:t>
      </w:r>
      <w:r>
        <w:t>增加异步接口</w:t>
      </w:r>
    </w:p>
  </w:comment>
  <w:comment w:id="285" w:author="za-yutao" w:date="2017-10-18T16:59:00Z" w:initials="z">
    <w:p w14:paraId="12049D18" w14:textId="77777777" w:rsidR="00E828BC" w:rsidRDefault="00FB3A0E">
      <w:pPr>
        <w:pStyle w:val="a4"/>
      </w:pPr>
      <w:r>
        <w:rPr>
          <w:rFonts w:hint="eastAsia"/>
        </w:rPr>
        <w:t>添加</w:t>
      </w:r>
      <w:r>
        <w:rPr>
          <w:rFonts w:hint="eastAsia"/>
        </w:rPr>
        <w:t>source</w:t>
      </w:r>
      <w:r>
        <w:rPr>
          <w:rFonts w:hint="eastAsia"/>
        </w:rPr>
        <w:t>，</w:t>
      </w:r>
      <w:r>
        <w:rPr>
          <w:rFonts w:hint="eastAsia"/>
        </w:rPr>
        <w:t>MDP</w:t>
      </w:r>
      <w:r>
        <w:rPr>
          <w:rFonts w:hint="eastAsia"/>
        </w:rPr>
        <w:t>业务流水号</w:t>
      </w:r>
    </w:p>
  </w:comment>
  <w:comment w:id="414" w:author="za-zhangxuzhen" w:date="2017-11-02T15:48:00Z" w:initials="">
    <w:p w14:paraId="560B611B" w14:textId="77777777" w:rsidR="00E828BC" w:rsidRDefault="00FB3A0E">
      <w:pPr>
        <w:pStyle w:val="a4"/>
      </w:pPr>
      <w:r>
        <w:rPr>
          <w:rFonts w:hint="eastAsia"/>
        </w:rPr>
        <w:t>2017</w:t>
      </w:r>
      <w:r>
        <w:t>-11-2</w:t>
      </w:r>
      <w:r>
        <w:rPr>
          <w:rFonts w:hint="eastAsia"/>
        </w:rPr>
        <w:t>：</w:t>
      </w:r>
      <w:r>
        <w:t>增加异步接口</w:t>
      </w:r>
    </w:p>
  </w:comment>
  <w:comment w:id="415" w:author="za-zhangxuzhen" w:date="2017-11-02T15:48:00Z" w:initials="">
    <w:p w14:paraId="0D993C47" w14:textId="77777777" w:rsidR="00E828BC" w:rsidRDefault="00FB3A0E">
      <w:pPr>
        <w:pStyle w:val="a4"/>
      </w:pPr>
      <w:r>
        <w:rPr>
          <w:rFonts w:hint="eastAsia"/>
        </w:rPr>
        <w:t>2017</w:t>
      </w:r>
      <w:r>
        <w:t>-11-2</w:t>
      </w:r>
      <w:r>
        <w:rPr>
          <w:rFonts w:hint="eastAsia"/>
        </w:rPr>
        <w:t>：</w:t>
      </w:r>
      <w:r>
        <w:t>增加异步接口</w:t>
      </w:r>
    </w:p>
  </w:comment>
  <w:comment w:id="1277" w:author="za-yutao" w:date="2017-10-17T15:19:00Z" w:initials="z">
    <w:p w14:paraId="4AAA1FBF" w14:textId="77777777" w:rsidR="00E828BC" w:rsidRDefault="00FB3A0E">
      <w:pPr>
        <w:pStyle w:val="a4"/>
      </w:pPr>
      <w:r>
        <w:rPr>
          <w:rFonts w:hint="eastAsia"/>
        </w:rPr>
        <w:t>社保类型进行了修改</w:t>
      </w:r>
    </w:p>
  </w:comment>
  <w:comment w:id="1296" w:author="za-yutao" w:date="2017-09-30T16:23:00Z" w:initials="z">
    <w:p w14:paraId="7B90C5D0" w14:textId="77777777" w:rsidR="00E828BC" w:rsidRDefault="00FB3A0E">
      <w:pPr>
        <w:pStyle w:val="a4"/>
      </w:pPr>
      <w:r>
        <w:rPr>
          <w:rFonts w:hint="eastAsia"/>
        </w:rPr>
        <w:t>对证件类型进行了完善、修改，添加未成年生日作为证件类型；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12D994" w15:done="0"/>
  <w15:commentEx w15:paraId="6F31F015" w15:done="0"/>
  <w15:commentEx w15:paraId="69D4566E" w15:done="0"/>
  <w15:commentEx w15:paraId="12049D18" w15:done="0"/>
  <w15:commentEx w15:paraId="560B611B" w15:done="0"/>
  <w15:commentEx w15:paraId="0D993C47" w15:done="0"/>
  <w15:commentEx w15:paraId="4AAA1FBF" w15:done="0"/>
  <w15:commentEx w15:paraId="7B90C5D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80207" w14:textId="77777777" w:rsidR="00FB3A0E" w:rsidRDefault="00FB3A0E">
      <w:r>
        <w:separator/>
      </w:r>
    </w:p>
  </w:endnote>
  <w:endnote w:type="continuationSeparator" w:id="0">
    <w:p w14:paraId="2B575CEF" w14:textId="77777777" w:rsidR="00FB3A0E" w:rsidRDefault="00FB3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 Light">
    <w:altName w:val="Times New Roman"/>
    <w:charset w:val="00"/>
    <w:family w:val="decorative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25D4D" w14:textId="77777777" w:rsidR="00E828BC" w:rsidRDefault="00FB3A0E">
    <w:pPr>
      <w:pStyle w:val="a7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08256" behindDoc="1" locked="0" layoutInCell="1" allowOverlap="1" wp14:anchorId="477690E2" wp14:editId="2AA108FE">
              <wp:simplePos x="0" y="0"/>
              <wp:positionH relativeFrom="page">
                <wp:posOffset>3695700</wp:posOffset>
              </wp:positionH>
              <wp:positionV relativeFrom="page">
                <wp:posOffset>9792970</wp:posOffset>
              </wp:positionV>
              <wp:extent cx="167005" cy="1397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05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 w14:paraId="7EE2B869" w14:textId="77777777" w:rsidR="00E828BC" w:rsidRDefault="00FB3A0E">
                          <w:pPr>
                            <w:spacing w:line="203" w:lineRule="exact"/>
                            <w:ind w:left="4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97853">
                            <w:rPr>
                              <w:rFonts w:ascii="Calibri"/>
                              <w:noProof/>
                              <w:sz w:val="18"/>
                            </w:rP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477690E2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291pt;margin-top:771.1pt;width:13.15pt;height:11pt;z-index:-308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" filled="f" stroked="f">
              <v:textbox inset="0,0,0,0">
                <w:txbxContent>
                  <w:p w14:paraId="7EE2B869" w14:textId="77777777" w:rsidR="00E828BC" w:rsidRDefault="00FB3A0E">
                    <w:pPr>
                      <w:spacing w:line="203" w:lineRule="exact"/>
                      <w:ind w:left="4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97853">
                      <w:rPr>
                        <w:rFonts w:ascii="Calibri"/>
                        <w:noProof/>
                        <w:sz w:val="18"/>
                      </w:rPr>
                      <w:t>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0FB0A" w14:textId="77777777" w:rsidR="00FB3A0E" w:rsidRDefault="00FB3A0E">
      <w:r>
        <w:separator/>
      </w:r>
    </w:p>
  </w:footnote>
  <w:footnote w:type="continuationSeparator" w:id="0">
    <w:p w14:paraId="13F540CF" w14:textId="77777777" w:rsidR="00FB3A0E" w:rsidRDefault="00FB3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5415D"/>
    <w:multiLevelType w:val="multilevel"/>
    <w:tmpl w:val="0775415D"/>
    <w:lvl w:ilvl="0"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A507C"/>
    <w:multiLevelType w:val="multilevel"/>
    <w:tmpl w:val="0E9A5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A6274D"/>
    <w:multiLevelType w:val="multilevel"/>
    <w:tmpl w:val="0EA627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47192D"/>
    <w:multiLevelType w:val="multilevel"/>
    <w:tmpl w:val="354719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CA0E6C"/>
    <w:multiLevelType w:val="multilevel"/>
    <w:tmpl w:val="37CA0E6C"/>
    <w:lvl w:ilvl="0">
      <w:start w:val="1"/>
      <w:numFmt w:val="decimal"/>
      <w:lvlText w:val="%1."/>
      <w:lvlJc w:val="left"/>
      <w:pPr>
        <w:ind w:left="720" w:hanging="360"/>
      </w:pPr>
      <w:rPr>
        <w:rFonts w:ascii="黑体" w:hAnsi="黑体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B7B1EAB"/>
    <w:multiLevelType w:val="multilevel"/>
    <w:tmpl w:val="3B7B1EAB"/>
    <w:lvl w:ilvl="0">
      <w:start w:val="1"/>
      <w:numFmt w:val="decimal"/>
      <w:lvlText w:val="%1-"/>
      <w:lvlJc w:val="left"/>
      <w:pPr>
        <w:ind w:left="46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3" w:hanging="420"/>
      </w:pPr>
    </w:lvl>
    <w:lvl w:ilvl="2" w:tentative="1">
      <w:start w:val="1"/>
      <w:numFmt w:val="lowerRoman"/>
      <w:lvlText w:val="%3."/>
      <w:lvlJc w:val="right"/>
      <w:pPr>
        <w:ind w:left="1363" w:hanging="420"/>
      </w:pPr>
    </w:lvl>
    <w:lvl w:ilvl="3" w:tentative="1">
      <w:start w:val="1"/>
      <w:numFmt w:val="decimal"/>
      <w:lvlText w:val="%4."/>
      <w:lvlJc w:val="left"/>
      <w:pPr>
        <w:ind w:left="1783" w:hanging="420"/>
      </w:pPr>
    </w:lvl>
    <w:lvl w:ilvl="4" w:tentative="1">
      <w:start w:val="1"/>
      <w:numFmt w:val="lowerLetter"/>
      <w:lvlText w:val="%5)"/>
      <w:lvlJc w:val="left"/>
      <w:pPr>
        <w:ind w:left="2203" w:hanging="420"/>
      </w:pPr>
    </w:lvl>
    <w:lvl w:ilvl="5" w:tentative="1">
      <w:start w:val="1"/>
      <w:numFmt w:val="lowerRoman"/>
      <w:lvlText w:val="%6."/>
      <w:lvlJc w:val="right"/>
      <w:pPr>
        <w:ind w:left="2623" w:hanging="420"/>
      </w:pPr>
    </w:lvl>
    <w:lvl w:ilvl="6" w:tentative="1">
      <w:start w:val="1"/>
      <w:numFmt w:val="decimal"/>
      <w:lvlText w:val="%7."/>
      <w:lvlJc w:val="left"/>
      <w:pPr>
        <w:ind w:left="3043" w:hanging="420"/>
      </w:pPr>
    </w:lvl>
    <w:lvl w:ilvl="7" w:tentative="1">
      <w:start w:val="1"/>
      <w:numFmt w:val="lowerLetter"/>
      <w:lvlText w:val="%8)"/>
      <w:lvlJc w:val="left"/>
      <w:pPr>
        <w:ind w:left="3463" w:hanging="420"/>
      </w:pPr>
    </w:lvl>
    <w:lvl w:ilvl="8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6">
    <w:nsid w:val="3C8A2C48"/>
    <w:multiLevelType w:val="multilevel"/>
    <w:tmpl w:val="3C8A2C48"/>
    <w:lvl w:ilvl="0" w:tentative="1">
      <w:start w:val="1"/>
      <w:numFmt w:val="decimal"/>
      <w:pStyle w:val="4"/>
      <w:lvlText w:val="%1)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1E64406"/>
    <w:multiLevelType w:val="multilevel"/>
    <w:tmpl w:val="41E64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670400"/>
    <w:multiLevelType w:val="multilevel"/>
    <w:tmpl w:val="59670400"/>
    <w:lvl w:ilvl="0">
      <w:start w:val="1"/>
      <w:numFmt w:val="chineseCounting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黑体" w:eastAsia="黑体" w:hAnsi="黑体" w:cs="宋体" w:hint="eastAsia"/>
      </w:rPr>
    </w:lvl>
    <w:lvl w:ilvl="1">
      <w:numFmt w:val="decimalZero"/>
      <w:lvlText w:val="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eastAsia"/>
      </w:rPr>
    </w:lvl>
  </w:abstractNum>
  <w:abstractNum w:abstractNumId="9">
    <w:nsid w:val="59672A52"/>
    <w:multiLevelType w:val="multilevel"/>
    <w:tmpl w:val="59672A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0">
    <w:nsid w:val="5969D96F"/>
    <w:multiLevelType w:val="multilevel"/>
    <w:tmpl w:val="5969D96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1">
    <w:nsid w:val="596C577C"/>
    <w:multiLevelType w:val="singleLevel"/>
    <w:tmpl w:val="596C577C"/>
    <w:lvl w:ilvl="0">
      <w:start w:val="1"/>
      <w:numFmt w:val="chineseCounting"/>
      <w:pStyle w:val="2"/>
      <w:suff w:val="nothing"/>
      <w:lvlText w:val="（%1）"/>
      <w:lvlJc w:val="left"/>
      <w:pPr>
        <w:ind w:left="420" w:hanging="420"/>
      </w:pPr>
      <w:rPr>
        <w:rFonts w:hint="eastAsia"/>
      </w:rPr>
    </w:lvl>
  </w:abstractNum>
  <w:abstractNum w:abstractNumId="12">
    <w:nsid w:val="596C57AB"/>
    <w:multiLevelType w:val="singleLevel"/>
    <w:tmpl w:val="596C57AB"/>
    <w:lvl w:ilvl="0">
      <w:start w:val="8"/>
      <w:numFmt w:val="decimal"/>
      <w:pStyle w:val="3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596C7883"/>
    <w:multiLevelType w:val="singleLevel"/>
    <w:tmpl w:val="596C788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596C7987"/>
    <w:multiLevelType w:val="singleLevel"/>
    <w:tmpl w:val="596C798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596F28A1"/>
    <w:multiLevelType w:val="singleLevel"/>
    <w:tmpl w:val="596F28A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59798074"/>
    <w:multiLevelType w:val="singleLevel"/>
    <w:tmpl w:val="59798074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59898E46"/>
    <w:multiLevelType w:val="multilevel"/>
    <w:tmpl w:val="59898E46"/>
    <w:lvl w:ilvl="0">
      <w:start w:val="1"/>
      <w:numFmt w:val="decimal"/>
      <w:lvlText w:val="%1)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9898E62"/>
    <w:multiLevelType w:val="multilevel"/>
    <w:tmpl w:val="59898E62"/>
    <w:lvl w:ilvl="0">
      <w:start w:val="1"/>
      <w:numFmt w:val="decimal"/>
      <w:lvlText w:val="%1)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98D6365"/>
    <w:multiLevelType w:val="singleLevel"/>
    <w:tmpl w:val="598D6365"/>
    <w:lvl w:ilvl="0">
      <w:start w:val="1"/>
      <w:numFmt w:val="chineseCounting"/>
      <w:suff w:val="nothing"/>
      <w:lvlText w:val="（%1）"/>
      <w:lvlJc w:val="left"/>
      <w:pPr>
        <w:ind w:left="420" w:hanging="420"/>
      </w:pPr>
      <w:rPr>
        <w:rFonts w:hint="eastAsia"/>
      </w:rPr>
    </w:lvl>
  </w:abstractNum>
  <w:abstractNum w:abstractNumId="20">
    <w:nsid w:val="5A543004"/>
    <w:multiLevelType w:val="singleLevel"/>
    <w:tmpl w:val="5A543004"/>
    <w:lvl w:ilvl="0">
      <w:start w:val="1"/>
      <w:numFmt w:val="decimal"/>
      <w:suff w:val="nothing"/>
      <w:lvlText w:val="%1."/>
      <w:lvlJc w:val="left"/>
    </w:lvl>
  </w:abstractNum>
  <w:abstractNum w:abstractNumId="21">
    <w:nsid w:val="5AC1E715"/>
    <w:multiLevelType w:val="singleLevel"/>
    <w:tmpl w:val="5AC1E715"/>
    <w:lvl w:ilvl="0">
      <w:start w:val="4"/>
      <w:numFmt w:val="decimal"/>
      <w:suff w:val="space"/>
      <w:lvlText w:val="%1."/>
      <w:lvlJc w:val="left"/>
    </w:lvl>
  </w:abstractNum>
  <w:abstractNum w:abstractNumId="22">
    <w:nsid w:val="5EA77FB6"/>
    <w:multiLevelType w:val="multilevel"/>
    <w:tmpl w:val="5EA77FB6"/>
    <w:lvl w:ilvl="0">
      <w:start w:val="5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3">
    <w:nsid w:val="657204A1"/>
    <w:multiLevelType w:val="multilevel"/>
    <w:tmpl w:val="657204A1"/>
    <w:lvl w:ilvl="0">
      <w:start w:val="1"/>
      <w:numFmt w:val="decimal"/>
      <w:lvlText w:val="%1."/>
      <w:lvlJc w:val="left"/>
      <w:pPr>
        <w:ind w:left="360" w:hanging="360"/>
      </w:pPr>
      <w:rPr>
        <w:rFonts w:ascii="黑体" w:hAnsi="黑体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6"/>
  </w:num>
  <w:num w:numId="5">
    <w:abstractNumId w:val="23"/>
  </w:num>
  <w:num w:numId="6">
    <w:abstractNumId w:val="20"/>
  </w:num>
  <w:num w:numId="7">
    <w:abstractNumId w:val="4"/>
  </w:num>
  <w:num w:numId="8">
    <w:abstractNumId w:val="13"/>
  </w:num>
  <w:num w:numId="9">
    <w:abstractNumId w:val="16"/>
  </w:num>
  <w:num w:numId="10">
    <w:abstractNumId w:val="14"/>
  </w:num>
  <w:num w:numId="11">
    <w:abstractNumId w:val="10"/>
  </w:num>
  <w:num w:numId="12">
    <w:abstractNumId w:val="2"/>
  </w:num>
  <w:num w:numId="13">
    <w:abstractNumId w:val="0"/>
  </w:num>
  <w:num w:numId="14">
    <w:abstractNumId w:val="5"/>
  </w:num>
  <w:num w:numId="15">
    <w:abstractNumId w:val="1"/>
  </w:num>
  <w:num w:numId="16">
    <w:abstractNumId w:val="8"/>
    <w:lvlOverride w:ilvl="2">
      <w:startOverride w:val="1"/>
    </w:lvlOverride>
  </w:num>
  <w:num w:numId="17">
    <w:abstractNumId w:val="3"/>
  </w:num>
  <w:num w:numId="18">
    <w:abstractNumId w:val="8"/>
    <w:lvlOverride w:ilvl="2">
      <w:startOverride w:val="1"/>
    </w:lvlOverride>
  </w:num>
  <w:num w:numId="19">
    <w:abstractNumId w:val="7"/>
  </w:num>
  <w:num w:numId="20">
    <w:abstractNumId w:val="22"/>
  </w:num>
  <w:num w:numId="21">
    <w:abstractNumId w:val="12"/>
    <w:lvlOverride w:ilvl="0">
      <w:startOverride w:val="1"/>
    </w:lvlOverride>
  </w:num>
  <w:num w:numId="22">
    <w:abstractNumId w:val="15"/>
  </w:num>
  <w:num w:numId="23">
    <w:abstractNumId w:val="17"/>
  </w:num>
  <w:num w:numId="24">
    <w:abstractNumId w:val="18"/>
  </w:num>
  <w:num w:numId="25">
    <w:abstractNumId w:val="21"/>
  </w:num>
  <w:num w:numId="26">
    <w:abstractNumId w:val="19"/>
  </w:num>
  <w:num w:numId="27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-duting">
    <w15:presenceInfo w15:providerId="AD" w15:userId="S-1-5-21-2444445036-2898431535-1982803894-141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DA7"/>
    <w:rsid w:val="00000F4F"/>
    <w:rsid w:val="000029CB"/>
    <w:rsid w:val="00012D4C"/>
    <w:rsid w:val="0002023A"/>
    <w:rsid w:val="00023707"/>
    <w:rsid w:val="00032F31"/>
    <w:rsid w:val="000440D5"/>
    <w:rsid w:val="00045F5A"/>
    <w:rsid w:val="00046F7C"/>
    <w:rsid w:val="00061097"/>
    <w:rsid w:val="00075353"/>
    <w:rsid w:val="00081515"/>
    <w:rsid w:val="00087207"/>
    <w:rsid w:val="000A3A14"/>
    <w:rsid w:val="000D6B1D"/>
    <w:rsid w:val="000E3DEB"/>
    <w:rsid w:val="00103DFD"/>
    <w:rsid w:val="0012415A"/>
    <w:rsid w:val="00132553"/>
    <w:rsid w:val="00152201"/>
    <w:rsid w:val="00156236"/>
    <w:rsid w:val="00172A27"/>
    <w:rsid w:val="001B193A"/>
    <w:rsid w:val="001B24B9"/>
    <w:rsid w:val="001D2D88"/>
    <w:rsid w:val="001D48C5"/>
    <w:rsid w:val="001E4336"/>
    <w:rsid w:val="001E7DE5"/>
    <w:rsid w:val="002012BC"/>
    <w:rsid w:val="00204A50"/>
    <w:rsid w:val="0021532F"/>
    <w:rsid w:val="00254135"/>
    <w:rsid w:val="002578EA"/>
    <w:rsid w:val="00261AAE"/>
    <w:rsid w:val="002666B8"/>
    <w:rsid w:val="002756E4"/>
    <w:rsid w:val="00287EE3"/>
    <w:rsid w:val="002910F1"/>
    <w:rsid w:val="002A29B3"/>
    <w:rsid w:val="002A6862"/>
    <w:rsid w:val="002B0A03"/>
    <w:rsid w:val="002B50FE"/>
    <w:rsid w:val="002C129B"/>
    <w:rsid w:val="002C669F"/>
    <w:rsid w:val="002E43DA"/>
    <w:rsid w:val="002E5EB1"/>
    <w:rsid w:val="002E6958"/>
    <w:rsid w:val="002F2424"/>
    <w:rsid w:val="002F333A"/>
    <w:rsid w:val="002F352B"/>
    <w:rsid w:val="003008DE"/>
    <w:rsid w:val="00301A1D"/>
    <w:rsid w:val="00321E0F"/>
    <w:rsid w:val="003305FB"/>
    <w:rsid w:val="00330B0B"/>
    <w:rsid w:val="00337347"/>
    <w:rsid w:val="00340B51"/>
    <w:rsid w:val="0034332D"/>
    <w:rsid w:val="003436B3"/>
    <w:rsid w:val="0034795B"/>
    <w:rsid w:val="00356074"/>
    <w:rsid w:val="0036458B"/>
    <w:rsid w:val="00384F68"/>
    <w:rsid w:val="0038791F"/>
    <w:rsid w:val="00394C6B"/>
    <w:rsid w:val="003D2E2E"/>
    <w:rsid w:val="003E7BA9"/>
    <w:rsid w:val="00401782"/>
    <w:rsid w:val="00401EB3"/>
    <w:rsid w:val="00402920"/>
    <w:rsid w:val="00410924"/>
    <w:rsid w:val="00422F4D"/>
    <w:rsid w:val="0042432F"/>
    <w:rsid w:val="0043603A"/>
    <w:rsid w:val="00441B31"/>
    <w:rsid w:val="00446B8D"/>
    <w:rsid w:val="00452FFB"/>
    <w:rsid w:val="00455D74"/>
    <w:rsid w:val="0046432A"/>
    <w:rsid w:val="00464515"/>
    <w:rsid w:val="00471B7E"/>
    <w:rsid w:val="00481EA6"/>
    <w:rsid w:val="00484CA3"/>
    <w:rsid w:val="00495B4A"/>
    <w:rsid w:val="004A6E37"/>
    <w:rsid w:val="004C20D5"/>
    <w:rsid w:val="004C764E"/>
    <w:rsid w:val="004D1617"/>
    <w:rsid w:val="004D5652"/>
    <w:rsid w:val="00506085"/>
    <w:rsid w:val="005152FB"/>
    <w:rsid w:val="00521116"/>
    <w:rsid w:val="0052620C"/>
    <w:rsid w:val="00532B47"/>
    <w:rsid w:val="005414F3"/>
    <w:rsid w:val="005429D9"/>
    <w:rsid w:val="0055572B"/>
    <w:rsid w:val="005563E6"/>
    <w:rsid w:val="00560901"/>
    <w:rsid w:val="0056394F"/>
    <w:rsid w:val="005731DC"/>
    <w:rsid w:val="00575FAB"/>
    <w:rsid w:val="00581D08"/>
    <w:rsid w:val="00584507"/>
    <w:rsid w:val="00586379"/>
    <w:rsid w:val="00587579"/>
    <w:rsid w:val="005926C6"/>
    <w:rsid w:val="005B5FB3"/>
    <w:rsid w:val="005D4B59"/>
    <w:rsid w:val="005E4F29"/>
    <w:rsid w:val="005E6027"/>
    <w:rsid w:val="005F089A"/>
    <w:rsid w:val="005F1C3A"/>
    <w:rsid w:val="005F2341"/>
    <w:rsid w:val="005F5CF8"/>
    <w:rsid w:val="005F6171"/>
    <w:rsid w:val="0060111A"/>
    <w:rsid w:val="00612720"/>
    <w:rsid w:val="006168DC"/>
    <w:rsid w:val="006271CC"/>
    <w:rsid w:val="006313B1"/>
    <w:rsid w:val="0064081E"/>
    <w:rsid w:val="00643F78"/>
    <w:rsid w:val="00652722"/>
    <w:rsid w:val="00690ACE"/>
    <w:rsid w:val="00692AFC"/>
    <w:rsid w:val="00697853"/>
    <w:rsid w:val="006A3D08"/>
    <w:rsid w:val="006D7F14"/>
    <w:rsid w:val="006F34C5"/>
    <w:rsid w:val="00701ADD"/>
    <w:rsid w:val="0071155A"/>
    <w:rsid w:val="007118CF"/>
    <w:rsid w:val="00724B9E"/>
    <w:rsid w:val="007264E3"/>
    <w:rsid w:val="0072795A"/>
    <w:rsid w:val="00741191"/>
    <w:rsid w:val="00744963"/>
    <w:rsid w:val="00746E0A"/>
    <w:rsid w:val="0075230C"/>
    <w:rsid w:val="007527B2"/>
    <w:rsid w:val="00752A8D"/>
    <w:rsid w:val="00754773"/>
    <w:rsid w:val="00773175"/>
    <w:rsid w:val="00783915"/>
    <w:rsid w:val="0078557F"/>
    <w:rsid w:val="00790CDC"/>
    <w:rsid w:val="00797B22"/>
    <w:rsid w:val="007A1A45"/>
    <w:rsid w:val="007B1FE6"/>
    <w:rsid w:val="007C5F76"/>
    <w:rsid w:val="007C766E"/>
    <w:rsid w:val="007D4516"/>
    <w:rsid w:val="007E56B8"/>
    <w:rsid w:val="007E61F0"/>
    <w:rsid w:val="007E68F9"/>
    <w:rsid w:val="00804AE3"/>
    <w:rsid w:val="00831CC8"/>
    <w:rsid w:val="0083324A"/>
    <w:rsid w:val="00843B57"/>
    <w:rsid w:val="00850B15"/>
    <w:rsid w:val="00855484"/>
    <w:rsid w:val="0087036E"/>
    <w:rsid w:val="0087165F"/>
    <w:rsid w:val="008768FC"/>
    <w:rsid w:val="00877CAA"/>
    <w:rsid w:val="008815B5"/>
    <w:rsid w:val="0088494A"/>
    <w:rsid w:val="00896049"/>
    <w:rsid w:val="00896EAC"/>
    <w:rsid w:val="008A43AC"/>
    <w:rsid w:val="008C3282"/>
    <w:rsid w:val="008D147E"/>
    <w:rsid w:val="008D2C5B"/>
    <w:rsid w:val="008D3887"/>
    <w:rsid w:val="008D5A78"/>
    <w:rsid w:val="008E07DB"/>
    <w:rsid w:val="008E5F59"/>
    <w:rsid w:val="008E6BB4"/>
    <w:rsid w:val="008F5BBC"/>
    <w:rsid w:val="00901E1F"/>
    <w:rsid w:val="009056F8"/>
    <w:rsid w:val="00911B5F"/>
    <w:rsid w:val="0091512A"/>
    <w:rsid w:val="00916671"/>
    <w:rsid w:val="00930214"/>
    <w:rsid w:val="00934442"/>
    <w:rsid w:val="009373CE"/>
    <w:rsid w:val="009411F6"/>
    <w:rsid w:val="009436EC"/>
    <w:rsid w:val="00946284"/>
    <w:rsid w:val="00956BD1"/>
    <w:rsid w:val="00957459"/>
    <w:rsid w:val="00964613"/>
    <w:rsid w:val="00964DFD"/>
    <w:rsid w:val="0098095F"/>
    <w:rsid w:val="00995295"/>
    <w:rsid w:val="009A0A0A"/>
    <w:rsid w:val="009B6F8C"/>
    <w:rsid w:val="009C76CC"/>
    <w:rsid w:val="009D295F"/>
    <w:rsid w:val="009E12ED"/>
    <w:rsid w:val="009E3749"/>
    <w:rsid w:val="009E6462"/>
    <w:rsid w:val="009F1E9F"/>
    <w:rsid w:val="00A0352C"/>
    <w:rsid w:val="00A0379E"/>
    <w:rsid w:val="00A14E07"/>
    <w:rsid w:val="00A24506"/>
    <w:rsid w:val="00A27B70"/>
    <w:rsid w:val="00A33D98"/>
    <w:rsid w:val="00A37CAA"/>
    <w:rsid w:val="00A51961"/>
    <w:rsid w:val="00A54184"/>
    <w:rsid w:val="00A82753"/>
    <w:rsid w:val="00A87A9D"/>
    <w:rsid w:val="00A920DF"/>
    <w:rsid w:val="00A95D78"/>
    <w:rsid w:val="00A96CA8"/>
    <w:rsid w:val="00AA2A27"/>
    <w:rsid w:val="00AA5316"/>
    <w:rsid w:val="00AB5B9B"/>
    <w:rsid w:val="00AC4275"/>
    <w:rsid w:val="00AD0BDD"/>
    <w:rsid w:val="00AD4ED3"/>
    <w:rsid w:val="00AD7D34"/>
    <w:rsid w:val="00AE14BB"/>
    <w:rsid w:val="00AE2708"/>
    <w:rsid w:val="00AF1954"/>
    <w:rsid w:val="00B04EA9"/>
    <w:rsid w:val="00B04EFE"/>
    <w:rsid w:val="00B05846"/>
    <w:rsid w:val="00B05C2D"/>
    <w:rsid w:val="00B13516"/>
    <w:rsid w:val="00B13BF5"/>
    <w:rsid w:val="00B201FB"/>
    <w:rsid w:val="00B32C6B"/>
    <w:rsid w:val="00B56F8D"/>
    <w:rsid w:val="00B61290"/>
    <w:rsid w:val="00B6450D"/>
    <w:rsid w:val="00B77EA4"/>
    <w:rsid w:val="00B9169D"/>
    <w:rsid w:val="00BA005D"/>
    <w:rsid w:val="00BA1379"/>
    <w:rsid w:val="00BA49C0"/>
    <w:rsid w:val="00BB0A59"/>
    <w:rsid w:val="00BB1057"/>
    <w:rsid w:val="00BD192F"/>
    <w:rsid w:val="00BE6C9F"/>
    <w:rsid w:val="00BF171B"/>
    <w:rsid w:val="00C12C54"/>
    <w:rsid w:val="00C140B8"/>
    <w:rsid w:val="00C15F18"/>
    <w:rsid w:val="00C16A9C"/>
    <w:rsid w:val="00C179D7"/>
    <w:rsid w:val="00C224D2"/>
    <w:rsid w:val="00C3086A"/>
    <w:rsid w:val="00C36E4C"/>
    <w:rsid w:val="00C37FD6"/>
    <w:rsid w:val="00C448F6"/>
    <w:rsid w:val="00C54831"/>
    <w:rsid w:val="00C80406"/>
    <w:rsid w:val="00C8299A"/>
    <w:rsid w:val="00C83C07"/>
    <w:rsid w:val="00C944D8"/>
    <w:rsid w:val="00CB3B00"/>
    <w:rsid w:val="00CC2722"/>
    <w:rsid w:val="00CE5196"/>
    <w:rsid w:val="00CE780F"/>
    <w:rsid w:val="00CF6A26"/>
    <w:rsid w:val="00D00F03"/>
    <w:rsid w:val="00D03E59"/>
    <w:rsid w:val="00D13BE3"/>
    <w:rsid w:val="00D25765"/>
    <w:rsid w:val="00D52D26"/>
    <w:rsid w:val="00D53947"/>
    <w:rsid w:val="00D62E08"/>
    <w:rsid w:val="00D81CEA"/>
    <w:rsid w:val="00D86A6C"/>
    <w:rsid w:val="00D96584"/>
    <w:rsid w:val="00DA0A6C"/>
    <w:rsid w:val="00DA11CD"/>
    <w:rsid w:val="00DA3831"/>
    <w:rsid w:val="00DD30E4"/>
    <w:rsid w:val="00DE1323"/>
    <w:rsid w:val="00DE3916"/>
    <w:rsid w:val="00E03C8A"/>
    <w:rsid w:val="00E11752"/>
    <w:rsid w:val="00E154EB"/>
    <w:rsid w:val="00E16681"/>
    <w:rsid w:val="00E22512"/>
    <w:rsid w:val="00E23061"/>
    <w:rsid w:val="00E2506B"/>
    <w:rsid w:val="00E34E4E"/>
    <w:rsid w:val="00E42C03"/>
    <w:rsid w:val="00E50685"/>
    <w:rsid w:val="00E57E2F"/>
    <w:rsid w:val="00E66DEB"/>
    <w:rsid w:val="00E707B2"/>
    <w:rsid w:val="00E828BC"/>
    <w:rsid w:val="00E938AC"/>
    <w:rsid w:val="00F02EE6"/>
    <w:rsid w:val="00F05EDD"/>
    <w:rsid w:val="00F10975"/>
    <w:rsid w:val="00F152D8"/>
    <w:rsid w:val="00F27880"/>
    <w:rsid w:val="00F41ED0"/>
    <w:rsid w:val="00F57519"/>
    <w:rsid w:val="00F617FC"/>
    <w:rsid w:val="00F62CC4"/>
    <w:rsid w:val="00F65EC4"/>
    <w:rsid w:val="00F72164"/>
    <w:rsid w:val="00F745F2"/>
    <w:rsid w:val="00F818A4"/>
    <w:rsid w:val="00FA2823"/>
    <w:rsid w:val="00FB3A0E"/>
    <w:rsid w:val="00FC4817"/>
    <w:rsid w:val="00FC4E2D"/>
    <w:rsid w:val="00FD0E0F"/>
    <w:rsid w:val="00FD72B3"/>
    <w:rsid w:val="00FD7507"/>
    <w:rsid w:val="00FE029F"/>
    <w:rsid w:val="00FE36B5"/>
    <w:rsid w:val="00FE644F"/>
    <w:rsid w:val="00FF1E7A"/>
    <w:rsid w:val="01137ECF"/>
    <w:rsid w:val="0119565C"/>
    <w:rsid w:val="01395B91"/>
    <w:rsid w:val="01AD00CE"/>
    <w:rsid w:val="01BF166D"/>
    <w:rsid w:val="01C55A5B"/>
    <w:rsid w:val="01E150A5"/>
    <w:rsid w:val="01EA7F33"/>
    <w:rsid w:val="01F65F44"/>
    <w:rsid w:val="01F81447"/>
    <w:rsid w:val="01FA494A"/>
    <w:rsid w:val="02304E24"/>
    <w:rsid w:val="02734614"/>
    <w:rsid w:val="02903F44"/>
    <w:rsid w:val="02C22194"/>
    <w:rsid w:val="02C57005"/>
    <w:rsid w:val="02D533B3"/>
    <w:rsid w:val="02EA3359"/>
    <w:rsid w:val="02EB5557"/>
    <w:rsid w:val="03012F7E"/>
    <w:rsid w:val="03032BFE"/>
    <w:rsid w:val="03151C1F"/>
    <w:rsid w:val="032640B7"/>
    <w:rsid w:val="0332374D"/>
    <w:rsid w:val="038134CC"/>
    <w:rsid w:val="039943F6"/>
    <w:rsid w:val="03B77229"/>
    <w:rsid w:val="042F48EA"/>
    <w:rsid w:val="04A610B0"/>
    <w:rsid w:val="04AC2FBA"/>
    <w:rsid w:val="04C837E3"/>
    <w:rsid w:val="04D32E79"/>
    <w:rsid w:val="04ED1825"/>
    <w:rsid w:val="05184867"/>
    <w:rsid w:val="05283033"/>
    <w:rsid w:val="055211C9"/>
    <w:rsid w:val="05567BCF"/>
    <w:rsid w:val="055D755A"/>
    <w:rsid w:val="056736ED"/>
    <w:rsid w:val="0574053B"/>
    <w:rsid w:val="05754C01"/>
    <w:rsid w:val="05A2224D"/>
    <w:rsid w:val="05F54255"/>
    <w:rsid w:val="06056BE0"/>
    <w:rsid w:val="06287F27"/>
    <w:rsid w:val="06462D5B"/>
    <w:rsid w:val="06507DE7"/>
    <w:rsid w:val="06721621"/>
    <w:rsid w:val="068A254B"/>
    <w:rsid w:val="068C7C4C"/>
    <w:rsid w:val="06A607F6"/>
    <w:rsid w:val="06BC079B"/>
    <w:rsid w:val="06BE3C9E"/>
    <w:rsid w:val="06C013A0"/>
    <w:rsid w:val="06CC51B2"/>
    <w:rsid w:val="06F927FE"/>
    <w:rsid w:val="070103DE"/>
    <w:rsid w:val="07017C0B"/>
    <w:rsid w:val="0709089A"/>
    <w:rsid w:val="073203DA"/>
    <w:rsid w:val="0763222E"/>
    <w:rsid w:val="07783EDF"/>
    <w:rsid w:val="077F6697"/>
    <w:rsid w:val="078B42EC"/>
    <w:rsid w:val="078D3072"/>
    <w:rsid w:val="079A76BF"/>
    <w:rsid w:val="079E0D8E"/>
    <w:rsid w:val="07AA4BA0"/>
    <w:rsid w:val="07BA06BE"/>
    <w:rsid w:val="07C40FCD"/>
    <w:rsid w:val="07D53466"/>
    <w:rsid w:val="08020AB2"/>
    <w:rsid w:val="08036534"/>
    <w:rsid w:val="08273270"/>
    <w:rsid w:val="08412974"/>
    <w:rsid w:val="085262B3"/>
    <w:rsid w:val="085D7EC7"/>
    <w:rsid w:val="08906518"/>
    <w:rsid w:val="08A65D3D"/>
    <w:rsid w:val="08B927DF"/>
    <w:rsid w:val="08FF1C4F"/>
    <w:rsid w:val="090728DE"/>
    <w:rsid w:val="09213488"/>
    <w:rsid w:val="0925408D"/>
    <w:rsid w:val="09296316"/>
    <w:rsid w:val="09352129"/>
    <w:rsid w:val="094E0AD4"/>
    <w:rsid w:val="095F2F6D"/>
    <w:rsid w:val="096C2283"/>
    <w:rsid w:val="097525CD"/>
    <w:rsid w:val="09837CAA"/>
    <w:rsid w:val="098A50B6"/>
    <w:rsid w:val="09D1582A"/>
    <w:rsid w:val="09F46CE4"/>
    <w:rsid w:val="0A2552B4"/>
    <w:rsid w:val="0A2E5BC4"/>
    <w:rsid w:val="0A5A448A"/>
    <w:rsid w:val="0A5F2B10"/>
    <w:rsid w:val="0A603E15"/>
    <w:rsid w:val="0A70662D"/>
    <w:rsid w:val="0A742AB5"/>
    <w:rsid w:val="0AAC22B7"/>
    <w:rsid w:val="0AB8072D"/>
    <w:rsid w:val="0ADB5CDD"/>
    <w:rsid w:val="0AF06E93"/>
    <w:rsid w:val="0AFC1A95"/>
    <w:rsid w:val="0B072024"/>
    <w:rsid w:val="0B0F2CB4"/>
    <w:rsid w:val="0B125E37"/>
    <w:rsid w:val="0B1B4548"/>
    <w:rsid w:val="0B1D41C8"/>
    <w:rsid w:val="0B2A34DD"/>
    <w:rsid w:val="0B2D6095"/>
    <w:rsid w:val="0B537F25"/>
    <w:rsid w:val="0B5B1AAE"/>
    <w:rsid w:val="0B63493C"/>
    <w:rsid w:val="0B7B7DE4"/>
    <w:rsid w:val="0B920DE9"/>
    <w:rsid w:val="0B987394"/>
    <w:rsid w:val="0B9B0319"/>
    <w:rsid w:val="0BBB2DCC"/>
    <w:rsid w:val="0BCD656A"/>
    <w:rsid w:val="0BD45EF5"/>
    <w:rsid w:val="0BDA3681"/>
    <w:rsid w:val="0BDC3301"/>
    <w:rsid w:val="0BEA0098"/>
    <w:rsid w:val="0BF05825"/>
    <w:rsid w:val="0C2272F9"/>
    <w:rsid w:val="0C43782D"/>
    <w:rsid w:val="0C5F38DA"/>
    <w:rsid w:val="0C7E090C"/>
    <w:rsid w:val="0CA61AD0"/>
    <w:rsid w:val="0CA77552"/>
    <w:rsid w:val="0CB023E0"/>
    <w:rsid w:val="0CB664E7"/>
    <w:rsid w:val="0CBE38F4"/>
    <w:rsid w:val="0CD957A2"/>
    <w:rsid w:val="0CEA3042"/>
    <w:rsid w:val="0CFF215F"/>
    <w:rsid w:val="0D007BE0"/>
    <w:rsid w:val="0D2B1D29"/>
    <w:rsid w:val="0D7F5F30"/>
    <w:rsid w:val="0D9D5D5A"/>
    <w:rsid w:val="0DA770F4"/>
    <w:rsid w:val="0DB71D37"/>
    <w:rsid w:val="0DC64126"/>
    <w:rsid w:val="0DF107ED"/>
    <w:rsid w:val="0E125ED5"/>
    <w:rsid w:val="0E141CA7"/>
    <w:rsid w:val="0E236A3E"/>
    <w:rsid w:val="0E440278"/>
    <w:rsid w:val="0E53178C"/>
    <w:rsid w:val="0E5C591E"/>
    <w:rsid w:val="0E6A4C34"/>
    <w:rsid w:val="0E825B5E"/>
    <w:rsid w:val="0EAE6622"/>
    <w:rsid w:val="0ED36F41"/>
    <w:rsid w:val="0EE65882"/>
    <w:rsid w:val="0EE73304"/>
    <w:rsid w:val="0EEF4E8D"/>
    <w:rsid w:val="0F096FFB"/>
    <w:rsid w:val="0F304F86"/>
    <w:rsid w:val="0F434917"/>
    <w:rsid w:val="0F6E31DD"/>
    <w:rsid w:val="0F927F1A"/>
    <w:rsid w:val="0F966920"/>
    <w:rsid w:val="0FC151E5"/>
    <w:rsid w:val="0FDB1613"/>
    <w:rsid w:val="0FE80928"/>
    <w:rsid w:val="10231A07"/>
    <w:rsid w:val="103F5AB4"/>
    <w:rsid w:val="10410FB7"/>
    <w:rsid w:val="104963C3"/>
    <w:rsid w:val="106D0B81"/>
    <w:rsid w:val="107C5919"/>
    <w:rsid w:val="10B028F0"/>
    <w:rsid w:val="10B0706C"/>
    <w:rsid w:val="10B9577E"/>
    <w:rsid w:val="10BD64F2"/>
    <w:rsid w:val="10C02B8A"/>
    <w:rsid w:val="10C2608D"/>
    <w:rsid w:val="10E93D4E"/>
    <w:rsid w:val="10F677E1"/>
    <w:rsid w:val="10F70AE6"/>
    <w:rsid w:val="110C1984"/>
    <w:rsid w:val="112934B3"/>
    <w:rsid w:val="115A1A28"/>
    <w:rsid w:val="116D0724"/>
    <w:rsid w:val="117F1CC3"/>
    <w:rsid w:val="118151C6"/>
    <w:rsid w:val="1184614B"/>
    <w:rsid w:val="11884B51"/>
    <w:rsid w:val="11930964"/>
    <w:rsid w:val="11A92B07"/>
    <w:rsid w:val="11C010F3"/>
    <w:rsid w:val="11CB4341"/>
    <w:rsid w:val="122711D7"/>
    <w:rsid w:val="12332A6C"/>
    <w:rsid w:val="12450788"/>
    <w:rsid w:val="124C3CBC"/>
    <w:rsid w:val="124C5B94"/>
    <w:rsid w:val="12540D08"/>
    <w:rsid w:val="125B292B"/>
    <w:rsid w:val="126976C2"/>
    <w:rsid w:val="127669D8"/>
    <w:rsid w:val="12781EDB"/>
    <w:rsid w:val="128A7BF7"/>
    <w:rsid w:val="12C257D3"/>
    <w:rsid w:val="12C5503E"/>
    <w:rsid w:val="12CC1965"/>
    <w:rsid w:val="12D15DED"/>
    <w:rsid w:val="12F33DA3"/>
    <w:rsid w:val="130804C5"/>
    <w:rsid w:val="130F7E50"/>
    <w:rsid w:val="132013EF"/>
    <w:rsid w:val="13255877"/>
    <w:rsid w:val="13416498"/>
    <w:rsid w:val="134E6A3B"/>
    <w:rsid w:val="135E6CD6"/>
    <w:rsid w:val="13656661"/>
    <w:rsid w:val="136662E0"/>
    <w:rsid w:val="137133DE"/>
    <w:rsid w:val="13737B4B"/>
    <w:rsid w:val="13A825CD"/>
    <w:rsid w:val="13BB37EC"/>
    <w:rsid w:val="13C47783"/>
    <w:rsid w:val="13C72E82"/>
    <w:rsid w:val="13D54396"/>
    <w:rsid w:val="13F11F07"/>
    <w:rsid w:val="14145F0C"/>
    <w:rsid w:val="14300677"/>
    <w:rsid w:val="14314AB0"/>
    <w:rsid w:val="14342850"/>
    <w:rsid w:val="143C503F"/>
    <w:rsid w:val="145539EB"/>
    <w:rsid w:val="1490034C"/>
    <w:rsid w:val="14AC2320"/>
    <w:rsid w:val="14B43A04"/>
    <w:rsid w:val="14C83542"/>
    <w:rsid w:val="14E55858"/>
    <w:rsid w:val="15027387"/>
    <w:rsid w:val="15143A08"/>
    <w:rsid w:val="155A7A15"/>
    <w:rsid w:val="155E1C9F"/>
    <w:rsid w:val="155F3E9D"/>
    <w:rsid w:val="156B7CAF"/>
    <w:rsid w:val="15807C55"/>
    <w:rsid w:val="15885061"/>
    <w:rsid w:val="15B87DAF"/>
    <w:rsid w:val="15D55160"/>
    <w:rsid w:val="15D62BE2"/>
    <w:rsid w:val="15E440F6"/>
    <w:rsid w:val="15ED4A05"/>
    <w:rsid w:val="15F0598A"/>
    <w:rsid w:val="15FF0517"/>
    <w:rsid w:val="161A0A0A"/>
    <w:rsid w:val="16244EE0"/>
    <w:rsid w:val="163A2906"/>
    <w:rsid w:val="16535A2F"/>
    <w:rsid w:val="16766EE8"/>
    <w:rsid w:val="167F4D8F"/>
    <w:rsid w:val="16920D97"/>
    <w:rsid w:val="16BA2E55"/>
    <w:rsid w:val="16DC7F11"/>
    <w:rsid w:val="17194C03"/>
    <w:rsid w:val="1722157F"/>
    <w:rsid w:val="17232884"/>
    <w:rsid w:val="17845DA0"/>
    <w:rsid w:val="17A51B58"/>
    <w:rsid w:val="17AC4D67"/>
    <w:rsid w:val="17CD749A"/>
    <w:rsid w:val="17D11723"/>
    <w:rsid w:val="17DC4231"/>
    <w:rsid w:val="182E07B8"/>
    <w:rsid w:val="18345F44"/>
    <w:rsid w:val="183923CC"/>
    <w:rsid w:val="18592901"/>
    <w:rsid w:val="186A2B9B"/>
    <w:rsid w:val="187D1E98"/>
    <w:rsid w:val="188005C2"/>
    <w:rsid w:val="188B43D5"/>
    <w:rsid w:val="18912A5B"/>
    <w:rsid w:val="18B51996"/>
    <w:rsid w:val="18BA5E1D"/>
    <w:rsid w:val="18F40581"/>
    <w:rsid w:val="190E112B"/>
    <w:rsid w:val="19206E47"/>
    <w:rsid w:val="197A625B"/>
    <w:rsid w:val="198432E8"/>
    <w:rsid w:val="198A0A74"/>
    <w:rsid w:val="198C19F9"/>
    <w:rsid w:val="19CD0264"/>
    <w:rsid w:val="19DD4C7B"/>
    <w:rsid w:val="19EA1D92"/>
    <w:rsid w:val="1A027439"/>
    <w:rsid w:val="1A142BD7"/>
    <w:rsid w:val="1A1F47EB"/>
    <w:rsid w:val="1A23442C"/>
    <w:rsid w:val="1A271BF7"/>
    <w:rsid w:val="1A79037D"/>
    <w:rsid w:val="1A7E2606"/>
    <w:rsid w:val="1A943933"/>
    <w:rsid w:val="1AA77BC7"/>
    <w:rsid w:val="1AAB43CF"/>
    <w:rsid w:val="1AB6495E"/>
    <w:rsid w:val="1AC75EFD"/>
    <w:rsid w:val="1B4048C2"/>
    <w:rsid w:val="1B75731B"/>
    <w:rsid w:val="1BBC0C21"/>
    <w:rsid w:val="1BBC6DBE"/>
    <w:rsid w:val="1BC90FA3"/>
    <w:rsid w:val="1BCA4827"/>
    <w:rsid w:val="1BDD21C2"/>
    <w:rsid w:val="1BE453D0"/>
    <w:rsid w:val="1BEA5226"/>
    <w:rsid w:val="1C07499B"/>
    <w:rsid w:val="1C0F3C96"/>
    <w:rsid w:val="1C124C1B"/>
    <w:rsid w:val="1C2900C3"/>
    <w:rsid w:val="1C2C1048"/>
    <w:rsid w:val="1C2E454B"/>
    <w:rsid w:val="1C5D0DA4"/>
    <w:rsid w:val="1C5F2E7B"/>
    <w:rsid w:val="1C8C617C"/>
    <w:rsid w:val="1C9209EC"/>
    <w:rsid w:val="1CAB7398"/>
    <w:rsid w:val="1CB42226"/>
    <w:rsid w:val="1CB67927"/>
    <w:rsid w:val="1CB908AC"/>
    <w:rsid w:val="1CC36F61"/>
    <w:rsid w:val="1CCE2DCF"/>
    <w:rsid w:val="1CD65C5D"/>
    <w:rsid w:val="1CD714E1"/>
    <w:rsid w:val="1CF04609"/>
    <w:rsid w:val="1CF53848"/>
    <w:rsid w:val="1D035828"/>
    <w:rsid w:val="1D3E218A"/>
    <w:rsid w:val="1D436612"/>
    <w:rsid w:val="1D6D1654"/>
    <w:rsid w:val="1D6D7456"/>
    <w:rsid w:val="1D807E78"/>
    <w:rsid w:val="1D8437F8"/>
    <w:rsid w:val="1D9B6CA0"/>
    <w:rsid w:val="1DC964EA"/>
    <w:rsid w:val="1DF11C2D"/>
    <w:rsid w:val="1E5673D3"/>
    <w:rsid w:val="1E5D6D5E"/>
    <w:rsid w:val="1E605764"/>
    <w:rsid w:val="1E76570A"/>
    <w:rsid w:val="1E8F4FAF"/>
    <w:rsid w:val="1E9E304B"/>
    <w:rsid w:val="1EA261CE"/>
    <w:rsid w:val="1EAA105C"/>
    <w:rsid w:val="1EAC2360"/>
    <w:rsid w:val="1EE03EDE"/>
    <w:rsid w:val="1EF117D0"/>
    <w:rsid w:val="1EFA7EE1"/>
    <w:rsid w:val="1F096E77"/>
    <w:rsid w:val="1F15070B"/>
    <w:rsid w:val="1F57027B"/>
    <w:rsid w:val="1F5C0E7F"/>
    <w:rsid w:val="1F6139F7"/>
    <w:rsid w:val="1FA215F4"/>
    <w:rsid w:val="1FB66096"/>
    <w:rsid w:val="1FB94A9C"/>
    <w:rsid w:val="1FCE373D"/>
    <w:rsid w:val="1FD552C6"/>
    <w:rsid w:val="20151933"/>
    <w:rsid w:val="203B04ED"/>
    <w:rsid w:val="20462102"/>
    <w:rsid w:val="20504C0F"/>
    <w:rsid w:val="207F3560"/>
    <w:rsid w:val="20833CE9"/>
    <w:rsid w:val="208B55D5"/>
    <w:rsid w:val="20D506EC"/>
    <w:rsid w:val="20E76408"/>
    <w:rsid w:val="20F04B19"/>
    <w:rsid w:val="20F5319F"/>
    <w:rsid w:val="21124CCD"/>
    <w:rsid w:val="21186BD7"/>
    <w:rsid w:val="213D4C18"/>
    <w:rsid w:val="215138B9"/>
    <w:rsid w:val="219B71B0"/>
    <w:rsid w:val="21A53343"/>
    <w:rsid w:val="21BB54E6"/>
    <w:rsid w:val="21BE2BE8"/>
    <w:rsid w:val="21D87015"/>
    <w:rsid w:val="21E21B23"/>
    <w:rsid w:val="21E32E28"/>
    <w:rsid w:val="21EB0234"/>
    <w:rsid w:val="21F35640"/>
    <w:rsid w:val="22081D62"/>
    <w:rsid w:val="22405740"/>
    <w:rsid w:val="22535AF3"/>
    <w:rsid w:val="227A4620"/>
    <w:rsid w:val="228935B5"/>
    <w:rsid w:val="22973BD0"/>
    <w:rsid w:val="22A144DF"/>
    <w:rsid w:val="22C32496"/>
    <w:rsid w:val="22CD0827"/>
    <w:rsid w:val="22D1722D"/>
    <w:rsid w:val="22DC55BE"/>
    <w:rsid w:val="22E329CA"/>
    <w:rsid w:val="22E713D0"/>
    <w:rsid w:val="23077707"/>
    <w:rsid w:val="23143199"/>
    <w:rsid w:val="23412D64"/>
    <w:rsid w:val="23574F07"/>
    <w:rsid w:val="2396026F"/>
    <w:rsid w:val="23AB0215"/>
    <w:rsid w:val="23B21D9E"/>
    <w:rsid w:val="23C52F15"/>
    <w:rsid w:val="23E612F3"/>
    <w:rsid w:val="240E24B8"/>
    <w:rsid w:val="242258D5"/>
    <w:rsid w:val="243335F1"/>
    <w:rsid w:val="2441618A"/>
    <w:rsid w:val="24454B90"/>
    <w:rsid w:val="244B3216"/>
    <w:rsid w:val="244C6719"/>
    <w:rsid w:val="246B154C"/>
    <w:rsid w:val="247321DC"/>
    <w:rsid w:val="247456DF"/>
    <w:rsid w:val="247B506A"/>
    <w:rsid w:val="2485597A"/>
    <w:rsid w:val="248C6BB8"/>
    <w:rsid w:val="24924C8F"/>
    <w:rsid w:val="24A97118"/>
    <w:rsid w:val="250052C3"/>
    <w:rsid w:val="25024F43"/>
    <w:rsid w:val="253D4222"/>
    <w:rsid w:val="254E2E44"/>
    <w:rsid w:val="25640244"/>
    <w:rsid w:val="258B7426"/>
    <w:rsid w:val="25B11864"/>
    <w:rsid w:val="25CD58E7"/>
    <w:rsid w:val="262827A7"/>
    <w:rsid w:val="26436BD4"/>
    <w:rsid w:val="264C3C60"/>
    <w:rsid w:val="2651396B"/>
    <w:rsid w:val="267506A8"/>
    <w:rsid w:val="26955359"/>
    <w:rsid w:val="26B45C0E"/>
    <w:rsid w:val="26B61111"/>
    <w:rsid w:val="26B74600"/>
    <w:rsid w:val="26C848AF"/>
    <w:rsid w:val="26F121F0"/>
    <w:rsid w:val="271F52BE"/>
    <w:rsid w:val="275319C6"/>
    <w:rsid w:val="27563219"/>
    <w:rsid w:val="2758671C"/>
    <w:rsid w:val="276B793B"/>
    <w:rsid w:val="277F0B5A"/>
    <w:rsid w:val="278065DC"/>
    <w:rsid w:val="27841C9E"/>
    <w:rsid w:val="27A45517"/>
    <w:rsid w:val="27AB594A"/>
    <w:rsid w:val="27D711E9"/>
    <w:rsid w:val="281100C9"/>
    <w:rsid w:val="28164551"/>
    <w:rsid w:val="28210363"/>
    <w:rsid w:val="28231668"/>
    <w:rsid w:val="28290FF3"/>
    <w:rsid w:val="284705A3"/>
    <w:rsid w:val="287171E9"/>
    <w:rsid w:val="287348EA"/>
    <w:rsid w:val="287C7778"/>
    <w:rsid w:val="288C5814"/>
    <w:rsid w:val="28ED45B4"/>
    <w:rsid w:val="28F57442"/>
    <w:rsid w:val="28F770C2"/>
    <w:rsid w:val="29032ED5"/>
    <w:rsid w:val="290676DC"/>
    <w:rsid w:val="290B3B64"/>
    <w:rsid w:val="29181BE3"/>
    <w:rsid w:val="291F2805"/>
    <w:rsid w:val="29510A55"/>
    <w:rsid w:val="29552CDF"/>
    <w:rsid w:val="295916E5"/>
    <w:rsid w:val="295B4BE8"/>
    <w:rsid w:val="29710F8A"/>
    <w:rsid w:val="29A739E3"/>
    <w:rsid w:val="29B277F5"/>
    <w:rsid w:val="29CF1324"/>
    <w:rsid w:val="29DF15BE"/>
    <w:rsid w:val="29E028C3"/>
    <w:rsid w:val="29E7224E"/>
    <w:rsid w:val="29F74A70"/>
    <w:rsid w:val="2A2D4F40"/>
    <w:rsid w:val="2A3B1CD8"/>
    <w:rsid w:val="2A415DDF"/>
    <w:rsid w:val="2A444B66"/>
    <w:rsid w:val="2A5C220C"/>
    <w:rsid w:val="2AA50082"/>
    <w:rsid w:val="2AD20F52"/>
    <w:rsid w:val="2ADE39BC"/>
    <w:rsid w:val="2AF67E0C"/>
    <w:rsid w:val="2B066993"/>
    <w:rsid w:val="2B09362A"/>
    <w:rsid w:val="2B1419BB"/>
    <w:rsid w:val="2B2E2565"/>
    <w:rsid w:val="2B3B50FE"/>
    <w:rsid w:val="2B586C2C"/>
    <w:rsid w:val="2B683643"/>
    <w:rsid w:val="2BB327BE"/>
    <w:rsid w:val="2BC67260"/>
    <w:rsid w:val="2BE27A8A"/>
    <w:rsid w:val="2BFB6435"/>
    <w:rsid w:val="2C1016F4"/>
    <w:rsid w:val="2C1C21ED"/>
    <w:rsid w:val="2C2B4A06"/>
    <w:rsid w:val="2C370819"/>
    <w:rsid w:val="2C3C7D0A"/>
    <w:rsid w:val="2C4C4F3B"/>
    <w:rsid w:val="2C4E043E"/>
    <w:rsid w:val="2C614EE0"/>
    <w:rsid w:val="2C796D04"/>
    <w:rsid w:val="2C817993"/>
    <w:rsid w:val="2C840918"/>
    <w:rsid w:val="2C8B24A1"/>
    <w:rsid w:val="2CA50E4D"/>
    <w:rsid w:val="2CD10A17"/>
    <w:rsid w:val="2CDE44AA"/>
    <w:rsid w:val="2CF2792E"/>
    <w:rsid w:val="2CF72E55"/>
    <w:rsid w:val="2CF73C29"/>
    <w:rsid w:val="2CFD14DB"/>
    <w:rsid w:val="2D2626A0"/>
    <w:rsid w:val="2D48195B"/>
    <w:rsid w:val="2D642184"/>
    <w:rsid w:val="2D765922"/>
    <w:rsid w:val="2D7B165A"/>
    <w:rsid w:val="2DB81C0E"/>
    <w:rsid w:val="2DBE248D"/>
    <w:rsid w:val="2DC647A7"/>
    <w:rsid w:val="2DC9792A"/>
    <w:rsid w:val="2DE262D6"/>
    <w:rsid w:val="2DEE0B8D"/>
    <w:rsid w:val="2E2425C2"/>
    <w:rsid w:val="2E246D3F"/>
    <w:rsid w:val="2E5A4B80"/>
    <w:rsid w:val="2E8D676F"/>
    <w:rsid w:val="2E932876"/>
    <w:rsid w:val="2E9E0C07"/>
    <w:rsid w:val="2EA73A95"/>
    <w:rsid w:val="2EB775B3"/>
    <w:rsid w:val="2EBC3A3B"/>
    <w:rsid w:val="2EE93605"/>
    <w:rsid w:val="2EFD44A4"/>
    <w:rsid w:val="2F1653CE"/>
    <w:rsid w:val="2F242165"/>
    <w:rsid w:val="2F747966"/>
    <w:rsid w:val="2F7553E7"/>
    <w:rsid w:val="2F7B2B74"/>
    <w:rsid w:val="2F7E3AF9"/>
    <w:rsid w:val="2F9A3429"/>
    <w:rsid w:val="2F9A7BA6"/>
    <w:rsid w:val="2FB1304E"/>
    <w:rsid w:val="30305B1B"/>
    <w:rsid w:val="30687C32"/>
    <w:rsid w:val="306D597F"/>
    <w:rsid w:val="307B5F9A"/>
    <w:rsid w:val="30A45AD9"/>
    <w:rsid w:val="30AA081B"/>
    <w:rsid w:val="30E26374"/>
    <w:rsid w:val="30FA0A66"/>
    <w:rsid w:val="30FD526E"/>
    <w:rsid w:val="31042634"/>
    <w:rsid w:val="310F0A0C"/>
    <w:rsid w:val="312760B3"/>
    <w:rsid w:val="31292053"/>
    <w:rsid w:val="31381BD0"/>
    <w:rsid w:val="313F155B"/>
    <w:rsid w:val="31592105"/>
    <w:rsid w:val="31801811"/>
    <w:rsid w:val="319A63F2"/>
    <w:rsid w:val="31C417B4"/>
    <w:rsid w:val="31D25999"/>
    <w:rsid w:val="31DC5891"/>
    <w:rsid w:val="31DE235E"/>
    <w:rsid w:val="31DE7E2B"/>
    <w:rsid w:val="31EF007A"/>
    <w:rsid w:val="321E0BC9"/>
    <w:rsid w:val="32601632"/>
    <w:rsid w:val="3265133D"/>
    <w:rsid w:val="326C2EC7"/>
    <w:rsid w:val="32874D75"/>
    <w:rsid w:val="328B7EF8"/>
    <w:rsid w:val="3297758E"/>
    <w:rsid w:val="32AF4C35"/>
    <w:rsid w:val="32CE76E8"/>
    <w:rsid w:val="32D64AF4"/>
    <w:rsid w:val="32E172C3"/>
    <w:rsid w:val="32F31EA6"/>
    <w:rsid w:val="33296AFD"/>
    <w:rsid w:val="332A7E02"/>
    <w:rsid w:val="33306488"/>
    <w:rsid w:val="33332C90"/>
    <w:rsid w:val="333A4819"/>
    <w:rsid w:val="333B229A"/>
    <w:rsid w:val="33471930"/>
    <w:rsid w:val="335608C6"/>
    <w:rsid w:val="335740A1"/>
    <w:rsid w:val="336F39EE"/>
    <w:rsid w:val="336F7271"/>
    <w:rsid w:val="338D3BB2"/>
    <w:rsid w:val="339D48BD"/>
    <w:rsid w:val="33A309C5"/>
    <w:rsid w:val="33A72C4E"/>
    <w:rsid w:val="33FC015A"/>
    <w:rsid w:val="34062C68"/>
    <w:rsid w:val="344062C5"/>
    <w:rsid w:val="3442504B"/>
    <w:rsid w:val="34697489"/>
    <w:rsid w:val="34797724"/>
    <w:rsid w:val="348245D2"/>
    <w:rsid w:val="34830033"/>
    <w:rsid w:val="34845AB5"/>
    <w:rsid w:val="349260CF"/>
    <w:rsid w:val="34972557"/>
    <w:rsid w:val="349C315B"/>
    <w:rsid w:val="34AF11BB"/>
    <w:rsid w:val="34B13101"/>
    <w:rsid w:val="34E8173C"/>
    <w:rsid w:val="35006703"/>
    <w:rsid w:val="35014185"/>
    <w:rsid w:val="35301450"/>
    <w:rsid w:val="353942DE"/>
    <w:rsid w:val="35515208"/>
    <w:rsid w:val="35561690"/>
    <w:rsid w:val="357850C8"/>
    <w:rsid w:val="358259D7"/>
    <w:rsid w:val="35A1628C"/>
    <w:rsid w:val="35D65462"/>
    <w:rsid w:val="360E55BB"/>
    <w:rsid w:val="361A26D3"/>
    <w:rsid w:val="361D69CE"/>
    <w:rsid w:val="362A70EA"/>
    <w:rsid w:val="362D006F"/>
    <w:rsid w:val="363A5186"/>
    <w:rsid w:val="36464CCC"/>
    <w:rsid w:val="36561233"/>
    <w:rsid w:val="36690254"/>
    <w:rsid w:val="36832FFC"/>
    <w:rsid w:val="36882D07"/>
    <w:rsid w:val="368C170D"/>
    <w:rsid w:val="36931098"/>
    <w:rsid w:val="36A238B1"/>
    <w:rsid w:val="36C91572"/>
    <w:rsid w:val="36CF5679"/>
    <w:rsid w:val="36EA3CA5"/>
    <w:rsid w:val="36ED04AD"/>
    <w:rsid w:val="36F24934"/>
    <w:rsid w:val="36F67AB7"/>
    <w:rsid w:val="37086AD8"/>
    <w:rsid w:val="372F04E9"/>
    <w:rsid w:val="376A384F"/>
    <w:rsid w:val="37AF4CE7"/>
    <w:rsid w:val="37B833F9"/>
    <w:rsid w:val="37C4475B"/>
    <w:rsid w:val="37C95891"/>
    <w:rsid w:val="37D416A4"/>
    <w:rsid w:val="3808447D"/>
    <w:rsid w:val="38463F61"/>
    <w:rsid w:val="384719E3"/>
    <w:rsid w:val="38571834"/>
    <w:rsid w:val="385A2C02"/>
    <w:rsid w:val="3861258D"/>
    <w:rsid w:val="38643511"/>
    <w:rsid w:val="387934B7"/>
    <w:rsid w:val="388B11D3"/>
    <w:rsid w:val="38972A67"/>
    <w:rsid w:val="38A30A78"/>
    <w:rsid w:val="38B44595"/>
    <w:rsid w:val="38CF2BC1"/>
    <w:rsid w:val="38D23B45"/>
    <w:rsid w:val="38DB3880"/>
    <w:rsid w:val="38E27663"/>
    <w:rsid w:val="38EF5674"/>
    <w:rsid w:val="39093C9F"/>
    <w:rsid w:val="390C1F17"/>
    <w:rsid w:val="393A2270"/>
    <w:rsid w:val="39947487"/>
    <w:rsid w:val="39E27206"/>
    <w:rsid w:val="3A063F42"/>
    <w:rsid w:val="3A0C3897"/>
    <w:rsid w:val="3A16675B"/>
    <w:rsid w:val="3A620A44"/>
    <w:rsid w:val="3A6D1368"/>
    <w:rsid w:val="3A7B3F01"/>
    <w:rsid w:val="3AAC46D0"/>
    <w:rsid w:val="3AEA6C56"/>
    <w:rsid w:val="3AFD53D4"/>
    <w:rsid w:val="3B013DDA"/>
    <w:rsid w:val="3B3B0ABC"/>
    <w:rsid w:val="3B43394A"/>
    <w:rsid w:val="3B48454E"/>
    <w:rsid w:val="3B495853"/>
    <w:rsid w:val="3B514E5E"/>
    <w:rsid w:val="3B5E66F2"/>
    <w:rsid w:val="3B6006FA"/>
    <w:rsid w:val="3B617677"/>
    <w:rsid w:val="3B6D478E"/>
    <w:rsid w:val="3B830EB0"/>
    <w:rsid w:val="3B996735"/>
    <w:rsid w:val="3BB02C79"/>
    <w:rsid w:val="3BD00FAF"/>
    <w:rsid w:val="3BDC7DCC"/>
    <w:rsid w:val="3BF3026A"/>
    <w:rsid w:val="3BF746F2"/>
    <w:rsid w:val="3BFA7861"/>
    <w:rsid w:val="3C0E0A94"/>
    <w:rsid w:val="3C103F97"/>
    <w:rsid w:val="3C1F770A"/>
    <w:rsid w:val="3C2619BE"/>
    <w:rsid w:val="3C2B5E46"/>
    <w:rsid w:val="3C321F4D"/>
    <w:rsid w:val="3C425A6B"/>
    <w:rsid w:val="3C5F2E1D"/>
    <w:rsid w:val="3C685CAB"/>
    <w:rsid w:val="3C8961DF"/>
    <w:rsid w:val="3CBB7CB3"/>
    <w:rsid w:val="3CC2183C"/>
    <w:rsid w:val="3CC94A4B"/>
    <w:rsid w:val="3CCB46CA"/>
    <w:rsid w:val="3CCC214C"/>
    <w:rsid w:val="3CD662DF"/>
    <w:rsid w:val="3CD704DD"/>
    <w:rsid w:val="3CF01087"/>
    <w:rsid w:val="3CF2458A"/>
    <w:rsid w:val="3CFB0842"/>
    <w:rsid w:val="3D504924"/>
    <w:rsid w:val="3D6C4254"/>
    <w:rsid w:val="3DA02434"/>
    <w:rsid w:val="3DA458DA"/>
    <w:rsid w:val="3DA962B7"/>
    <w:rsid w:val="3DB94353"/>
    <w:rsid w:val="3DBB7856"/>
    <w:rsid w:val="3DBD74D6"/>
    <w:rsid w:val="3DBE4F57"/>
    <w:rsid w:val="3DBF5EC8"/>
    <w:rsid w:val="3DCB7AF0"/>
    <w:rsid w:val="3DEE6DAB"/>
    <w:rsid w:val="3DF21F2E"/>
    <w:rsid w:val="3DFE15C4"/>
    <w:rsid w:val="3E027FCA"/>
    <w:rsid w:val="3E071605"/>
    <w:rsid w:val="3E297E8A"/>
    <w:rsid w:val="3E59645B"/>
    <w:rsid w:val="3E7A310C"/>
    <w:rsid w:val="3E933CB6"/>
    <w:rsid w:val="3E936234"/>
    <w:rsid w:val="3EBD0369"/>
    <w:rsid w:val="3EEB2146"/>
    <w:rsid w:val="3F0A29FB"/>
    <w:rsid w:val="3F153DF6"/>
    <w:rsid w:val="3F2548AA"/>
    <w:rsid w:val="3F4305D7"/>
    <w:rsid w:val="3F453141"/>
    <w:rsid w:val="3F815EBD"/>
    <w:rsid w:val="3F9D79EB"/>
    <w:rsid w:val="3F9F0CF0"/>
    <w:rsid w:val="3FAD2204"/>
    <w:rsid w:val="3FB76397"/>
    <w:rsid w:val="3FBB6F9C"/>
    <w:rsid w:val="3FBE37A3"/>
    <w:rsid w:val="3FD036BE"/>
    <w:rsid w:val="40173E32"/>
    <w:rsid w:val="40277950"/>
    <w:rsid w:val="40415103"/>
    <w:rsid w:val="40731FC3"/>
    <w:rsid w:val="40775150"/>
    <w:rsid w:val="40842268"/>
    <w:rsid w:val="408A636F"/>
    <w:rsid w:val="40980F08"/>
    <w:rsid w:val="40B75F3A"/>
    <w:rsid w:val="40C66554"/>
    <w:rsid w:val="40E26B19"/>
    <w:rsid w:val="40EA1C0C"/>
    <w:rsid w:val="40F24A9A"/>
    <w:rsid w:val="410150B4"/>
    <w:rsid w:val="4106153C"/>
    <w:rsid w:val="4124334F"/>
    <w:rsid w:val="41456AA2"/>
    <w:rsid w:val="416318D6"/>
    <w:rsid w:val="41767F8A"/>
    <w:rsid w:val="4178424B"/>
    <w:rsid w:val="417A14FB"/>
    <w:rsid w:val="418B5019"/>
    <w:rsid w:val="41B925E5"/>
    <w:rsid w:val="41BA6A61"/>
    <w:rsid w:val="41DF121F"/>
    <w:rsid w:val="420C686B"/>
    <w:rsid w:val="42190100"/>
    <w:rsid w:val="42261C0C"/>
    <w:rsid w:val="426339F7"/>
    <w:rsid w:val="427C23A2"/>
    <w:rsid w:val="428D00BE"/>
    <w:rsid w:val="4296514B"/>
    <w:rsid w:val="42993ED1"/>
    <w:rsid w:val="429B73D4"/>
    <w:rsid w:val="42D739B6"/>
    <w:rsid w:val="42D9273C"/>
    <w:rsid w:val="42E73C50"/>
    <w:rsid w:val="42F332E6"/>
    <w:rsid w:val="43041002"/>
    <w:rsid w:val="431D412A"/>
    <w:rsid w:val="432702BD"/>
    <w:rsid w:val="43382755"/>
    <w:rsid w:val="43962AEF"/>
    <w:rsid w:val="43B533A4"/>
    <w:rsid w:val="43FE121A"/>
    <w:rsid w:val="440B4072"/>
    <w:rsid w:val="440B6331"/>
    <w:rsid w:val="440E14B4"/>
    <w:rsid w:val="44101B71"/>
    <w:rsid w:val="44460FAE"/>
    <w:rsid w:val="44651EC3"/>
    <w:rsid w:val="44775660"/>
    <w:rsid w:val="448117F3"/>
    <w:rsid w:val="448501F9"/>
    <w:rsid w:val="448E25A0"/>
    <w:rsid w:val="44993616"/>
    <w:rsid w:val="44C06D59"/>
    <w:rsid w:val="44CB50EA"/>
    <w:rsid w:val="44F22B38"/>
    <w:rsid w:val="45130D62"/>
    <w:rsid w:val="451B6B9E"/>
    <w:rsid w:val="452138FB"/>
    <w:rsid w:val="452C3E8A"/>
    <w:rsid w:val="45465839"/>
    <w:rsid w:val="454A343A"/>
    <w:rsid w:val="45516648"/>
    <w:rsid w:val="457F5E93"/>
    <w:rsid w:val="45826E17"/>
    <w:rsid w:val="458E4E7C"/>
    <w:rsid w:val="45B408EB"/>
    <w:rsid w:val="45DC3C17"/>
    <w:rsid w:val="45FB325E"/>
    <w:rsid w:val="460076E6"/>
    <w:rsid w:val="460A7FF5"/>
    <w:rsid w:val="461D1214"/>
    <w:rsid w:val="462E4D32"/>
    <w:rsid w:val="46315CB6"/>
    <w:rsid w:val="46336C3B"/>
    <w:rsid w:val="46976762"/>
    <w:rsid w:val="46BB7E19"/>
    <w:rsid w:val="46C50728"/>
    <w:rsid w:val="46C60E54"/>
    <w:rsid w:val="46CC3936"/>
    <w:rsid w:val="46CD79D1"/>
    <w:rsid w:val="47257848"/>
    <w:rsid w:val="4728624E"/>
    <w:rsid w:val="472A1751"/>
    <w:rsid w:val="47341BB2"/>
    <w:rsid w:val="473F6377"/>
    <w:rsid w:val="477B49D4"/>
    <w:rsid w:val="477F6C5D"/>
    <w:rsid w:val="4789756D"/>
    <w:rsid w:val="478F3674"/>
    <w:rsid w:val="47947AFC"/>
    <w:rsid w:val="47AF6127"/>
    <w:rsid w:val="47C92554"/>
    <w:rsid w:val="47E2567D"/>
    <w:rsid w:val="47EA2A89"/>
    <w:rsid w:val="480004B0"/>
    <w:rsid w:val="480D3F42"/>
    <w:rsid w:val="485559BC"/>
    <w:rsid w:val="48744BEB"/>
    <w:rsid w:val="489973AA"/>
    <w:rsid w:val="48A531BC"/>
    <w:rsid w:val="48B06FCF"/>
    <w:rsid w:val="48B6309F"/>
    <w:rsid w:val="48C920F7"/>
    <w:rsid w:val="48D3628A"/>
    <w:rsid w:val="48DF209C"/>
    <w:rsid w:val="48E94BAA"/>
    <w:rsid w:val="48F97216"/>
    <w:rsid w:val="49036AD5"/>
    <w:rsid w:val="49300BA2"/>
    <w:rsid w:val="49400E3C"/>
    <w:rsid w:val="494055B9"/>
    <w:rsid w:val="499410ED"/>
    <w:rsid w:val="499872CD"/>
    <w:rsid w:val="49EC47D8"/>
    <w:rsid w:val="49ED2196"/>
    <w:rsid w:val="49EE4458"/>
    <w:rsid w:val="4A113713"/>
    <w:rsid w:val="4A147A52"/>
    <w:rsid w:val="4A4628E8"/>
    <w:rsid w:val="4A47036A"/>
    <w:rsid w:val="4A4C2273"/>
    <w:rsid w:val="4A6766A0"/>
    <w:rsid w:val="4AB92C27"/>
    <w:rsid w:val="4AC23537"/>
    <w:rsid w:val="4AC76F59"/>
    <w:rsid w:val="4ACA50C0"/>
    <w:rsid w:val="4AD43451"/>
    <w:rsid w:val="4B0574A3"/>
    <w:rsid w:val="4B0B13AD"/>
    <w:rsid w:val="4B3A447A"/>
    <w:rsid w:val="4B3C797D"/>
    <w:rsid w:val="4B683CC5"/>
    <w:rsid w:val="4B9F639D"/>
    <w:rsid w:val="4BBA024C"/>
    <w:rsid w:val="4BEF2CA4"/>
    <w:rsid w:val="4BF26F98"/>
    <w:rsid w:val="4BFC1FBA"/>
    <w:rsid w:val="4C190265"/>
    <w:rsid w:val="4C1E7F70"/>
    <w:rsid w:val="4C2D6F06"/>
    <w:rsid w:val="4C342114"/>
    <w:rsid w:val="4C5D32D8"/>
    <w:rsid w:val="4C671DFE"/>
    <w:rsid w:val="4C7605FF"/>
    <w:rsid w:val="4CA20757"/>
    <w:rsid w:val="4CBB5870"/>
    <w:rsid w:val="4CC0557B"/>
    <w:rsid w:val="4CCB5B0A"/>
    <w:rsid w:val="4CD01F92"/>
    <w:rsid w:val="4CD32F17"/>
    <w:rsid w:val="4CD51C9D"/>
    <w:rsid w:val="4CEE4DC5"/>
    <w:rsid w:val="4D015FE4"/>
    <w:rsid w:val="4D0B68CB"/>
    <w:rsid w:val="4D175F8A"/>
    <w:rsid w:val="4D1B6B8E"/>
    <w:rsid w:val="4D2F3630"/>
    <w:rsid w:val="4D5F3D23"/>
    <w:rsid w:val="4D655D09"/>
    <w:rsid w:val="4D66378A"/>
    <w:rsid w:val="4D73501E"/>
    <w:rsid w:val="4D7B7EAC"/>
    <w:rsid w:val="4D8B5F48"/>
    <w:rsid w:val="4DA87A77"/>
    <w:rsid w:val="4DC67027"/>
    <w:rsid w:val="4E03108A"/>
    <w:rsid w:val="4E1178B2"/>
    <w:rsid w:val="4E1338A3"/>
    <w:rsid w:val="4E3D7F6A"/>
    <w:rsid w:val="4E480906"/>
    <w:rsid w:val="4E611424"/>
    <w:rsid w:val="4E66332D"/>
    <w:rsid w:val="4E66521C"/>
    <w:rsid w:val="4E7735C7"/>
    <w:rsid w:val="4E7B5851"/>
    <w:rsid w:val="4E8406DF"/>
    <w:rsid w:val="4E8925E8"/>
    <w:rsid w:val="4E975520"/>
    <w:rsid w:val="4EA33192"/>
    <w:rsid w:val="4EB46CAF"/>
    <w:rsid w:val="4EB54731"/>
    <w:rsid w:val="4ECF74D9"/>
    <w:rsid w:val="4F5819BC"/>
    <w:rsid w:val="4F6A76D8"/>
    <w:rsid w:val="4F6F15E1"/>
    <w:rsid w:val="4F8F1E96"/>
    <w:rsid w:val="4FAC1446"/>
    <w:rsid w:val="4FB27ACC"/>
    <w:rsid w:val="4FDD1C15"/>
    <w:rsid w:val="4FE75DA8"/>
    <w:rsid w:val="4FEF31B4"/>
    <w:rsid w:val="4FF52D6F"/>
    <w:rsid w:val="4FF64D3D"/>
    <w:rsid w:val="4FF74E86"/>
    <w:rsid w:val="502A1D14"/>
    <w:rsid w:val="50722108"/>
    <w:rsid w:val="509B32CD"/>
    <w:rsid w:val="50B9287D"/>
    <w:rsid w:val="50C85095"/>
    <w:rsid w:val="512A76B9"/>
    <w:rsid w:val="51632D16"/>
    <w:rsid w:val="51635238"/>
    <w:rsid w:val="518100C7"/>
    <w:rsid w:val="51A3027C"/>
    <w:rsid w:val="51AB0F0B"/>
    <w:rsid w:val="51C20B31"/>
    <w:rsid w:val="51C674DB"/>
    <w:rsid w:val="51C90BCD"/>
    <w:rsid w:val="51E6586D"/>
    <w:rsid w:val="51ED73F6"/>
    <w:rsid w:val="51F31300"/>
    <w:rsid w:val="51F34B83"/>
    <w:rsid w:val="52000615"/>
    <w:rsid w:val="520812A5"/>
    <w:rsid w:val="520A47A8"/>
    <w:rsid w:val="52260855"/>
    <w:rsid w:val="52545EA1"/>
    <w:rsid w:val="52856670"/>
    <w:rsid w:val="529E1798"/>
    <w:rsid w:val="52AF2D38"/>
    <w:rsid w:val="52F9487E"/>
    <w:rsid w:val="52FC1FE7"/>
    <w:rsid w:val="53275E79"/>
    <w:rsid w:val="5328717E"/>
    <w:rsid w:val="532B0103"/>
    <w:rsid w:val="53383B95"/>
    <w:rsid w:val="53391617"/>
    <w:rsid w:val="533B4B1A"/>
    <w:rsid w:val="533D001D"/>
    <w:rsid w:val="534B2BB6"/>
    <w:rsid w:val="535556C4"/>
    <w:rsid w:val="535B75CD"/>
    <w:rsid w:val="536072D8"/>
    <w:rsid w:val="539D713D"/>
    <w:rsid w:val="539F4C8A"/>
    <w:rsid w:val="53A31046"/>
    <w:rsid w:val="53AE15D6"/>
    <w:rsid w:val="53B85768"/>
    <w:rsid w:val="53B931EA"/>
    <w:rsid w:val="53C16078"/>
    <w:rsid w:val="53FC7156"/>
    <w:rsid w:val="53FE2659"/>
    <w:rsid w:val="540248E3"/>
    <w:rsid w:val="540B7771"/>
    <w:rsid w:val="541B4188"/>
    <w:rsid w:val="5430412D"/>
    <w:rsid w:val="543B7420"/>
    <w:rsid w:val="54553489"/>
    <w:rsid w:val="545952F2"/>
    <w:rsid w:val="545D0EAB"/>
    <w:rsid w:val="54610180"/>
    <w:rsid w:val="54AD4D7C"/>
    <w:rsid w:val="54CF07B4"/>
    <w:rsid w:val="550B7314"/>
    <w:rsid w:val="551940AB"/>
    <w:rsid w:val="55214D3B"/>
    <w:rsid w:val="552C30CC"/>
    <w:rsid w:val="552F4050"/>
    <w:rsid w:val="554177EE"/>
    <w:rsid w:val="55426099"/>
    <w:rsid w:val="55540A0D"/>
    <w:rsid w:val="558A5663"/>
    <w:rsid w:val="55AF7E22"/>
    <w:rsid w:val="55B07AA1"/>
    <w:rsid w:val="55BC36B8"/>
    <w:rsid w:val="55DD766C"/>
    <w:rsid w:val="55EA6982"/>
    <w:rsid w:val="55F0088B"/>
    <w:rsid w:val="55F62794"/>
    <w:rsid w:val="55FD59A2"/>
    <w:rsid w:val="560E7E3B"/>
    <w:rsid w:val="562D06F0"/>
    <w:rsid w:val="5645161A"/>
    <w:rsid w:val="56571534"/>
    <w:rsid w:val="5681017A"/>
    <w:rsid w:val="56925E96"/>
    <w:rsid w:val="56CE0279"/>
    <w:rsid w:val="56D42182"/>
    <w:rsid w:val="56E57E9E"/>
    <w:rsid w:val="573434A1"/>
    <w:rsid w:val="575326D1"/>
    <w:rsid w:val="57555BD4"/>
    <w:rsid w:val="575D6863"/>
    <w:rsid w:val="57622CEB"/>
    <w:rsid w:val="57730ABB"/>
    <w:rsid w:val="57812DB9"/>
    <w:rsid w:val="57990C47"/>
    <w:rsid w:val="57C16588"/>
    <w:rsid w:val="57F01655"/>
    <w:rsid w:val="57FA79E6"/>
    <w:rsid w:val="58044A73"/>
    <w:rsid w:val="58322F61"/>
    <w:rsid w:val="584D616C"/>
    <w:rsid w:val="58690E3A"/>
    <w:rsid w:val="58692219"/>
    <w:rsid w:val="586A351D"/>
    <w:rsid w:val="58882ACE"/>
    <w:rsid w:val="58DC4756"/>
    <w:rsid w:val="58EA72EF"/>
    <w:rsid w:val="58F05D9F"/>
    <w:rsid w:val="58F94086"/>
    <w:rsid w:val="59122A32"/>
    <w:rsid w:val="593815EC"/>
    <w:rsid w:val="59442E81"/>
    <w:rsid w:val="59522B4A"/>
    <w:rsid w:val="59733924"/>
    <w:rsid w:val="597701D8"/>
    <w:rsid w:val="597C5CCB"/>
    <w:rsid w:val="59833FEA"/>
    <w:rsid w:val="598361E9"/>
    <w:rsid w:val="59B61EBB"/>
    <w:rsid w:val="59B731BF"/>
    <w:rsid w:val="59D52770"/>
    <w:rsid w:val="59EC0167"/>
    <w:rsid w:val="59FB29AF"/>
    <w:rsid w:val="5A1631D9"/>
    <w:rsid w:val="5A245D72"/>
    <w:rsid w:val="5A2B56FD"/>
    <w:rsid w:val="5A4B01B0"/>
    <w:rsid w:val="5A4D36B3"/>
    <w:rsid w:val="5A6A0A65"/>
    <w:rsid w:val="5A82030A"/>
    <w:rsid w:val="5AA340C2"/>
    <w:rsid w:val="5AB20E59"/>
    <w:rsid w:val="5ABC71EA"/>
    <w:rsid w:val="5AF73B4C"/>
    <w:rsid w:val="5AF82299"/>
    <w:rsid w:val="5B13347C"/>
    <w:rsid w:val="5B324C2A"/>
    <w:rsid w:val="5B3534B3"/>
    <w:rsid w:val="5B844A35"/>
    <w:rsid w:val="5B8F2DC6"/>
    <w:rsid w:val="5BA95B6E"/>
    <w:rsid w:val="5BFC33FA"/>
    <w:rsid w:val="5C07178B"/>
    <w:rsid w:val="5C1B4BA8"/>
    <w:rsid w:val="5C2B06C5"/>
    <w:rsid w:val="5C61531C"/>
    <w:rsid w:val="5C7D1E64"/>
    <w:rsid w:val="5CB141A2"/>
    <w:rsid w:val="5CD10E53"/>
    <w:rsid w:val="5CF24C0B"/>
    <w:rsid w:val="5D1D6D54"/>
    <w:rsid w:val="5D281862"/>
    <w:rsid w:val="5D425C8F"/>
    <w:rsid w:val="5D851BFC"/>
    <w:rsid w:val="5D8B7388"/>
    <w:rsid w:val="5D92046B"/>
    <w:rsid w:val="5D9A411F"/>
    <w:rsid w:val="5DA77BB2"/>
    <w:rsid w:val="5DC13FDF"/>
    <w:rsid w:val="5DE31F95"/>
    <w:rsid w:val="5DE50D1C"/>
    <w:rsid w:val="5DF43534"/>
    <w:rsid w:val="5DF631B4"/>
    <w:rsid w:val="5DF81F3B"/>
    <w:rsid w:val="5E0A1E55"/>
    <w:rsid w:val="5E386A0D"/>
    <w:rsid w:val="5E3C3929"/>
    <w:rsid w:val="5E812D98"/>
    <w:rsid w:val="5EAC7460"/>
    <w:rsid w:val="5EDE0F3D"/>
    <w:rsid w:val="5F172392"/>
    <w:rsid w:val="5F267129"/>
    <w:rsid w:val="5F343EC1"/>
    <w:rsid w:val="5F702A21"/>
    <w:rsid w:val="5F7D55BA"/>
    <w:rsid w:val="5F980362"/>
    <w:rsid w:val="5FA9607E"/>
    <w:rsid w:val="5FBE05A1"/>
    <w:rsid w:val="5FF21CF5"/>
    <w:rsid w:val="5FF71A00"/>
    <w:rsid w:val="60056797"/>
    <w:rsid w:val="602E1B5A"/>
    <w:rsid w:val="604005D6"/>
    <w:rsid w:val="60510E15"/>
    <w:rsid w:val="60705E47"/>
    <w:rsid w:val="607C76DB"/>
    <w:rsid w:val="608930F4"/>
    <w:rsid w:val="60991209"/>
    <w:rsid w:val="609E5691"/>
    <w:rsid w:val="609F6996"/>
    <w:rsid w:val="60AF33AD"/>
    <w:rsid w:val="60B37BB5"/>
    <w:rsid w:val="60FB7FA9"/>
    <w:rsid w:val="61001EB2"/>
    <w:rsid w:val="610D3747"/>
    <w:rsid w:val="61271B17"/>
    <w:rsid w:val="612855F5"/>
    <w:rsid w:val="61356E89"/>
    <w:rsid w:val="61451322"/>
    <w:rsid w:val="61502F36"/>
    <w:rsid w:val="6173696E"/>
    <w:rsid w:val="618A6593"/>
    <w:rsid w:val="61934CA4"/>
    <w:rsid w:val="619F2CB5"/>
    <w:rsid w:val="61B628DB"/>
    <w:rsid w:val="61CE3805"/>
    <w:rsid w:val="61D84114"/>
    <w:rsid w:val="61DF7322"/>
    <w:rsid w:val="624F5057"/>
    <w:rsid w:val="6251055B"/>
    <w:rsid w:val="62570266"/>
    <w:rsid w:val="62662A7E"/>
    <w:rsid w:val="626F7B0B"/>
    <w:rsid w:val="62793C9D"/>
    <w:rsid w:val="627E48A2"/>
    <w:rsid w:val="62A328E3"/>
    <w:rsid w:val="62A42602"/>
    <w:rsid w:val="62C21B13"/>
    <w:rsid w:val="62C37595"/>
    <w:rsid w:val="62D1212E"/>
    <w:rsid w:val="62E04946"/>
    <w:rsid w:val="630E4191"/>
    <w:rsid w:val="63153B1C"/>
    <w:rsid w:val="632308B3"/>
    <w:rsid w:val="632366B5"/>
    <w:rsid w:val="63616199"/>
    <w:rsid w:val="63D31FE4"/>
    <w:rsid w:val="63D53F5A"/>
    <w:rsid w:val="63DE38C5"/>
    <w:rsid w:val="63E3546E"/>
    <w:rsid w:val="63E776F7"/>
    <w:rsid w:val="63FB2B15"/>
    <w:rsid w:val="643861FD"/>
    <w:rsid w:val="645D7336"/>
    <w:rsid w:val="6463123F"/>
    <w:rsid w:val="64710555"/>
    <w:rsid w:val="64814073"/>
    <w:rsid w:val="64A47AAA"/>
    <w:rsid w:val="64A742B2"/>
    <w:rsid w:val="64BB2F53"/>
    <w:rsid w:val="655C7259"/>
    <w:rsid w:val="656B708C"/>
    <w:rsid w:val="656B7873"/>
    <w:rsid w:val="65942C36"/>
    <w:rsid w:val="65A279CD"/>
    <w:rsid w:val="65C37F02"/>
    <w:rsid w:val="65FA25DA"/>
    <w:rsid w:val="660C0CC7"/>
    <w:rsid w:val="6621372E"/>
    <w:rsid w:val="66254723"/>
    <w:rsid w:val="662856A8"/>
    <w:rsid w:val="66293129"/>
    <w:rsid w:val="664065D2"/>
    <w:rsid w:val="66441755"/>
    <w:rsid w:val="665A25A1"/>
    <w:rsid w:val="666F78CB"/>
    <w:rsid w:val="667C5132"/>
    <w:rsid w:val="66817BD3"/>
    <w:rsid w:val="669C6028"/>
    <w:rsid w:val="66B83E99"/>
    <w:rsid w:val="66DE1953"/>
    <w:rsid w:val="66E128D8"/>
    <w:rsid w:val="67061813"/>
    <w:rsid w:val="6728524B"/>
    <w:rsid w:val="674E4B24"/>
    <w:rsid w:val="67BD28CF"/>
    <w:rsid w:val="67CE6F5C"/>
    <w:rsid w:val="67D15A64"/>
    <w:rsid w:val="67D234E5"/>
    <w:rsid w:val="67F4149B"/>
    <w:rsid w:val="67F97B21"/>
    <w:rsid w:val="68014540"/>
    <w:rsid w:val="68693658"/>
    <w:rsid w:val="68991C29"/>
    <w:rsid w:val="68A55712"/>
    <w:rsid w:val="68B711D9"/>
    <w:rsid w:val="68B973D3"/>
    <w:rsid w:val="68C53D72"/>
    <w:rsid w:val="68D5400D"/>
    <w:rsid w:val="68E258A1"/>
    <w:rsid w:val="68E542A7"/>
    <w:rsid w:val="68F4103E"/>
    <w:rsid w:val="691205EE"/>
    <w:rsid w:val="69185D7B"/>
    <w:rsid w:val="69725190"/>
    <w:rsid w:val="69943146"/>
    <w:rsid w:val="69A01157"/>
    <w:rsid w:val="69AB74E8"/>
    <w:rsid w:val="69E13245"/>
    <w:rsid w:val="69E25443"/>
    <w:rsid w:val="69F56662"/>
    <w:rsid w:val="6A11270F"/>
    <w:rsid w:val="6A1F52A8"/>
    <w:rsid w:val="6A67569D"/>
    <w:rsid w:val="6A7013E6"/>
    <w:rsid w:val="6A9377DA"/>
    <w:rsid w:val="6AA35501"/>
    <w:rsid w:val="6AB22299"/>
    <w:rsid w:val="6ACD4147"/>
    <w:rsid w:val="6AD12B4E"/>
    <w:rsid w:val="6ADA504D"/>
    <w:rsid w:val="6AE01AE3"/>
    <w:rsid w:val="6AE24FE6"/>
    <w:rsid w:val="6AEE467C"/>
    <w:rsid w:val="6AF13082"/>
    <w:rsid w:val="6B146ABA"/>
    <w:rsid w:val="6B1C7972"/>
    <w:rsid w:val="6B313E6C"/>
    <w:rsid w:val="6B441808"/>
    <w:rsid w:val="6B5D76C6"/>
    <w:rsid w:val="6B62463B"/>
    <w:rsid w:val="6B7113D2"/>
    <w:rsid w:val="6B8425F1"/>
    <w:rsid w:val="6B88064E"/>
    <w:rsid w:val="6BB17C3D"/>
    <w:rsid w:val="6BB427A8"/>
    <w:rsid w:val="6BB45778"/>
    <w:rsid w:val="6BCC6269"/>
    <w:rsid w:val="6BD31477"/>
    <w:rsid w:val="6BF8155E"/>
    <w:rsid w:val="6C386C1D"/>
    <w:rsid w:val="6C42752C"/>
    <w:rsid w:val="6C500A40"/>
    <w:rsid w:val="6C637A61"/>
    <w:rsid w:val="6C7D060B"/>
    <w:rsid w:val="6C822514"/>
    <w:rsid w:val="6CB716E9"/>
    <w:rsid w:val="6D0262E5"/>
    <w:rsid w:val="6D1C6E8F"/>
    <w:rsid w:val="6D3616A8"/>
    <w:rsid w:val="6D42384C"/>
    <w:rsid w:val="6D6A4A10"/>
    <w:rsid w:val="6D6C2701"/>
    <w:rsid w:val="6D771B27"/>
    <w:rsid w:val="6D83593A"/>
    <w:rsid w:val="6DA86A73"/>
    <w:rsid w:val="6DD05A39"/>
    <w:rsid w:val="6DFC64FD"/>
    <w:rsid w:val="6E010407"/>
    <w:rsid w:val="6E0A3294"/>
    <w:rsid w:val="6E3808E1"/>
    <w:rsid w:val="6E6C7AB6"/>
    <w:rsid w:val="6E6F683C"/>
    <w:rsid w:val="6EB33AAD"/>
    <w:rsid w:val="6EBB30B8"/>
    <w:rsid w:val="6EC45F46"/>
    <w:rsid w:val="6EE132F8"/>
    <w:rsid w:val="6F0012AF"/>
    <w:rsid w:val="6F015DAB"/>
    <w:rsid w:val="6F116045"/>
    <w:rsid w:val="6F1C43D6"/>
    <w:rsid w:val="6F1D56DB"/>
    <w:rsid w:val="6F33787F"/>
    <w:rsid w:val="6F380483"/>
    <w:rsid w:val="6F6170C9"/>
    <w:rsid w:val="6F9C3A2B"/>
    <w:rsid w:val="6FA06BAE"/>
    <w:rsid w:val="6FA8783E"/>
    <w:rsid w:val="6FBB0A5D"/>
    <w:rsid w:val="6FE41C21"/>
    <w:rsid w:val="6FED2530"/>
    <w:rsid w:val="6FF72E40"/>
    <w:rsid w:val="70180DF6"/>
    <w:rsid w:val="701B1D7B"/>
    <w:rsid w:val="7028360F"/>
    <w:rsid w:val="702D5518"/>
    <w:rsid w:val="70337422"/>
    <w:rsid w:val="70375E28"/>
    <w:rsid w:val="703D7D31"/>
    <w:rsid w:val="703E57B3"/>
    <w:rsid w:val="704509C1"/>
    <w:rsid w:val="704A4E48"/>
    <w:rsid w:val="70527CD6"/>
    <w:rsid w:val="70936542"/>
    <w:rsid w:val="709829C9"/>
    <w:rsid w:val="70C04A87"/>
    <w:rsid w:val="70C62214"/>
    <w:rsid w:val="70DB30B2"/>
    <w:rsid w:val="70ED20D3"/>
    <w:rsid w:val="71021CF9"/>
    <w:rsid w:val="710A3C02"/>
    <w:rsid w:val="710C7105"/>
    <w:rsid w:val="711F0324"/>
    <w:rsid w:val="71394751"/>
    <w:rsid w:val="714C7EEE"/>
    <w:rsid w:val="71874850"/>
    <w:rsid w:val="71876A4E"/>
    <w:rsid w:val="71997FEE"/>
    <w:rsid w:val="719B34F1"/>
    <w:rsid w:val="719C0F72"/>
    <w:rsid w:val="71A118AB"/>
    <w:rsid w:val="71BC14A7"/>
    <w:rsid w:val="71C730BB"/>
    <w:rsid w:val="71CE71C3"/>
    <w:rsid w:val="71E37168"/>
    <w:rsid w:val="71EF5179"/>
    <w:rsid w:val="71F64B04"/>
    <w:rsid w:val="71FC2290"/>
    <w:rsid w:val="72031C1B"/>
    <w:rsid w:val="72326EE7"/>
    <w:rsid w:val="725561A2"/>
    <w:rsid w:val="72556B31"/>
    <w:rsid w:val="72594BA8"/>
    <w:rsid w:val="72596DA7"/>
    <w:rsid w:val="726873C1"/>
    <w:rsid w:val="726E34C9"/>
    <w:rsid w:val="72701EDF"/>
    <w:rsid w:val="727F6FE6"/>
    <w:rsid w:val="729901DD"/>
    <w:rsid w:val="729C4398"/>
    <w:rsid w:val="72AE42B2"/>
    <w:rsid w:val="72B3073A"/>
    <w:rsid w:val="72B80445"/>
    <w:rsid w:val="72CC70E6"/>
    <w:rsid w:val="72F17C59"/>
    <w:rsid w:val="731D5BEB"/>
    <w:rsid w:val="736672E4"/>
    <w:rsid w:val="736B7EE9"/>
    <w:rsid w:val="736E0E6D"/>
    <w:rsid w:val="738C041D"/>
    <w:rsid w:val="73997733"/>
    <w:rsid w:val="739D19BD"/>
    <w:rsid w:val="739F163C"/>
    <w:rsid w:val="73A17EFA"/>
    <w:rsid w:val="73DF7EA7"/>
    <w:rsid w:val="73E20E2C"/>
    <w:rsid w:val="73ED2A40"/>
    <w:rsid w:val="742873A2"/>
    <w:rsid w:val="743A72BC"/>
    <w:rsid w:val="74460B51"/>
    <w:rsid w:val="745D0776"/>
    <w:rsid w:val="7463267F"/>
    <w:rsid w:val="74655B82"/>
    <w:rsid w:val="749679D6"/>
    <w:rsid w:val="74A5696C"/>
    <w:rsid w:val="74BB4393"/>
    <w:rsid w:val="74C3179F"/>
    <w:rsid w:val="74CB6BAB"/>
    <w:rsid w:val="74D16536"/>
    <w:rsid w:val="74F26A6B"/>
    <w:rsid w:val="7512151E"/>
    <w:rsid w:val="75304351"/>
    <w:rsid w:val="757A06ED"/>
    <w:rsid w:val="75997BCA"/>
    <w:rsid w:val="75A90798"/>
    <w:rsid w:val="75B545AA"/>
    <w:rsid w:val="75B77AAE"/>
    <w:rsid w:val="75BB6B8A"/>
    <w:rsid w:val="75D934E5"/>
    <w:rsid w:val="760011A7"/>
    <w:rsid w:val="760807B1"/>
    <w:rsid w:val="76096233"/>
    <w:rsid w:val="76170DCC"/>
    <w:rsid w:val="763273F7"/>
    <w:rsid w:val="76365DFD"/>
    <w:rsid w:val="763C6770"/>
    <w:rsid w:val="7640418E"/>
    <w:rsid w:val="7649701C"/>
    <w:rsid w:val="764B251F"/>
    <w:rsid w:val="7658400B"/>
    <w:rsid w:val="76633449"/>
    <w:rsid w:val="76671E50"/>
    <w:rsid w:val="76695353"/>
    <w:rsid w:val="766F145A"/>
    <w:rsid w:val="769D232A"/>
    <w:rsid w:val="76A828B9"/>
    <w:rsid w:val="76A9033B"/>
    <w:rsid w:val="76AE0046"/>
    <w:rsid w:val="76C137E3"/>
    <w:rsid w:val="76DA690B"/>
    <w:rsid w:val="76E3721B"/>
    <w:rsid w:val="772C5091"/>
    <w:rsid w:val="7732281D"/>
    <w:rsid w:val="773B56AB"/>
    <w:rsid w:val="773B67D1"/>
    <w:rsid w:val="776719F2"/>
    <w:rsid w:val="77675276"/>
    <w:rsid w:val="77715B85"/>
    <w:rsid w:val="777C6115"/>
    <w:rsid w:val="77A22AD1"/>
    <w:rsid w:val="77CD5A0C"/>
    <w:rsid w:val="78011BF1"/>
    <w:rsid w:val="781E371F"/>
    <w:rsid w:val="785B7D01"/>
    <w:rsid w:val="78671595"/>
    <w:rsid w:val="787E3B62"/>
    <w:rsid w:val="788543C8"/>
    <w:rsid w:val="789833E9"/>
    <w:rsid w:val="789B436E"/>
    <w:rsid w:val="78B26191"/>
    <w:rsid w:val="78B31A15"/>
    <w:rsid w:val="78BE5827"/>
    <w:rsid w:val="78DA18D4"/>
    <w:rsid w:val="78DC4DD7"/>
    <w:rsid w:val="78F072FB"/>
    <w:rsid w:val="791E10C4"/>
    <w:rsid w:val="791F0D44"/>
    <w:rsid w:val="793A2BF2"/>
    <w:rsid w:val="79474486"/>
    <w:rsid w:val="79744781"/>
    <w:rsid w:val="798442EB"/>
    <w:rsid w:val="79B160B4"/>
    <w:rsid w:val="79C9375B"/>
    <w:rsid w:val="79D85F74"/>
    <w:rsid w:val="79E72D0B"/>
    <w:rsid w:val="7A0635C0"/>
    <w:rsid w:val="7A1328D6"/>
    <w:rsid w:val="7A256073"/>
    <w:rsid w:val="7A2644FB"/>
    <w:rsid w:val="7A4B2A2F"/>
    <w:rsid w:val="7A4E39B4"/>
    <w:rsid w:val="7A550DC0"/>
    <w:rsid w:val="7A8E221F"/>
    <w:rsid w:val="7AA159BD"/>
    <w:rsid w:val="7AB26F5C"/>
    <w:rsid w:val="7AB93063"/>
    <w:rsid w:val="7ACC3797"/>
    <w:rsid w:val="7AFA7350"/>
    <w:rsid w:val="7AFC2853"/>
    <w:rsid w:val="7B095F8D"/>
    <w:rsid w:val="7B3C7DB9"/>
    <w:rsid w:val="7B690C89"/>
    <w:rsid w:val="7B787C1E"/>
    <w:rsid w:val="7B823DB1"/>
    <w:rsid w:val="7B8514B2"/>
    <w:rsid w:val="7B8749B6"/>
    <w:rsid w:val="7B9D26BC"/>
    <w:rsid w:val="7BAB16F2"/>
    <w:rsid w:val="7BB1107D"/>
    <w:rsid w:val="7BB22A3C"/>
    <w:rsid w:val="7BCC76A8"/>
    <w:rsid w:val="7BE44D4F"/>
    <w:rsid w:val="7BEC4BA1"/>
    <w:rsid w:val="7BF24009"/>
    <w:rsid w:val="7C3E66E2"/>
    <w:rsid w:val="7C4405EC"/>
    <w:rsid w:val="7C5C1516"/>
    <w:rsid w:val="7C640B20"/>
    <w:rsid w:val="7C88585D"/>
    <w:rsid w:val="7C902C69"/>
    <w:rsid w:val="7C9064ED"/>
    <w:rsid w:val="7C993579"/>
    <w:rsid w:val="7CDD2571"/>
    <w:rsid w:val="7CF03F88"/>
    <w:rsid w:val="7D063F2D"/>
    <w:rsid w:val="7D3127F3"/>
    <w:rsid w:val="7D3C6605"/>
    <w:rsid w:val="7D557982"/>
    <w:rsid w:val="7D6C75DF"/>
    <w:rsid w:val="7D705B5B"/>
    <w:rsid w:val="7D785165"/>
    <w:rsid w:val="7D91028E"/>
    <w:rsid w:val="7DB04250"/>
    <w:rsid w:val="7DDD290B"/>
    <w:rsid w:val="7DEA3E2D"/>
    <w:rsid w:val="7DEF3EAB"/>
    <w:rsid w:val="7DFF1DEE"/>
    <w:rsid w:val="7E06275A"/>
    <w:rsid w:val="7E070256"/>
    <w:rsid w:val="7E0D60C0"/>
    <w:rsid w:val="7E194CEF"/>
    <w:rsid w:val="7E2F1EFC"/>
    <w:rsid w:val="7E393025"/>
    <w:rsid w:val="7E6305E6"/>
    <w:rsid w:val="7E78058B"/>
    <w:rsid w:val="7E86727D"/>
    <w:rsid w:val="7EA0044B"/>
    <w:rsid w:val="7EA75857"/>
    <w:rsid w:val="7EAE0A66"/>
    <w:rsid w:val="7EB65E72"/>
    <w:rsid w:val="7EBB6A76"/>
    <w:rsid w:val="7ED10C1A"/>
    <w:rsid w:val="7ED45422"/>
    <w:rsid w:val="7EF127D4"/>
    <w:rsid w:val="7EF35CD7"/>
    <w:rsid w:val="7EFD07E5"/>
    <w:rsid w:val="7F0204F0"/>
    <w:rsid w:val="7F1B3618"/>
    <w:rsid w:val="7F361C43"/>
    <w:rsid w:val="7F5B4401"/>
    <w:rsid w:val="7FC17629"/>
    <w:rsid w:val="7FE664E1"/>
    <w:rsid w:val="7FE87072"/>
    <w:rsid w:val="7FE94F6A"/>
    <w:rsid w:val="7FFE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F15DDA"/>
  <w15:docId w15:val="{859D36BB-CB1B-4FBA-8CA1-7161A444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unhideWhenUsed="1" w:qFormat="1"/>
    <w:lsdException w:name="annotation reference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/>
      <w:jc w:val="left"/>
      <w:outlineLvl w:val="0"/>
    </w:pPr>
    <w:rPr>
      <w:rFonts w:eastAsia="黑体"/>
      <w:b/>
      <w:kern w:val="44"/>
      <w:sz w:val="2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numId w:val="2"/>
      </w:numPr>
      <w:tabs>
        <w:tab w:val="left" w:pos="425"/>
      </w:tabs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numId w:val="3"/>
      </w:numPr>
      <w:spacing w:before="260" w:after="260" w:line="413" w:lineRule="auto"/>
      <w:outlineLvl w:val="2"/>
    </w:pPr>
    <w:rPr>
      <w:rFonts w:eastAsia="黑体"/>
      <w:b/>
      <w:sz w:val="24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Normal Indent"/>
    <w:basedOn w:val="a"/>
    <w:qFormat/>
    <w:pPr>
      <w:ind w:firstLineChars="200" w:firstLine="420"/>
    </w:pPr>
  </w:style>
  <w:style w:type="paragraph" w:styleId="a6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7">
    <w:name w:val="Body Text"/>
    <w:basedOn w:val="a"/>
    <w:qFormat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Balloon Text"/>
    <w:basedOn w:val="a"/>
    <w:link w:val="Char1"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FollowedHyperlink"/>
    <w:basedOn w:val="a0"/>
    <w:qFormat/>
    <w:rPr>
      <w:color w:val="800080"/>
      <w:u w:val="single"/>
    </w:rPr>
  </w:style>
  <w:style w:type="character" w:styleId="ac">
    <w:name w:val="Hyperlink"/>
    <w:qFormat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table" w:styleId="ae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verTitle2">
    <w:name w:val="Cover Title2"/>
    <w:basedOn w:val="a"/>
    <w:qFormat/>
    <w:pPr>
      <w:jc w:val="center"/>
    </w:pPr>
    <w:rPr>
      <w:b/>
      <w:sz w:val="28"/>
    </w:rPr>
  </w:style>
  <w:style w:type="paragraph" w:customStyle="1" w:styleId="TableParagraph">
    <w:name w:val="Table Paragraph"/>
    <w:basedOn w:val="a"/>
    <w:uiPriority w:val="1"/>
    <w:qFormat/>
    <w:pPr>
      <w:ind w:left="103"/>
      <w:jc w:val="left"/>
    </w:pPr>
    <w:rPr>
      <w:rFonts w:ascii="宋体" w:eastAsia="宋体" w:hAnsi="宋体" w:cs="宋体"/>
    </w:rPr>
  </w:style>
  <w:style w:type="character" w:customStyle="1" w:styleId="Char1">
    <w:name w:val="批注框文本 Char"/>
    <w:basedOn w:val="a0"/>
    <w:link w:val="a8"/>
    <w:qFormat/>
    <w:rPr>
      <w:rFonts w:ascii="宋体" w:eastAsia="宋体"/>
      <w:kern w:val="2"/>
      <w:sz w:val="18"/>
      <w:szCs w:val="18"/>
    </w:rPr>
  </w:style>
  <w:style w:type="paragraph" w:customStyle="1" w:styleId="10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4Char">
    <w:name w:val="标题 4 Char"/>
    <w:basedOn w:val="a0"/>
    <w:link w:val="4"/>
    <w:qFormat/>
    <w:rPr>
      <w:rFonts w:asciiTheme="majorHAnsi" w:eastAsia="黑体" w:hAnsiTheme="majorHAnsi" w:cstheme="majorBidi"/>
      <w:b/>
      <w:bCs/>
      <w:kern w:val="2"/>
      <w:sz w:val="24"/>
      <w:szCs w:val="28"/>
    </w:rPr>
  </w:style>
  <w:style w:type="character" w:customStyle="1" w:styleId="Char0">
    <w:name w:val="批注文字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">
    <w:name w:val="无"/>
    <w:qFormat/>
  </w:style>
  <w:style w:type="paragraph" w:customStyle="1" w:styleId="2A">
    <w:name w:val="表格样式 2 A"/>
    <w:qFormat/>
    <w:pPr>
      <w:tabs>
        <w:tab w:val="right" w:pos="1267"/>
        <w:tab w:val="right" w:pos="1333"/>
      </w:tabs>
      <w:spacing w:line="312" w:lineRule="auto"/>
    </w:pPr>
    <w:rPr>
      <w:rFonts w:ascii="Helvetica Neue Light" w:eastAsia="Arial Unicode MS" w:hAnsi="Helvetica Neue Light" w:cs="Arial Unicode MS"/>
      <w:color w:val="000000"/>
      <w:sz w:val="21"/>
      <w:szCs w:val="22"/>
      <w:u w:color="000000"/>
    </w:rPr>
  </w:style>
  <w:style w:type="paragraph" w:customStyle="1" w:styleId="af0">
    <w:name w:val="代码样式"/>
    <w:basedOn w:val="a"/>
    <w:qFormat/>
    <w:pPr>
      <w:jc w:val="left"/>
    </w:pPr>
    <w:rPr>
      <w:rFonts w:ascii="Consolas" w:eastAsia="Consolas" w:hAnsi="Consolas"/>
      <w:kern w:val="0"/>
      <w:szCs w:val="21"/>
    </w:rPr>
  </w:style>
  <w:style w:type="character" w:customStyle="1" w:styleId="Char3">
    <w:name w:val="页眉 Char"/>
    <w:basedOn w:val="a0"/>
    <w:link w:val="aa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opdicttext22">
    <w:name w:val="op_dict_text22"/>
    <w:basedOn w:val="a0"/>
    <w:qFormat/>
  </w:style>
  <w:style w:type="character" w:customStyle="1" w:styleId="ordinary-span-edit2">
    <w:name w:val="ordinary-span-edit2"/>
    <w:basedOn w:val="a0"/>
    <w:qFormat/>
  </w:style>
  <w:style w:type="character" w:customStyle="1" w:styleId="high-light-bg4">
    <w:name w:val="high-light-bg4"/>
    <w:basedOn w:val="a0"/>
    <w:qFormat/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character" w:customStyle="1" w:styleId="2Char">
    <w:name w:val="标题 2 Char"/>
    <w:basedOn w:val="a0"/>
    <w:link w:val="2"/>
    <w:qFormat/>
    <w:rPr>
      <w:rFonts w:ascii="Arial" w:eastAsia="黑体" w:hAnsi="Arial" w:cstheme="minorBidi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" Type="http://schemas.openxmlformats.org/officeDocument/2006/relationships/numbering" Target="numbering.xml"/><Relationship Id="rId21" Type="http://schemas.openxmlformats.org/officeDocument/2006/relationships/hyperlink" Target="http://www.baidu.com/link?url=QiJY46v0w-i6RNmMl1VunIIOjwvLps3MW2Ehw1U-T4xKMnnhuAZuRxYpvEivCG4Muu8sU8j32QyTCj0mj48JnRnymmVTWNI4JnxB2ljPbYq" TargetMode="External"/><Relationship Id="rId34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microsoft.com/office/2011/relationships/commentsExtended" Target="commentsExtended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comments" Target="comments.xm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31" Type="http://schemas.openxmlformats.org/officeDocument/2006/relationships/oleObject" Target="embeddings/oleObject10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8.emf"/><Relationship Id="rId27" Type="http://schemas.openxmlformats.org/officeDocument/2006/relationships/image" Target="media/image9.emf"/><Relationship Id="rId30" Type="http://schemas.openxmlformats.org/officeDocument/2006/relationships/image" Target="media/image10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2A097A-3CF7-471F-8E53-2BF713BB2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83</Pages>
  <Words>9336</Words>
  <Characters>53217</Characters>
  <Application>Microsoft Office Word</Application>
  <DocSecurity>0</DocSecurity>
  <Lines>443</Lines>
  <Paragraphs>124</Paragraphs>
  <ScaleCrop>false</ScaleCrop>
  <Company/>
  <LinksUpToDate>false</LinksUpToDate>
  <CharactersWithSpaces>62429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za-gongkuaikuai</dc:creator>
  <cp:lastModifiedBy>za-duting</cp:lastModifiedBy>
  <cp:revision>25</cp:revision>
  <dcterms:created xsi:type="dcterms:W3CDTF">2018-06-25T02:56:00Z</dcterms:created>
  <dcterms:modified xsi:type="dcterms:W3CDTF">2018-07-24T09:05:00Z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